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ins w:author="Tianying Zhu" w:id="0" w:date="2019-12-15T19:56:15Z"/>
        </w:rPr>
      </w:pPr>
      <w:ins w:author="Tianying Zhu" w:id="0" w:date="2019-12-15T19:56:15Z">
        <w:bookmarkStart w:colFirst="0" w:colLast="0" w:name="_3kbd541w8n90" w:id="0"/>
        <w:bookmarkEnd w:id="0"/>
        <w:r w:rsidDel="00000000" w:rsidR="00000000" w:rsidRPr="00000000">
          <w:rPr>
            <w:rtl w:val="0"/>
          </w:rPr>
          <w:br w:type="textWrapping"/>
        </w:r>
      </w:ins>
    </w:p>
    <w:p w:rsidR="00000000" w:rsidDel="00000000" w:rsidP="00000000" w:rsidRDefault="00000000" w:rsidRPr="00000000" w14:paraId="00000002">
      <w:pPr>
        <w:pStyle w:val="Heading4"/>
        <w:rPr>
          <w:rFonts w:ascii="Lora" w:cs="Lora" w:eastAsia="Lora" w:hAnsi="Lora"/>
          <w:b w:val="1"/>
        </w:rPr>
        <w:pPrChange w:author="Tianying Zhu" w:id="0" w:date="2019-12-15T19:56:15Z">
          <w:pPr>
            <w:pStyle w:val="Heading4"/>
          </w:pPr>
        </w:pPrChange>
      </w:pPr>
      <w:bookmarkStart w:colFirst="0" w:colLast="0" w:name="_3kbd541w8n90" w:id="0"/>
      <w:bookmarkEnd w:id="0"/>
      <w:ins w:author="Ryan Prendergast" w:id="1" w:date="2019-09-24T18:38:52Z">
        <w:del w:author="Abid Hossain" w:id="2" w:date="2019-11-28T02:11:31Z">
          <w:r w:rsidDel="00000000" w:rsidR="00000000" w:rsidRPr="00000000">
            <w:rPr>
              <w:rtl w:val="0"/>
            </w:rPr>
            <w:delText xml:space="preserve">t</w:delText>
          </w:r>
        </w:del>
      </w:ins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Graph ADT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Data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all vertices, all edges, and the structure to maintain relations between vertices and edges.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Functions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insert vertex/edge,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remove vertex/edge,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find incident edges,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check if two vertices are adjacent, and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 case of directed graph find origin/destination.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rFonts w:ascii="Lora" w:cs="Lora" w:eastAsia="Lora" w:hAnsi="Lora"/>
          <w:b w:val="1"/>
        </w:rPr>
      </w:pPr>
      <w:bookmarkStart w:colFirst="0" w:colLast="0" w:name="_tz2yix98i6o2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Graph implementation 1: Edge 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Vertex collection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Use a hash table (find/remove/insert will be O(1)).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Edge collections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Use a linked list (hash table is not good because we have many collisions (no random distribution, violates SUHA) 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Running time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Insert vertex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we are using hash table where insert takes O(1) time.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del w:author="Wajid Siddiqui" w:id="7" w:date="2019-12-06T23:55:59Z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Remove vertex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removing from hash table takes O(1), but we need to remove incident edges which means we need to loop over edges list. We have m edges so</w:t>
      </w:r>
      <w:del w:author="Wajid Siddiqui" w:id="4" w:date="2019-12-06T23:55:1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 </w:delText>
        </w:r>
      </w:del>
      <w:ins w:author="Wajid Siddiqui" w:id="4" w:date="2019-12-06T23:55:1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k8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will take O(m) </w:t>
      </w:r>
      <w:ins w:author="Ted Lietz" w:id="5" w:date="2019-12-01T01:35:53Z">
        <w:del w:author="Sahil Kamesh" w:id="6" w:date="2019-12-12T01:40:15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f</w:delText>
          </w:r>
        </w:del>
      </w:ins>
      <w:del w:author="Wajid Siddiqui" w:id="7" w:date="2019-12-06T23:55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ns w:author="Wajid Siddiqui" w:id="8" w:date="2019-12-06T23:56:01Z"/>
          <w:color w:val="666666"/>
        </w:rPr>
      </w:pPr>
      <w:ins w:author="Wajid Siddiqui" w:id="7" w:date="2019-12-06T23:55:5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\i</w:t>
        </w:r>
      </w:ins>
      <w:ins w:author="Wajid Siddiqui" w:id="8" w:date="2019-12-06T23:56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ns w:author="Wajid Siddiqui" w:id="8" w:date="2019-12-06T23:56:01Z"/>
          <w:color w:val="666666"/>
        </w:rPr>
      </w:pPr>
      <w:ins w:author="Wajid Siddiqui" w:id="8" w:date="2019-12-06T23:56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a</w:t>
      </w:r>
      <w:ins w:author="Wajid Siddiqui" w:id="9" w:date="2019-12-06T23:56:22Z">
        <w:del w:author="Benjamin John" w:id="10" w:date="2019-12-13T00:11:24Z">
          <w:r w:rsidDel="00000000" w:rsidR="00000000" w:rsidRPr="00000000">
            <w:rPr>
              <w:rFonts w:ascii="Courier New" w:cs="Courier New" w:eastAsia="Courier New" w:hAnsi="Courier New"/>
              <w:color w:val="666666"/>
              <w:rtl w:val="0"/>
            </w:rPr>
            <w:delText xml:space="preserve">.c</w:delText>
          </w:r>
        </w:del>
      </w:ins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reAdjacent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again, we need to loop over the edge list which takes O(m) time.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InsertEdge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→ add edge to edge list by adding to the front so it takes O(1)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incidentEdges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→ O(m).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running times seem linear however, we know that the relationship between number of nodes and the number of edges could be 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; which means O(m) could in fact be O(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sz w:val="24"/>
          <w:szCs w:val="24"/>
          <w:rtl w:val="0"/>
        </w:rPr>
        <w:t xml:space="preserve">Graph implementation 2: Adjacency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Maintain a hash table of vertices and a list of edges.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Add an </w:t>
      </w:r>
      <m:oMath>
        <m:r>
          <w:rPr>
            <w:rFonts w:ascii="Lora" w:cs="Lora" w:eastAsia="Lora" w:hAnsi="Lora"/>
            <w:color w:val="666666"/>
          </w:rPr>
          <m:t xml:space="preserve">n</m:t>
        </m:r>
        <m:r>
          <w:rPr>
            <w:rFonts w:ascii="Lora" w:cs="Lora" w:eastAsia="Lora" w:hAnsi="Lora"/>
            <w:color w:val="666666"/>
          </w:rPr>
          <m:t>×</m:t>
        </m:r>
        <m:r>
          <w:rPr>
            <w:rFonts w:ascii="Lora" w:cs="Lora" w:eastAsia="Lora" w:hAnsi="Lora"/>
            <w:color w:val="666666"/>
          </w:rPr>
          <m:t xml:space="preserve">n</m:t>
        </m:r>
      </m:oMath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matrix → store a pointer to the edge in edge list for every index in the matrix where the two vertices are adjacent.</w:t>
      </w:r>
    </w:p>
    <w:p w:rsidR="00000000" w:rsidDel="00000000" w:rsidP="00000000" w:rsidRDefault="00000000" w:rsidRPr="00000000" w14:paraId="0000001A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838575" cy="13981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9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Insert data into the matrix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 table is full, we need to double the size in both dimensions which takes O(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 time.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have to expand every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inserts, thereby on average resizing is O(n) amortized → O*(n). Overall, insertion takes O*(n).</w:t>
      </w:r>
    </w:p>
    <w:p w:rsidR="00000000" w:rsidDel="00000000" w:rsidP="00000000" w:rsidRDefault="00000000" w:rsidRPr="00000000" w14:paraId="0000001E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Remove a vertex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Remove from hash table → O(1).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Remove instance edges: Loop over all rows and columns of that vertex which takes O(n)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will also have an awkward gap in the middle of the matrix after removing a row and a column. So we swap with the empty row/column with the last row/column.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Total running time is O(n) + O(1) = O(n).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incidentEdges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→ we need to loop over row/column which takes O(n).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InsertEdge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→ O(1)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Find/check adjacent vertices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takes O (1) → just a table lookup.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Space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complexity is O(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2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  <w:color w:val="000000"/>
          <w:rPrChange w:author="Timothy Green" w:id="11" w:date="2020-05-02T18:10:21Z">
            <w:rPr>
              <w:rFonts w:ascii="Lora" w:cs="Lora" w:eastAsia="Lora" w:hAnsi="Lora"/>
              <w:b w:val="1"/>
              <w:color w:val="ffffff"/>
            </w:rPr>
          </w:rPrChange>
        </w:rPr>
        <w:pPrChange w:author="Timothy Green" w:id="0" w:date="2020-05-02T18:10:21Z">
          <w:pPr>
            <w:pStyle w:val="Heading5"/>
            <w:numPr>
              <w:ilvl w:val="0"/>
              <w:numId w:val="3"/>
            </w:numPr>
            <w:ind w:left="720" w:hanging="360"/>
          </w:pPr>
        </w:pPrChange>
      </w:pPr>
      <w:bookmarkStart w:colFirst="0" w:colLast="0" w:name="_3lv76cu78dpd" w:id="2"/>
      <w:bookmarkEnd w:id="2"/>
      <w:r w:rsidDel="00000000" w:rsidR="00000000" w:rsidRPr="00000000">
        <w:rPr>
          <w:rFonts w:ascii="Lora" w:cs="Lora" w:eastAsia="Lora" w:hAnsi="Lora"/>
          <w:b w:val="1"/>
          <w:color w:val="000000"/>
          <w:rtl w:val="0"/>
          <w:rPrChange w:author="Timothy Green" w:id="11" w:date="2020-05-02T18:10:21Z">
            <w:rPr>
              <w:rFonts w:ascii="Lora" w:cs="Lora" w:eastAsia="Lora" w:hAnsi="Lora"/>
              <w:b w:val="1"/>
              <w:color w:val="ffffff"/>
            </w:rPr>
          </w:rPrChange>
        </w:rPr>
        <w:t xml:space="preserve">Implementation 2 runs in either O(1) or O(n), while Implementation 1 runs in either O(1) or O(m). Which one is better?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Lora" w:cs="Lora" w:eastAsia="Lora" w:hAnsi="Lora"/>
          <w:rPrChange w:author="Timothy Green" w:id="11" w:date="2020-05-02T18:10:21Z">
            <w:rPr>
              <w:rFonts w:ascii="Lora" w:cs="Lora" w:eastAsia="Lora" w:hAnsi="Lora"/>
              <w:color w:val="ffffff"/>
            </w:rPr>
          </w:rPrChange>
        </w:rPr>
        <w:pPrChange w:author="Timothy Green" w:id="0" w:date="2020-05-02T18:10:21Z">
          <w:pPr>
            <w:numPr>
              <w:ilvl w:val="1"/>
              <w:numId w:val="3"/>
            </w:numPr>
            <w:ind w:left="1440" w:hanging="360"/>
          </w:pPr>
        </w:pPrChange>
      </w:pPr>
      <w:r w:rsidDel="00000000" w:rsidR="00000000" w:rsidRPr="00000000">
        <w:rPr>
          <w:rFonts w:ascii="Lora" w:cs="Lora" w:eastAsia="Lora" w:hAnsi="Lora"/>
          <w:rtl w:val="0"/>
          <w:rPrChange w:author="Timothy Green" w:id="11" w:date="2020-05-02T18:10:21Z">
            <w:rPr>
              <w:rFonts w:ascii="Lora" w:cs="Lora" w:eastAsia="Lora" w:hAnsi="Lora"/>
              <w:color w:val="ffffff"/>
            </w:rPr>
          </w:rPrChange>
        </w:rPr>
        <w:t xml:space="preserve">The tradeoff is d</w:t>
      </w:r>
      <w:r w:rsidDel="00000000" w:rsidR="00000000" w:rsidRPr="00000000">
        <w:rPr>
          <w:rFonts w:ascii="Lora" w:cs="Lora" w:eastAsia="Lora" w:hAnsi="Lora"/>
          <w:rtl w:val="0"/>
          <w:rPrChange w:author="Timothy Green" w:id="11" w:date="2020-05-02T18:10:21Z">
            <w:rPr>
              <w:rFonts w:ascii="Lora" w:cs="Lora" w:eastAsia="Lora" w:hAnsi="Lora"/>
              <w:color w:val="ffffff"/>
            </w:rPr>
          </w:rPrChange>
        </w:rPr>
        <w:t xml:space="preserve">epends on the data. If the graph is not connected, then the Implementation 1 is better even though it seems bad if we look at the worst case running time.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Lora" w:cs="Lora" w:eastAsia="Lora" w:hAnsi="Lora"/>
          <w:rPrChange w:author="Timothy Green" w:id="11" w:date="2020-05-02T18:10:21Z">
            <w:rPr>
              <w:rFonts w:ascii="Lora" w:cs="Lora" w:eastAsia="Lora" w:hAnsi="Lora"/>
              <w:color w:val="ffffff"/>
            </w:rPr>
          </w:rPrChange>
        </w:rPr>
        <w:pPrChange w:author="Timothy Green" w:id="0" w:date="2020-05-02T18:10:21Z">
          <w:pPr>
            <w:numPr>
              <w:ilvl w:val="1"/>
              <w:numId w:val="3"/>
            </w:numPr>
            <w:ind w:left="1440" w:hanging="360"/>
          </w:pPr>
        </w:pPrChange>
      </w:pPr>
      <w:r w:rsidDel="00000000" w:rsidR="00000000" w:rsidRPr="00000000">
        <w:rPr>
          <w:rFonts w:ascii="Lora" w:cs="Lora" w:eastAsia="Lora" w:hAnsi="Lora"/>
          <w:rtl w:val="0"/>
          <w:rPrChange w:author="Timothy Green" w:id="11" w:date="2020-05-02T18:10:21Z">
            <w:rPr>
              <w:rFonts w:ascii="Lora" w:cs="Lora" w:eastAsia="Lora" w:hAnsi="Lora"/>
              <w:color w:val="ffffff"/>
            </w:rPr>
          </w:rPrChange>
        </w:rPr>
        <w:t xml:space="preserve">Therefore before we decide on the specific implementation choices, we need to consider what our data set looks like.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3"/>
    <w:bookmarkEnd w:id="3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2D">
    <w:pPr>
      <w:pStyle w:val="Title"/>
      <w:keepNext w:val="0"/>
      <w:keepLines w:val="0"/>
      <w:spacing w:after="0" w:line="240" w:lineRule="auto"/>
      <w:rPr/>
    </w:pPr>
    <w:bookmarkStart w:colFirst="0" w:colLast="0" w:name="_6tauivf3976u" w:id="4"/>
    <w:bookmarkEnd w:id="4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4/10  Graphs II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5"/>
    <w:bookmarkEnd w:id="5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2F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