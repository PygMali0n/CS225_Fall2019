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0" w:afterAutospacing="0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Niviru Wijayaratne" w:id="6" w:date="2020-02-10T19:01:17Z">
            <w:rPr>
              <w:rFonts w:ascii="Lora" w:cs="Lora" w:eastAsia="Lora" w:hAnsi="Lora"/>
              <w:b w:val="1"/>
              <w:color w:val="666666"/>
              <w:sz w:val="24"/>
              <w:szCs w:val="24"/>
            </w:rPr>
          </w:rPrChange>
        </w:rPr>
        <w:pPrChange w:author="Niviru Wijayaratne" w:id="0" w:date="2020-02-10T19:01:17Z">
          <w:pPr>
            <w:pStyle w:val="Heading4"/>
            <w:numPr>
              <w:ilvl w:val="0"/>
              <w:numId w:val="1"/>
            </w:numPr>
            <w:ind w:left="720" w:hanging="360"/>
          </w:pPr>
        </w:pPrChange>
      </w:pPr>
      <w:bookmarkStart w:colFirst="0" w:colLast="0" w:name="_4vx32eiika6y" w:id="0"/>
      <w:bookmarkEnd w:id="0"/>
      <w:ins w:author="Tiancheng Cheng" w:id="0" w:date="2020-02-26T15:45:24Z">
        <w:r w:rsidDel="00000000" w:rsidR="00000000" w:rsidRPr="00000000">
          <w:rPr>
            <w:rtl w:val="0"/>
          </w:rPr>
          <w:t xml:space="preserve">-</w:t>
        </w:r>
      </w:ins>
      <w:ins w:author="Tianyu Ma" w:id="1" w:date="2020-02-04T16:51:17Z">
        <w:r w:rsidDel="00000000" w:rsidR="00000000" w:rsidRPr="00000000">
          <w:rPr>
            <w:rtl w:val="0"/>
          </w:rPr>
          <w:t xml:space="preserve"> </w:t>
        </w:r>
      </w:ins>
      <w:ins w:author="Yitian Jiang" w:id="2" w:date="2020-01-31T22:47:34Z">
        <w:del w:author="Jincheng Liu" w:id="3" w:date="2020-02-09T20:37:58Z">
          <w:r w:rsidDel="00000000" w:rsidR="00000000" w:rsidRPr="00000000">
            <w:rPr>
              <w:rtl w:val="0"/>
            </w:rPr>
            <w:delText xml:space="preserve"> </w:delText>
          </w:r>
        </w:del>
      </w:ins>
      <w:del w:author="Jincheng Liu" w:id="3" w:date="2020-02-09T20:37:58Z"/>
      <w:ins w:author="Chang Shu" w:id="4" w:date="2020-01-31T00:40:40Z">
        <w:del w:author="Jincheng Liu" w:id="3" w:date="2020-02-09T20:37:58Z">
          <w:r w:rsidDel="00000000" w:rsidR="00000000" w:rsidRPr="00000000">
            <w:rPr>
              <w:rtl w:val="0"/>
            </w:rPr>
            <w:delText xml:space="preserve">、</w:delText>
          </w:r>
        </w:del>
      </w:ins>
      <w:ins w:author="Nayun Dong" w:id="5" w:date="2019-12-14T22:25:06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Heap Memory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Starts from the low memory values, </w:t>
      </w:r>
      <w:ins w:author="Bill Jiang" w:id="7" w:date="2020-02-10T01:28:5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grows up (opposite of Stack)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the Heap meets the Stack, we are “out of memory”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Only create heap memory using keyword 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allocates heap memory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calls the object’s constructor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returns a pointer to the memory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Only free heap memory using keyword 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delete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  <w:ins w:author="Kai Zheng" w:id="8" w:date="2020-02-15T17:38:46Z">
        <w:del w:author="Jincheng Liu" w:id="9" w:date="2020-02-15T21:17:14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f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calls the object’s destructor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marks memory as free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Delete the objects we created when we no longer use them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 memory is never automatically reclaimed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don’t free memory on heap, we are leaking memory. We cannot access it and we cannot reclaim it.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It’s a good practice to set deleted variable to NULL or nullptr. It’s a special value that means memory location “0”, and c++ throws an error if one tries to access it. </w:t>
      </w:r>
    </w:p>
    <w:p w:rsidR="00000000" w:rsidDel="00000000" w:rsidP="00000000" w:rsidRDefault="00000000" w:rsidRPr="00000000" w14:paraId="0000000F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7515"/>
        <w:tblGridChange w:id="0">
          <w:tblGrid>
            <w:gridCol w:w="49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heap1.cpp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int *p = new int;                            //pointer on stack, int on heap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Cube *c = new Cube(10);    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//pointer on stack, object on heap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delete c;   c = nullptr;                   //delete and set null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delete p;   p = nullptr;                              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052763" cy="15874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58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72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Fig. A stack pointer that points to heap memory blocks</w:t>
      </w:r>
    </w:p>
    <w:p w:rsidR="00000000" w:rsidDel="00000000" w:rsidP="00000000" w:rsidRDefault="00000000" w:rsidRPr="00000000" w14:paraId="00000024">
      <w:pPr>
        <w:jc w:val="center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trHeight w:val="420" w:hRule="atLeast"/>
        </w:trP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copy.cpp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using std::cout;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using std::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  <w:br w:type="textWrapping"/>
              <w:t xml:space="preserve">  int  i =  2,  j =  4,  k =  8;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int *p = &amp;i, *q = &amp;j, *r = &amp;k;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k = i;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i &lt;&lt; j &lt;&lt; k &lt;&lt; *p &lt;&lt; *q &lt;&lt; *r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//      2    4    2     2     4     2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 = q;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i &lt;&lt; j &lt;&lt; k &lt;&lt; *p &lt;&lt; *q &lt;&lt; *r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//      2    4    2     4     4     2  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*q = *r;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i &lt;&lt; j &lt;&lt; k &lt;&lt; *p &lt;&lt; *q &lt;&lt; *r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//      2    2    2     2     2     2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ind w:left="0" w:firstLine="0"/>
        <w:rPr>
          <w:rFonts w:ascii="Lora" w:cs="Lora" w:eastAsia="Lora" w:hAnsi="Lora"/>
          <w:b w:val="1"/>
        </w:rPr>
      </w:pPr>
      <w:bookmarkStart w:colFirst="0" w:colLast="0" w:name="_ytnagexg22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17y60pocy7bx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Reference Variable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Reference variable is an alias to an existing variable.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never creates new memory, and it needs to be initialized when declared, and it can never be redeclared.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we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modify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reference variable, that would also modify the variable being aliased.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765"/>
        <w:gridCol w:w="525"/>
        <w:gridCol w:w="4200"/>
        <w:tblGridChange w:id="0">
          <w:tblGrid>
            <w:gridCol w:w="480"/>
            <w:gridCol w:w="3765"/>
            <w:gridCol w:w="525"/>
            <w:gridCol w:w="4200"/>
          </w:tblGrid>
        </w:tblGridChange>
      </w:tblGrid>
      <w:tr>
        <w:trPr>
          <w:trHeight w:val="420" w:hRule="atLeast"/>
        </w:trPr>
        <w:tc>
          <w:tcPr>
            <w:gridSpan w:val="4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reference.cpp</w:t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int i = 7;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int &amp; j = i;   // j is an alias of i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j = 4;</w:t>
              <w:br w:type="textWrapping"/>
              <w:t xml:space="preserve">  std::cout &lt;&lt; i &lt;&lt; " " &lt;&lt; j &lt;&lt; std::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//                  4               4                  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// i and j are the same thing, they change together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 = 2;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std::cout &lt;&lt; i &lt;&lt; " " &lt;&lt; j &lt;&lt; std::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//                  2               2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y8w7wt2f3tg8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 use of “&amp;” operator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declaration of a reference variable would be like: </w:t>
      </w:r>
    </w:p>
    <w:tbl>
      <w:tblPr>
        <w:tblStyle w:val="Table4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8520"/>
        <w:tblGridChange w:id="0">
          <w:tblGrid>
            <w:gridCol w:w="450"/>
            <w:gridCol w:w="852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a = 3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&amp; b = a;        //declaring a reference variable  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However, this process should not be confused with the case of getting the memory address of a variable which would also involved with “&amp;” operator, as the example shown below:</w:t>
      </w:r>
    </w:p>
    <w:tbl>
      <w:tblPr>
        <w:tblStyle w:val="Table5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8520"/>
        <w:tblGridChange w:id="0">
          <w:tblGrid>
            <w:gridCol w:w="450"/>
            <w:gridCol w:w="8520"/>
          </w:tblGrid>
        </w:tblGridChange>
      </w:tblGrid>
      <w:tr>
        <w:trPr>
          <w:trHeight w:val="72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ora" w:cs="Lora" w:eastAsia="Lora" w:hAnsi="Lora"/>
                <w:color w:val="fff2cc"/>
                <w:shd w:fill="fff2cc" w:val="clear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c;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std::cout &lt;&lt; "Mem address storing c: " &lt;&lt; &amp;c &lt;&lt; std::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7A">
      <w:pPr>
        <w:pStyle w:val="Heading4"/>
        <w:numPr>
          <w:ilvl w:val="0"/>
          <w:numId w:val="3"/>
        </w:numPr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lyjmoiqqk50" w:id="4"/>
      <w:bookmarkEnd w:id="4"/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Similarly, t</w:t>
      </w: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he use of “*” operator would also be </w:t>
      </w: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either declaration</w:t>
      </w: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 of a pointer variable or the dereferencing of a variable’s to get its value.  As we see more through cs225,  we will have a better sense of knowing which context of situations that we are at.</w:t>
      </w:r>
    </w:p>
    <w:p w:rsidR="00000000" w:rsidDel="00000000" w:rsidP="00000000" w:rsidRDefault="00000000" w:rsidRPr="00000000" w14:paraId="0000007B">
      <w:pPr>
        <w:spacing w:before="200" w:line="360" w:lineRule="auto"/>
        <w:rPr/>
        <w:pPrChange w:author="Yue Wang" w:id="0" w:date="2019-02-03T23:24:06Z">
          <w:pPr>
            <w:ind w:left="0" w:firstLine="0"/>
          </w:pPr>
        </w:pPrChange>
      </w:pPr>
      <w:ins w:author="Yue Wang" w:id="10" w:date="2019-02-03T23:24:06Z">
        <w:r w:rsidDel="00000000" w:rsidR="00000000" w:rsidRPr="00000000">
          <w:rPr>
            <w:rFonts w:ascii="Lora" w:cs="Lora" w:eastAsia="Lora" w:hAnsi="Lora"/>
            <w:sz w:val="22"/>
            <w:szCs w:val="22"/>
          </w:rPr>
          <w:drawing>
            <wp:inline distB="114300" distT="114300" distL="114300" distR="114300">
              <wp:extent cx="5943600" cy="38100"/>
              <wp:effectExtent b="0" l="0" r="0" t="0"/>
              <wp:docPr descr="horizontal line" id="2" name="image4.png"/>
              <a:graphic>
                <a:graphicData uri="http://schemas.openxmlformats.org/drawingml/2006/picture">
                  <pic:pic>
                    <pic:nvPicPr>
                      <pic:cNvPr descr="horizontal line" id="0" name="image4.png"/>
                      <pic:cNvPicPr preferRelativeResize="0"/>
                    </pic:nvPicPr>
                    <pic:blipFill>
                      <a:blip r:embed="rId7">
                        <a:alphaModFix amt="51000"/>
                      </a:blip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before="200" w:line="360" w:lineRule="auto"/>
      <w:rPr>
        <w:rFonts w:ascii="Open Sans" w:cs="Open Sans" w:eastAsia="Open Sans" w:hAnsi="Open Sans"/>
        <w:sz w:val="24"/>
        <w:szCs w:val="24"/>
      </w:rPr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5"/>
    <w:bookmarkEnd w:id="5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7D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6"/>
    <w:bookmarkEnd w:id="6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1/23  Heap Memory</w:t>
    </w:r>
  </w:p>
  <w:p w:rsidR="00000000" w:rsidDel="00000000" w:rsidP="00000000" w:rsidRDefault="00000000" w:rsidRPr="00000000" w14:paraId="0000007E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n6rkdrrh5cm" w:id="7"/>
    <w:bookmarkEnd w:id="7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7F">
    <w:pPr>
      <w:spacing w:before="200" w:line="360" w:lineRule="auto"/>
      <w:rPr/>
    </w:pPr>
    <w:del w:author="Xuyang Tang" w:id="12" w:date="2019-09-14T09:55:20Z"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1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del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