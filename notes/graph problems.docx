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afterAutospacing="0"/>
        <w:ind w:left="720" w:firstLine="0"/>
        <w:rPr>
          <w:ins w:author="Xin Chen" w:id="0" w:date="2019-12-13T01:11:36Z"/>
          <w:del w:author="Xiao Tan" w:id="1" w:date="2019-12-17T21:19:4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Xiao Tan" w:id="2" w:date="2019-12-17T21:19:45Z">
            <w:rPr>
              <w:rFonts w:ascii="Lora" w:cs="Lora" w:eastAsia="Lora" w:hAnsi="Lora"/>
              <w:b w:val="1"/>
            </w:rPr>
          </w:rPrChange>
        </w:rPr>
        <w:pPrChange w:author="Xiao Tan" w:id="0" w:date="2019-12-17T21:19:45Z">
          <w:pPr>
            <w:pStyle w:val="Heading3"/>
            <w:numPr>
              <w:ilvl w:val="0"/>
              <w:numId w:val="1"/>
            </w:numPr>
            <w:ind w:left="720" w:hanging="360"/>
          </w:pPr>
        </w:pPrChange>
      </w:pPr>
      <w:ins w:author="Xin Chen" w:id="0" w:date="2019-12-13T01:11:36Z">
        <w:del w:author="Xiao Tan" w:id="1" w:date="2019-12-17T21:19:45Z">
          <w:bookmarkStart w:colFirst="0" w:colLast="0" w:name="_hjw01ivluz40" w:id="0"/>
          <w:bookmarkEnd w:id="0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7lp7dodflfc2" w:id="1"/>
          <w:bookmarkEnd w:id="1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savki9sn6y7a" w:id="2"/>
          <w:bookmarkEnd w:id="2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q4ztlzxdveqk" w:id="3"/>
          <w:bookmarkEnd w:id="3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rcox9rxa12bx" w:id="4"/>
          <w:bookmarkEnd w:id="4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6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o6iy76gre3v3" w:id="5"/>
          <w:bookmarkEnd w:id="5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soo7spfr9hvs" w:id="6"/>
          <w:bookmarkEnd w:id="6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xma1jcuqrxux" w:id="7"/>
          <w:bookmarkEnd w:id="7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9denw19k91wl" w:id="8"/>
          <w:bookmarkEnd w:id="8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oruzr8q30pzr" w:id="9"/>
          <w:bookmarkEnd w:id="9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yo806apuhh55" w:id="10"/>
          <w:bookmarkEnd w:id="10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4y258c3lll46" w:id="11"/>
          <w:bookmarkEnd w:id="11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4k083936furd" w:id="12"/>
          <w:bookmarkEnd w:id="12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vxws45wfequl" w:id="13"/>
          <w:bookmarkEnd w:id="13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90brbpmmncjl" w:id="14"/>
          <w:bookmarkEnd w:id="14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3tzejpeb7ops" w:id="15"/>
          <w:bookmarkEnd w:id="15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liyhumi8tfkz" w:id="16"/>
          <w:bookmarkEnd w:id="16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pitf8ch4upkt" w:id="17"/>
          <w:bookmarkEnd w:id="17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hrb5hj9dv6qp" w:id="18"/>
          <w:bookmarkEnd w:id="18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w5r70l9cj1ra" w:id="19"/>
          <w:bookmarkEnd w:id="19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e5eb2eghalns" w:id="20"/>
          <w:bookmarkEnd w:id="20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del w:author="Xiao Tan" w:id="1" w:date="2019-12-17T21:19:45Z"/>
          <w:rFonts w:ascii="Lora" w:cs="Lora" w:eastAsia="Lora" w:hAnsi="Lora"/>
          <w:b w:val="1"/>
        </w:rPr>
      </w:pPr>
      <w:ins w:author="Xin Chen" w:id="0" w:date="2019-12-13T01:11:36Z">
        <w:del w:author="Xiao Tan" w:id="1" w:date="2019-12-17T21:19:45Z">
          <w:bookmarkStart w:colFirst="0" w:colLast="0" w:name="_qtgf0autgxm6" w:id="21"/>
          <w:bookmarkEnd w:id="21"/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ins w:author="Xin Chen" w:id="0" w:date="2019-12-13T01:11:36Z"/>
          <w:rFonts w:ascii="Lora" w:cs="Lora" w:eastAsia="Lora" w:hAnsi="Lora"/>
          <w:b w:val="1"/>
        </w:rPr>
      </w:pPr>
      <w:ins w:author="Xin Chen" w:id="0" w:date="2019-12-13T01:11:36Z">
        <w:bookmarkStart w:colFirst="0" w:colLast="0" w:name="_dgah5is1kaog" w:id="22"/>
        <w:bookmarkEnd w:id="2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Lora" w:cs="Lora" w:eastAsia="Lora" w:hAnsi="Lora"/>
          <w:b w:val="1"/>
        </w:rPr>
        <w:pPrChange w:author="Xin Chen" w:id="0" w:date="2019-12-13T01:11:36Z">
          <w:pPr>
            <w:pStyle w:val="Heading3"/>
            <w:numPr>
              <w:ilvl w:val="0"/>
              <w:numId w:val="1"/>
            </w:numPr>
            <w:ind w:left="720" w:hanging="360"/>
          </w:pPr>
        </w:pPrChange>
      </w:pPr>
      <w:bookmarkStart w:colFirst="0" w:colLast="0" w:name="_hjw01ivluz40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Dijkstra’s algorithm performance and edge cases / SSSP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Dijkstra gives us the shortest path from our path (single source) to every connected vertex!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Q: How does Dijkstra handle a single heavy-weight path vs. many light-weight paths?</w:t>
      </w:r>
    </w:p>
    <w:p w:rsidR="00000000" w:rsidDel="00000000" w:rsidP="00000000" w:rsidRDefault="00000000" w:rsidRPr="00000000" w14:paraId="0000001B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376488" cy="1941356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94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It will pick the path A-C-D-E-F-G-H-B instead of A-B because the first path has length 7 and the second path has length 10. </w:t>
      </w:r>
    </w:p>
    <w:p w:rsidR="00000000" w:rsidDel="00000000" w:rsidP="00000000" w:rsidRDefault="00000000" w:rsidRPr="00000000" w14:paraId="0000001D">
      <w:pPr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want to get the most direct path instead of the shortest path, we can adjust edge weights.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For example, we can add 1 to all edges. In that case, path A-C-D-E-F-G-H-B will be of length 14, while path A-B will be 11 and Dijkstra would pick A-B.</w:t>
      </w:r>
    </w:p>
    <w:p w:rsidR="00000000" w:rsidDel="00000000" w:rsidP="00000000" w:rsidRDefault="00000000" w:rsidRPr="00000000" w14:paraId="00000020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633663" cy="21607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2160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When there is a tie in path lengths, it is up to us to decide how we want to handle that.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Can Dijkstra’s algorithm handle undirected graphs?</w:t>
      </w:r>
    </w:p>
    <w:p w:rsidR="00000000" w:rsidDel="00000000" w:rsidP="00000000" w:rsidRDefault="00000000" w:rsidRPr="00000000" w14:paraId="00000023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700445" cy="2005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445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Yes, it can. It will not go back or in loop because that will increase the path length.</w:t>
      </w:r>
    </w:p>
    <w:p w:rsidR="00000000" w:rsidDel="00000000" w:rsidP="00000000" w:rsidRDefault="00000000" w:rsidRPr="00000000" w14:paraId="00000025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Can Dijkstra’s algorithm handle graph with negative cycles?</w:t>
      </w:r>
    </w:p>
    <w:p w:rsidR="00000000" w:rsidDel="00000000" w:rsidP="00000000" w:rsidRDefault="00000000" w:rsidRPr="00000000" w14:paraId="00000027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398152" cy="20050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15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No, because negative weight cycle doesn’t have defined shortest path. We can always find a shorter path which leads to negative infinity.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Dijkstra’s algorithm can handle graphs with negative edges, but no negative cycles - it will finish, there will be no infinite loop. However, it will not produce the shortest path.</w:t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run Dijkstra on the following graph:</w:t>
      </w:r>
    </w:p>
    <w:p w:rsidR="00000000" w:rsidDel="00000000" w:rsidP="00000000" w:rsidRDefault="00000000" w:rsidRPr="00000000" w14:paraId="0000002C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1678459" cy="1519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8459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will obtain the following result if we starts at A:</w:t>
      </w:r>
    </w:p>
    <w:p w:rsidR="00000000" w:rsidDel="00000000" w:rsidP="00000000" w:rsidRDefault="00000000" w:rsidRPr="00000000" w14:paraId="0000002E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2981325" cy="2174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7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However, we can see that path A-F-E is longer than path A-F-G-E.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Negative cycles are limitation in math, while inability to find shortest path when there is a negative edge (and no negative cycle) in the graph is a limitation of Dijkstra’s algorithm.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What if we have a 0 edge?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DIjkstra works correctly with 0 edges. 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Running time of Dijkstra’s algorithm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Remember, we built Dijkstra’s algorithm on top of Prim’s algorithm.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only added two lines of code which take O(1).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Therefore, Dijkstra’s running time is the same as Prim’s.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Landmark path problem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ab/>
      </w: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4282281" cy="197643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281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Suppose you want to travel from A to G. 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Q1: What is the shortest path from A to G?</w:t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Q2: What is the fastest algorithm to use to find the shortest path?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your journey between A and G, you also want to visit the landmark L. </w:t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Q3: What is the shortest path from A to G that visits L?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23"/>
    <w:bookmarkEnd w:id="23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41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6tauivf3976u" w:id="24"/>
    <w:bookmarkEnd w:id="24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4/26  Graph problems</w:t>
    </w:r>
  </w:p>
  <w:p w:rsidR="00000000" w:rsidDel="00000000" w:rsidP="00000000" w:rsidRDefault="00000000" w:rsidRPr="00000000" w14:paraId="00000042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25"/>
    <w:bookmarkEnd w:id="25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43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7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