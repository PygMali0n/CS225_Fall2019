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numPr>
          <w:ilvl w:val="0"/>
          <w:numId w:val="3"/>
        </w:numPr>
        <w:ind w:left="720" w:hanging="360"/>
        <w:rPr>
          <w:rFonts w:ascii="Lora" w:cs="Lora" w:eastAsia="Lora" w:hAnsi="Lora"/>
          <w:b w:val="1"/>
          <w:sz w:val="24"/>
          <w:szCs w:val="24"/>
        </w:rPr>
      </w:pPr>
      <w:bookmarkStart w:colFirst="0" w:colLast="0" w:name="_eug0d0ho9fxo" w:id="0"/>
      <w:bookmarkEnd w:id="0"/>
      <w:ins w:author="Rishabh Pandey" w:id="0" w:date="2020-03-02T18:18:14Z">
        <w:del w:author="Darren Wang" w:id="1" w:date="2020-03-09T02:34:09Z">
          <w:r w:rsidDel="00000000" w:rsidR="00000000" w:rsidRPr="00000000">
            <w:rPr>
              <w:rtl w:val="0"/>
            </w:rPr>
            <w:delText xml:space="preserve">x</w:delText>
          </w:r>
        </w:del>
      </w:ins>
      <w:del w:author="Darren Wang" w:id="1" w:date="2020-03-09T02:34:09Z"/>
      <w:ins w:author="Hannah Laverty" w:id="2" w:date="2020-02-14T17:39:41Z">
        <w:del w:author="Darren Wang" w:id="1" w:date="2020-03-09T02:34:09Z">
          <w:r w:rsidDel="00000000" w:rsidR="00000000" w:rsidRPr="00000000">
            <w:rPr>
              <w:rtl w:val="0"/>
            </w:rPr>
            <w:delText xml:space="preserve"> </w:delText>
          </w:r>
        </w:del>
      </w:ins>
      <w:r w:rsidDel="00000000" w:rsidR="00000000" w:rsidRPr="00000000">
        <w:rPr>
          <w:rFonts w:ascii="Lora" w:cs="Lora" w:eastAsia="Lora" w:hAnsi="Lora"/>
          <w:b w:val="1"/>
          <w:rtl w:val="0"/>
        </w:rPr>
        <w:t xml:space="preserve">Different Implementations of List</w:t>
      </w:r>
      <w:r w:rsidDel="00000000" w:rsidR="00000000" w:rsidRPr="00000000">
        <w:rPr>
          <w:rtl w:val="0"/>
        </w:rPr>
      </w:r>
    </w:p>
    <w:p w:rsidR="00000000" w:rsidDel="00000000" w:rsidP="00000000" w:rsidRDefault="00000000" w:rsidRPr="00000000" w14:paraId="00000002">
      <w:pPr>
        <w:ind w:left="720" w:firstLine="0"/>
        <w:rPr>
          <w:rFonts w:ascii="Lora" w:cs="Lora" w:eastAsia="Lora" w:hAnsi="Lora"/>
          <w:color w:val="666666"/>
        </w:rPr>
      </w:pPr>
      <w:r w:rsidDel="00000000" w:rsidR="00000000" w:rsidRPr="00000000">
        <w:rPr>
          <w:rFonts w:ascii="Lora" w:cs="Lora" w:eastAsia="Lora" w:hAnsi="Lora"/>
          <w:color w:val="666666"/>
          <w:rtl w:val="0"/>
        </w:rPr>
        <w:t xml:space="preserve">Arrays are sequential blocks of memory where one element follows immediately after the other. </w:t>
      </w:r>
    </w:p>
    <w:p w:rsidR="00000000" w:rsidDel="00000000" w:rsidP="00000000" w:rsidRDefault="00000000" w:rsidRPr="00000000" w14:paraId="00000003">
      <w:pPr>
        <w:rPr>
          <w:rFonts w:ascii="Lora" w:cs="Lora" w:eastAsia="Lora" w:hAnsi="Lora"/>
          <w:color w:val="666666"/>
        </w:rPr>
      </w:pPr>
      <w:r w:rsidDel="00000000" w:rsidR="00000000" w:rsidRPr="00000000">
        <w:rPr>
          <w:rFonts w:ascii="Lora" w:cs="Lora" w:eastAsia="Lora" w:hAnsi="Lora"/>
          <w:color w:val="666666"/>
          <w:rtl w:val="0"/>
        </w:rPr>
        <w:tab/>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rFonts w:ascii="Lora" w:cs="Lora" w:eastAsia="Lora" w:hAnsi="Lora"/>
                <w:b w:val="1"/>
                <w:color w:val="666666"/>
              </w:rPr>
            </w:pPr>
            <w:r w:rsidDel="00000000" w:rsidR="00000000" w:rsidRPr="00000000">
              <w:rPr>
                <w:rFonts w:ascii="Lora" w:cs="Lora" w:eastAsia="Lora" w:hAnsi="Lora"/>
                <w:b w:val="1"/>
                <w:color w:val="666666"/>
                <w:rtl w:val="0"/>
              </w:rPr>
              <w:t xml:space="preserve">c</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Lora" w:cs="Lora" w:eastAsia="Lora" w:hAnsi="Lora"/>
                <w:b w:val="1"/>
                <w:color w:val="666666"/>
              </w:rPr>
            </w:pPr>
            <w:r w:rsidDel="00000000" w:rsidR="00000000" w:rsidRPr="00000000">
              <w:rPr>
                <w:rFonts w:ascii="Lora" w:cs="Lora" w:eastAsia="Lora" w:hAnsi="Lora"/>
                <w:b w:val="1"/>
                <w:color w:val="666666"/>
                <w:rtl w:val="0"/>
              </w:rPr>
              <w:t xml:space="preserv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Lora" w:cs="Lora" w:eastAsia="Lora" w:hAnsi="Lora"/>
                <w:b w:val="1"/>
                <w:color w:val="666666"/>
              </w:rPr>
            </w:pPr>
            <w:r w:rsidDel="00000000" w:rsidR="00000000" w:rsidRPr="00000000">
              <w:rPr>
                <w:rFonts w:ascii="Lora" w:cs="Lora" w:eastAsia="Lora" w:hAnsi="Lora"/>
                <w:b w:val="1"/>
                <w:color w:val="666666"/>
                <w:rtl w:val="0"/>
              </w:rPr>
              <w:t xml:space="preserve">2</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Lora" w:cs="Lora" w:eastAsia="Lora" w:hAnsi="Lora"/>
                <w:b w:val="1"/>
                <w:color w:val="666666"/>
              </w:rPr>
            </w:pPr>
            <w:r w:rsidDel="00000000" w:rsidR="00000000" w:rsidRPr="00000000">
              <w:rPr>
                <w:rFonts w:ascii="Lora" w:cs="Lora" w:eastAsia="Lora" w:hAnsi="Lora"/>
                <w:b w:val="1"/>
                <w:color w:val="666666"/>
                <w:rtl w:val="0"/>
              </w:rPr>
              <w:t xml:space="preserve">2</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Lora" w:cs="Lora" w:eastAsia="Lora" w:hAnsi="Lora"/>
                <w:b w:val="1"/>
                <w:color w:val="666666"/>
              </w:rPr>
            </w:pPr>
            <w:r w:rsidDel="00000000" w:rsidR="00000000" w:rsidRPr="00000000">
              <w:rPr>
                <w:rFonts w:ascii="Lora" w:cs="Lora" w:eastAsia="Lora" w:hAnsi="Lora"/>
                <w:b w:val="1"/>
                <w:color w:val="666666"/>
                <w:rtl w:val="0"/>
              </w:rPr>
              <w:t xml:space="preserve">5</w:t>
            </w:r>
          </w:p>
        </w:tc>
      </w:tr>
    </w:tbl>
    <w:p w:rsidR="00000000" w:rsidDel="00000000" w:rsidP="00000000" w:rsidRDefault="00000000" w:rsidRPr="00000000" w14:paraId="00000009">
      <w:pPr>
        <w:rPr>
          <w:rFonts w:ascii="Lora" w:cs="Lora" w:eastAsia="Lora" w:hAnsi="Lora"/>
          <w:color w:val="666666"/>
        </w:rPr>
      </w:pPr>
      <w:r w:rsidDel="00000000" w:rsidR="00000000" w:rsidRPr="00000000">
        <w:rPr>
          <w:rFonts w:ascii="Lora" w:cs="Lora" w:eastAsia="Lora" w:hAnsi="Lora"/>
          <w:color w:val="666666"/>
          <w:rtl w:val="0"/>
        </w:rPr>
        <w:t xml:space="preserve">index:   [0]                          [1]                          [2]                         [3]                          [4]</w:t>
      </w:r>
    </w:p>
    <w:p w:rsidR="00000000" w:rsidDel="00000000" w:rsidP="00000000" w:rsidRDefault="00000000" w:rsidRPr="00000000" w14:paraId="0000000A">
      <w:pPr>
        <w:rPr>
          <w:rFonts w:ascii="Lora" w:cs="Lora" w:eastAsia="Lora" w:hAnsi="Lora"/>
          <w:color w:val="666666"/>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Fonts w:ascii="Lora" w:cs="Lora" w:eastAsia="Lora" w:hAnsi="Lora"/>
          <w:color w:val="666666"/>
          <w:rtl w:val="0"/>
        </w:rPr>
        <w:t xml:space="preserve">As for the linked list, we have to implement and analyze ADT functionality like insert, remove, get, etc</w:t>
      </w:r>
      <w:r w:rsidDel="00000000" w:rsidR="00000000" w:rsidRPr="00000000">
        <w:rPr>
          <w:rtl w:val="0"/>
        </w:rPr>
        <w:t xml:space="preserve">.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1"/>
          <w:numId w:val="1"/>
        </w:numPr>
        <w:ind w:left="1440" w:hanging="360"/>
        <w:rPr>
          <w:rFonts w:ascii="Lora" w:cs="Lora" w:eastAsia="Lora" w:hAnsi="Lora"/>
          <w:b w:val="1"/>
          <w:color w:val="666666"/>
        </w:rPr>
      </w:pPr>
      <w:r w:rsidDel="00000000" w:rsidR="00000000" w:rsidRPr="00000000">
        <w:rPr>
          <w:rFonts w:ascii="Lora" w:cs="Lora" w:eastAsia="Lora" w:hAnsi="Lora"/>
          <w:b w:val="1"/>
          <w:color w:val="666666"/>
          <w:rtl w:val="0"/>
        </w:rPr>
        <w:t xml:space="preserve">ArrayList</w:t>
      </w:r>
    </w:p>
    <w:p w:rsidR="00000000" w:rsidDel="00000000" w:rsidP="00000000" w:rsidRDefault="00000000" w:rsidRPr="00000000" w14:paraId="0000000E">
      <w:pPr>
        <w:numPr>
          <w:ilvl w:val="2"/>
          <w:numId w:val="1"/>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Same abstract datatype</w:t>
      </w:r>
    </w:p>
    <w:p w:rsidR="00000000" w:rsidDel="00000000" w:rsidP="00000000" w:rsidRDefault="00000000" w:rsidRPr="00000000" w14:paraId="0000000F">
      <w:pPr>
        <w:numPr>
          <w:ilvl w:val="2"/>
          <w:numId w:val="1"/>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Store everything in an array</w:t>
      </w:r>
    </w:p>
    <w:p w:rsidR="00000000" w:rsidDel="00000000" w:rsidP="00000000" w:rsidRDefault="00000000" w:rsidRPr="00000000" w14:paraId="00000010">
      <w:pPr>
        <w:ind w:left="0" w:firstLine="0"/>
        <w:rPr>
          <w:rFonts w:ascii="Lora" w:cs="Lora" w:eastAsia="Lora" w:hAnsi="Lora"/>
          <w:color w:val="666666"/>
        </w:rPr>
      </w:pPr>
      <w:r w:rsidDel="00000000" w:rsidR="00000000" w:rsidRPr="00000000">
        <w:rPr>
          <w:rtl w:val="0"/>
        </w:rPr>
      </w:r>
    </w:p>
    <w:tbl>
      <w:tblPr>
        <w:tblStyle w:val="Table2"/>
        <w:tblW w:w="7575.0" w:type="dxa"/>
        <w:jc w:val="left"/>
        <w:tblInd w:w="1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7035"/>
        <w:tblGridChange w:id="0">
          <w:tblGrid>
            <w:gridCol w:w="540"/>
            <w:gridCol w:w="7035"/>
          </w:tblGrid>
        </w:tblGridChange>
      </w:tblGrid>
      <w:tr>
        <w:tc>
          <w:tcPr>
            <w:shd w:fill="93c47d"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1</w:t>
            </w:r>
          </w:p>
          <w:p w:rsidR="00000000" w:rsidDel="00000000" w:rsidP="00000000" w:rsidRDefault="00000000" w:rsidRPr="00000000" w14:paraId="00000012">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2</w:t>
            </w:r>
          </w:p>
          <w:p w:rsidR="00000000" w:rsidDel="00000000" w:rsidP="00000000" w:rsidRDefault="00000000" w:rsidRPr="00000000" w14:paraId="00000013">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3</w:t>
            </w:r>
          </w:p>
          <w:p w:rsidR="00000000" w:rsidDel="00000000" w:rsidP="00000000" w:rsidRDefault="00000000" w:rsidRPr="00000000" w14:paraId="00000014">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4</w:t>
            </w:r>
          </w:p>
          <w:p w:rsidR="00000000" w:rsidDel="00000000" w:rsidP="00000000" w:rsidRDefault="00000000" w:rsidRPr="00000000" w14:paraId="00000015">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w:t>
            </w:r>
          </w:p>
          <w:p w:rsidR="00000000" w:rsidDel="00000000" w:rsidP="00000000" w:rsidRDefault="00000000" w:rsidRPr="00000000" w14:paraId="00000016">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14</w:t>
            </w:r>
          </w:p>
          <w:p w:rsidR="00000000" w:rsidDel="00000000" w:rsidP="00000000" w:rsidRDefault="00000000" w:rsidRPr="00000000" w14:paraId="00000017">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15</w:t>
            </w:r>
          </w:p>
          <w:p w:rsidR="00000000" w:rsidDel="00000000" w:rsidP="00000000" w:rsidRDefault="00000000" w:rsidRPr="00000000" w14:paraId="00000018">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16</w:t>
            </w:r>
          </w:p>
          <w:p w:rsidR="00000000" w:rsidDel="00000000" w:rsidP="00000000" w:rsidRDefault="00000000" w:rsidRPr="00000000" w14:paraId="00000019">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17</w:t>
            </w:r>
          </w:p>
          <w:p w:rsidR="00000000" w:rsidDel="00000000" w:rsidP="00000000" w:rsidRDefault="00000000" w:rsidRPr="00000000" w14:paraId="0000001A">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18</w:t>
            </w:r>
          </w:p>
          <w:p w:rsidR="00000000" w:rsidDel="00000000" w:rsidP="00000000" w:rsidRDefault="00000000" w:rsidRPr="00000000" w14:paraId="0000001B">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19</w:t>
            </w:r>
          </w:p>
          <w:p w:rsidR="00000000" w:rsidDel="00000000" w:rsidP="00000000" w:rsidRDefault="00000000" w:rsidRPr="00000000" w14:paraId="0000001C">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20</w:t>
            </w:r>
          </w:p>
          <w:p w:rsidR="00000000" w:rsidDel="00000000" w:rsidP="00000000" w:rsidRDefault="00000000" w:rsidRPr="00000000" w14:paraId="0000001D">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21</w:t>
            </w:r>
          </w:p>
          <w:p w:rsidR="00000000" w:rsidDel="00000000" w:rsidP="00000000" w:rsidRDefault="00000000" w:rsidRPr="00000000" w14:paraId="0000001E">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#pragma once</w:t>
            </w:r>
          </w:p>
          <w:p w:rsidR="00000000" w:rsidDel="00000000" w:rsidP="00000000" w:rsidRDefault="00000000" w:rsidRPr="00000000" w14:paraId="00000020">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template &lt;typename T&gt;</w:t>
            </w:r>
          </w:p>
          <w:p w:rsidR="00000000" w:rsidDel="00000000" w:rsidP="00000000" w:rsidRDefault="00000000" w:rsidRPr="00000000" w14:paraId="00000021">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class List {</w:t>
            </w:r>
          </w:p>
          <w:p w:rsidR="00000000" w:rsidDel="00000000" w:rsidP="00000000" w:rsidRDefault="00000000" w:rsidRPr="00000000" w14:paraId="00000022">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public:</w:t>
            </w:r>
          </w:p>
          <w:p w:rsidR="00000000" w:rsidDel="00000000" w:rsidP="00000000" w:rsidRDefault="00000000" w:rsidRPr="00000000" w14:paraId="00000023">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 ... */</w:t>
            </w:r>
          </w:p>
          <w:p w:rsidR="00000000" w:rsidDel="00000000" w:rsidP="00000000" w:rsidRDefault="00000000" w:rsidRPr="00000000" w14:paraId="00000024">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private:</w:t>
            </w:r>
          </w:p>
          <w:p w:rsidR="00000000" w:rsidDel="00000000" w:rsidP="00000000" w:rsidRDefault="00000000" w:rsidRPr="00000000" w14:paraId="00000025">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T * arr_;      // the content array</w:t>
            </w:r>
          </w:p>
          <w:p w:rsidR="00000000" w:rsidDel="00000000" w:rsidP="00000000" w:rsidRDefault="00000000" w:rsidRPr="00000000" w14:paraId="00000026">
            <w:pPr>
              <w:widowControl w:val="0"/>
              <w:spacing w:line="240" w:lineRule="auto"/>
              <w:rPr>
                <w:rFonts w:ascii="Courier New" w:cs="Courier New" w:eastAsia="Courier New" w:hAnsi="Courier New"/>
                <w:color w:val="666666"/>
              </w:rPr>
            </w:pPr>
            <w:r w:rsidDel="00000000" w:rsidR="00000000" w:rsidRPr="00000000">
              <w:rPr>
                <w:rtl w:val="0"/>
              </w:rPr>
            </w:r>
          </w:p>
          <w:p w:rsidR="00000000" w:rsidDel="00000000" w:rsidP="00000000" w:rsidRDefault="00000000" w:rsidRPr="00000000" w14:paraId="00000027">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int capacity;  // the maximum size possible;    </w:t>
            </w:r>
          </w:p>
          <w:p w:rsidR="00000000" w:rsidDel="00000000" w:rsidP="00000000" w:rsidRDefault="00000000" w:rsidRPr="00000000" w14:paraId="00000028">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the allocated array size</w:t>
            </w:r>
          </w:p>
          <w:p w:rsidR="00000000" w:rsidDel="00000000" w:rsidP="00000000" w:rsidRDefault="00000000" w:rsidRPr="00000000" w14:paraId="00000029">
            <w:pPr>
              <w:widowControl w:val="0"/>
              <w:spacing w:line="240" w:lineRule="auto"/>
              <w:rPr>
                <w:rFonts w:ascii="Courier New" w:cs="Courier New" w:eastAsia="Courier New" w:hAnsi="Courier New"/>
                <w:color w:val="666666"/>
              </w:rPr>
            </w:pPr>
            <w:r w:rsidDel="00000000" w:rsidR="00000000" w:rsidRPr="00000000">
              <w:rPr>
                <w:rtl w:val="0"/>
              </w:rPr>
            </w:r>
          </w:p>
          <w:p w:rsidR="00000000" w:rsidDel="00000000" w:rsidP="00000000" w:rsidRDefault="00000000" w:rsidRPr="00000000" w14:paraId="0000002A">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int count;     // the size in use; the number </w:t>
            </w:r>
          </w:p>
          <w:p w:rsidR="00000000" w:rsidDel="00000000" w:rsidP="00000000" w:rsidRDefault="00000000" w:rsidRPr="00000000" w14:paraId="0000002B">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of current elements</w:t>
            </w:r>
          </w:p>
          <w:p w:rsidR="00000000" w:rsidDel="00000000" w:rsidP="00000000" w:rsidRDefault="00000000" w:rsidRPr="00000000" w14:paraId="0000002C">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w:t>
            </w:r>
          </w:p>
        </w:tc>
      </w:tr>
    </w:tbl>
    <w:p w:rsidR="00000000" w:rsidDel="00000000" w:rsidP="00000000" w:rsidRDefault="00000000" w:rsidRPr="00000000" w14:paraId="0000002D">
      <w:pPr>
        <w:pStyle w:val="Heading4"/>
        <w:rPr>
          <w:rFonts w:ascii="Lora" w:cs="Lora" w:eastAsia="Lora" w:hAnsi="Lora"/>
          <w:sz w:val="22"/>
          <w:szCs w:val="22"/>
        </w:rPr>
      </w:pPr>
      <w:bookmarkStart w:colFirst="0" w:colLast="0" w:name="_nrnhmiwb9piz" w:id="1"/>
      <w:bookmarkEnd w:id="1"/>
      <w:r w:rsidDel="00000000" w:rsidR="00000000" w:rsidRPr="00000000">
        <w:rPr>
          <w:rtl w:val="0"/>
        </w:rPr>
      </w:r>
    </w:p>
    <w:p w:rsidR="00000000" w:rsidDel="00000000" w:rsidP="00000000" w:rsidRDefault="00000000" w:rsidRPr="00000000" w14:paraId="0000002E">
      <w:pPr>
        <w:pStyle w:val="Heading4"/>
        <w:numPr>
          <w:ilvl w:val="0"/>
          <w:numId w:val="1"/>
        </w:numPr>
        <w:spacing w:after="0" w:afterAutospacing="0"/>
        <w:ind w:left="720" w:hanging="360"/>
        <w:rPr>
          <w:rFonts w:ascii="Lora" w:cs="Lora" w:eastAsia="Lora" w:hAnsi="Lora"/>
          <w:b w:val="1"/>
          <w:color w:val="666666"/>
          <w:sz w:val="24"/>
          <w:szCs w:val="24"/>
        </w:rPr>
      </w:pPr>
      <w:bookmarkStart w:colFirst="0" w:colLast="0" w:name="_6bm8qifj1pcn" w:id="2"/>
      <w:bookmarkEnd w:id="2"/>
      <w:r w:rsidDel="00000000" w:rsidR="00000000" w:rsidRPr="00000000">
        <w:rPr>
          <w:rFonts w:ascii="Lora" w:cs="Lora" w:eastAsia="Lora" w:hAnsi="Lora"/>
          <w:color w:val="666666"/>
          <w:rtl w:val="0"/>
        </w:rPr>
        <w:t xml:space="preserve">How would we insert an element to the back of the list?</w:t>
      </w:r>
      <w:r w:rsidDel="00000000" w:rsidR="00000000" w:rsidRPr="00000000">
        <w:rPr>
          <w:rFonts w:ascii="Lora" w:cs="Lora" w:eastAsia="Lora" w:hAnsi="Lora"/>
          <w:rtl w:val="0"/>
        </w:rPr>
        <w:t xml:space="preserve"> </w:t>
      </w:r>
      <w:r w:rsidDel="00000000" w:rsidR="00000000" w:rsidRPr="00000000">
        <w:rPr>
          <w:rFonts w:ascii="Lora" w:cs="Lora" w:eastAsia="Lora" w:hAnsi="Lora"/>
          <w:color w:val="666666"/>
          <w:rtl w:val="0"/>
        </w:rPr>
        <w:t xml:space="preserve">Place the element at the index right after the last element and increment the index. However we may reach the full capacity and in that case we need to expand our array. We will explore two strategies for expanding arrays.</w:t>
      </w:r>
    </w:p>
    <w:p w:rsidR="00000000" w:rsidDel="00000000" w:rsidP="00000000" w:rsidRDefault="00000000" w:rsidRPr="00000000" w14:paraId="0000002F">
      <w:pPr>
        <w:numPr>
          <w:ilvl w:val="1"/>
          <w:numId w:val="1"/>
        </w:numPr>
        <w:ind w:left="1440" w:hanging="360"/>
      </w:pPr>
      <w:r w:rsidDel="00000000" w:rsidR="00000000" w:rsidRPr="00000000">
        <w:rPr>
          <w:rFonts w:ascii="Lora" w:cs="Lora" w:eastAsia="Lora" w:hAnsi="Lora"/>
          <w:color w:val="666666"/>
          <w:rtl w:val="0"/>
        </w:rPr>
        <w:t xml:space="preserve">Strategy 1</w:t>
      </w:r>
      <w:r w:rsidDel="00000000" w:rsidR="00000000" w:rsidRPr="00000000">
        <w:rPr>
          <w:rFonts w:ascii="Lora" w:cs="Lora" w:eastAsia="Lora" w:hAnsi="Lora"/>
          <w:color w:val="666666"/>
          <w:rtl w:val="0"/>
        </w:rPr>
        <w:t xml:space="preserve">: every time we run out of space, create a new array of length (old_</w:t>
      </w:r>
      <w:r w:rsidDel="00000000" w:rsidR="00000000" w:rsidRPr="00000000">
        <w:rPr>
          <w:rFonts w:ascii="Lora" w:cs="Lora" w:eastAsia="Lora" w:hAnsi="Lora"/>
          <w:color w:val="666666"/>
          <w:rtl w:val="0"/>
        </w:rPr>
        <w:t xml:space="preserve">lengt</w:t>
      </w:r>
      <w:r w:rsidDel="00000000" w:rsidR="00000000" w:rsidRPr="00000000">
        <w:rPr>
          <w:rFonts w:ascii="Lora" w:cs="Lora" w:eastAsia="Lora" w:hAnsi="Lora"/>
          <w:color w:val="666666"/>
          <w:rtl w:val="0"/>
        </w:rPr>
        <w:t xml:space="preserve">h + 1) and copy over elements plus the new element. Every time we add an element, we have to repeat the above process. This means that we have to copy n elements each time we insert which takes O(n) time per insert. If we try increasing size to (old_lenght + k), where k is some arbitrary integer, we would still be taking O(n) time for each insert. This is a very inefficient strategy.</w:t>
      </w:r>
    </w:p>
    <w:p w:rsidR="00000000" w:rsidDel="00000000" w:rsidP="00000000" w:rsidRDefault="00000000" w:rsidRPr="00000000" w14:paraId="00000030">
      <w:pPr>
        <w:rPr>
          <w:rFonts w:ascii="Lora" w:cs="Lora" w:eastAsia="Lora" w:hAnsi="Lora"/>
          <w:color w:val="666666"/>
        </w:rPr>
      </w:pPr>
      <w:r w:rsidDel="00000000" w:rsidR="00000000" w:rsidRPr="00000000">
        <w:rPr>
          <w:rtl w:val="0"/>
        </w:rPr>
      </w:r>
    </w:p>
    <w:p w:rsidR="00000000" w:rsidDel="00000000" w:rsidP="00000000" w:rsidRDefault="00000000" w:rsidRPr="00000000" w14:paraId="00000031">
      <w:pPr>
        <w:rPr>
          <w:rFonts w:ascii="Lora" w:cs="Lora" w:eastAsia="Lora" w:hAnsi="Lora"/>
          <w:color w:val="666666"/>
        </w:rPr>
      </w:pPr>
      <w:r w:rsidDel="00000000" w:rsidR="00000000" w:rsidRPr="00000000">
        <w:rPr>
          <w:rFonts w:ascii="Lora" w:cs="Lora" w:eastAsia="Lora" w:hAnsi="Lora"/>
          <w:color w:val="666666"/>
          <w:rtl w:val="0"/>
        </w:rPr>
        <w:t xml:space="preserve">                              Initial arraylist of length 5</w:t>
      </w:r>
    </w:p>
    <w:tbl>
      <w:tblPr>
        <w:tblStyle w:val="Table3"/>
        <w:tblW w:w="5625.0" w:type="dxa"/>
        <w:jc w:val="left"/>
        <w:tblInd w:w="1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185"/>
        <w:gridCol w:w="1215"/>
        <w:gridCol w:w="1035"/>
        <w:gridCol w:w="1080"/>
        <w:tblGridChange w:id="0">
          <w:tblGrid>
            <w:gridCol w:w="1110"/>
            <w:gridCol w:w="1185"/>
            <w:gridCol w:w="1215"/>
            <w:gridCol w:w="1035"/>
            <w:gridCol w:w="1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Lora" w:cs="Lora" w:eastAsia="Lora" w:hAnsi="Lora"/>
                <w:color w:val="666666"/>
              </w:rPr>
            </w:pPr>
            <w:r w:rsidDel="00000000" w:rsidR="00000000" w:rsidRPr="00000000">
              <w:rPr>
                <w:rFonts w:ascii="Lora" w:cs="Lora" w:eastAsia="Lora" w:hAnsi="Lora"/>
                <w:color w:val="666666"/>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Lora" w:cs="Lora" w:eastAsia="Lora" w:hAnsi="Lora"/>
                <w:color w:val="666666"/>
              </w:rPr>
            </w:pPr>
            <w:r w:rsidDel="00000000" w:rsidR="00000000" w:rsidRPr="00000000">
              <w:rPr>
                <w:rFonts w:ascii="Lora" w:cs="Lora" w:eastAsia="Lora" w:hAnsi="Lora"/>
                <w:color w:val="66666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Lora" w:cs="Lora" w:eastAsia="Lora" w:hAnsi="Lora"/>
                <w:color w:val="666666"/>
              </w:rPr>
            </w:pPr>
            <w:r w:rsidDel="00000000" w:rsidR="00000000" w:rsidRPr="00000000">
              <w:rPr>
                <w:rFonts w:ascii="Lora" w:cs="Lora" w:eastAsia="Lora" w:hAnsi="Lora"/>
                <w:color w:val="66666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Lora" w:cs="Lora" w:eastAsia="Lora" w:hAnsi="Lora"/>
                <w:color w:val="666666"/>
              </w:rPr>
            </w:pPr>
            <w:r w:rsidDel="00000000" w:rsidR="00000000" w:rsidRPr="00000000">
              <w:rPr>
                <w:rFonts w:ascii="Lora" w:cs="Lora" w:eastAsia="Lora" w:hAnsi="Lora"/>
                <w:color w:val="66666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Lora" w:cs="Lora" w:eastAsia="Lora" w:hAnsi="Lora"/>
                <w:color w:val="666666"/>
              </w:rPr>
            </w:pPr>
            <w:r w:rsidDel="00000000" w:rsidR="00000000" w:rsidRPr="00000000">
              <w:rPr>
                <w:rFonts w:ascii="Lora" w:cs="Lora" w:eastAsia="Lora" w:hAnsi="Lora"/>
                <w:color w:val="666666"/>
                <w:rtl w:val="0"/>
              </w:rPr>
              <w:t xml:space="preserve">5</w:t>
            </w:r>
          </w:p>
        </w:tc>
      </w:tr>
    </w:tbl>
    <w:p w:rsidR="00000000" w:rsidDel="00000000" w:rsidP="00000000" w:rsidRDefault="00000000" w:rsidRPr="00000000" w14:paraId="00000037">
      <w:pPr>
        <w:rPr>
          <w:rFonts w:ascii="Lora" w:cs="Lora" w:eastAsia="Lora" w:hAnsi="Lora"/>
          <w:color w:val="666666"/>
        </w:rPr>
      </w:pPr>
      <w:r w:rsidDel="00000000" w:rsidR="00000000" w:rsidRPr="00000000">
        <w:rPr>
          <w:rFonts w:ascii="Lora" w:cs="Lora" w:eastAsia="Lora" w:hAnsi="Lora"/>
          <w:color w:val="666666"/>
          <w:rtl w:val="0"/>
        </w:rPr>
        <w:t xml:space="preserve">                                   </w:t>
      </w:r>
      <w:r w:rsidDel="00000000" w:rsidR="00000000" w:rsidRPr="00000000">
        <w:rPr>
          <w:rFonts w:ascii="Lora" w:cs="Lora" w:eastAsia="Lora" w:hAnsi="Lora"/>
          <w:color w:val="666666"/>
        </w:rPr>
        <mc:AlternateContent>
          <mc:Choice Requires="wpg">
            <w:drawing>
              <wp:inline distB="114300" distT="114300" distL="114300" distR="114300">
                <wp:extent cx="190500" cy="352425"/>
                <wp:effectExtent b="0" l="0" r="0" t="0"/>
                <wp:docPr id="3" name=""/>
                <a:graphic>
                  <a:graphicData uri="http://schemas.microsoft.com/office/word/2010/wordprocessingShape">
                    <wps:wsp>
                      <wps:cNvCnPr/>
                      <wps:spPr>
                        <a:xfrm>
                          <a:off x="3019425" y="1019175"/>
                          <a:ext cx="0" cy="476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90500" cy="352425"/>
                <wp:effectExtent b="0" l="0" r="0" t="0"/>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90500" cy="352425"/>
                        </a:xfrm>
                        <a:prstGeom prst="rect"/>
                        <a:ln/>
                      </pic:spPr>
                    </pic:pic>
                  </a:graphicData>
                </a:graphic>
              </wp:inline>
            </w:drawing>
          </mc:Fallback>
        </mc:AlternateContent>
      </w:r>
      <w:r w:rsidDel="00000000" w:rsidR="00000000" w:rsidRPr="00000000">
        <w:rPr>
          <w:rFonts w:ascii="Lora" w:cs="Lora" w:eastAsia="Lora" w:hAnsi="Lora"/>
          <w:color w:val="666666"/>
          <w:rtl w:val="0"/>
        </w:rPr>
        <w:t xml:space="preserve">             </w:t>
      </w:r>
      <w:r w:rsidDel="00000000" w:rsidR="00000000" w:rsidRPr="00000000">
        <w:rPr>
          <w:rFonts w:ascii="Lora" w:cs="Lora" w:eastAsia="Lora" w:hAnsi="Lora"/>
          <w:color w:val="666666"/>
        </w:rPr>
        <mc:AlternateContent>
          <mc:Choice Requires="wpg">
            <w:drawing>
              <wp:inline distB="114300" distT="114300" distL="114300" distR="114300">
                <wp:extent cx="190500" cy="352425"/>
                <wp:effectExtent b="0" l="0" r="0" t="0"/>
                <wp:docPr id="1" name=""/>
                <a:graphic>
                  <a:graphicData uri="http://schemas.microsoft.com/office/word/2010/wordprocessingShape">
                    <wps:wsp>
                      <wps:cNvCnPr/>
                      <wps:spPr>
                        <a:xfrm>
                          <a:off x="3019425" y="1019175"/>
                          <a:ext cx="0" cy="476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90500" cy="352425"/>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90500" cy="352425"/>
                        </a:xfrm>
                        <a:prstGeom prst="rect"/>
                        <a:ln/>
                      </pic:spPr>
                    </pic:pic>
                  </a:graphicData>
                </a:graphic>
              </wp:inline>
            </w:drawing>
          </mc:Fallback>
        </mc:AlternateContent>
      </w:r>
      <w:r w:rsidDel="00000000" w:rsidR="00000000" w:rsidRPr="00000000">
        <w:rPr>
          <w:rFonts w:ascii="Lora" w:cs="Lora" w:eastAsia="Lora" w:hAnsi="Lora"/>
          <w:color w:val="666666"/>
          <w:rtl w:val="0"/>
        </w:rPr>
        <w:t xml:space="preserve">              </w:t>
      </w:r>
      <w:r w:rsidDel="00000000" w:rsidR="00000000" w:rsidRPr="00000000">
        <w:rPr>
          <w:rFonts w:ascii="Lora" w:cs="Lora" w:eastAsia="Lora" w:hAnsi="Lora"/>
          <w:color w:val="666666"/>
        </w:rPr>
        <mc:AlternateContent>
          <mc:Choice Requires="wpg">
            <w:drawing>
              <wp:inline distB="114300" distT="114300" distL="114300" distR="114300">
                <wp:extent cx="190500" cy="352425"/>
                <wp:effectExtent b="0" l="0" r="0" t="0"/>
                <wp:docPr id="2" name=""/>
                <a:graphic>
                  <a:graphicData uri="http://schemas.microsoft.com/office/word/2010/wordprocessingShape">
                    <wps:wsp>
                      <wps:cNvCnPr/>
                      <wps:spPr>
                        <a:xfrm>
                          <a:off x="3019425" y="1019175"/>
                          <a:ext cx="0" cy="476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90500" cy="352425"/>
                <wp:effectExtent b="0" l="0" r="0" t="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90500" cy="352425"/>
                        </a:xfrm>
                        <a:prstGeom prst="rect"/>
                        <a:ln/>
                      </pic:spPr>
                    </pic:pic>
                  </a:graphicData>
                </a:graphic>
              </wp:inline>
            </w:drawing>
          </mc:Fallback>
        </mc:AlternateContent>
      </w:r>
      <w:r w:rsidDel="00000000" w:rsidR="00000000" w:rsidRPr="00000000">
        <w:rPr>
          <w:rFonts w:ascii="Lora" w:cs="Lora" w:eastAsia="Lora" w:hAnsi="Lora"/>
          <w:color w:val="666666"/>
          <w:rtl w:val="0"/>
        </w:rPr>
        <w:t xml:space="preserve">             </w:t>
      </w:r>
      <w:r w:rsidDel="00000000" w:rsidR="00000000" w:rsidRPr="00000000">
        <w:rPr>
          <w:rFonts w:ascii="Lora" w:cs="Lora" w:eastAsia="Lora" w:hAnsi="Lora"/>
          <w:color w:val="666666"/>
        </w:rPr>
        <mc:AlternateContent>
          <mc:Choice Requires="wpg">
            <w:drawing>
              <wp:inline distB="114300" distT="114300" distL="114300" distR="114300">
                <wp:extent cx="190500" cy="352425"/>
                <wp:effectExtent b="0" l="0" r="0" t="0"/>
                <wp:docPr id="4" name=""/>
                <a:graphic>
                  <a:graphicData uri="http://schemas.microsoft.com/office/word/2010/wordprocessingShape">
                    <wps:wsp>
                      <wps:cNvCnPr/>
                      <wps:spPr>
                        <a:xfrm>
                          <a:off x="3019425" y="1019175"/>
                          <a:ext cx="0" cy="476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90500" cy="352425"/>
                <wp:effectExtent b="0" l="0" r="0" t="0"/>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90500" cy="352425"/>
                        </a:xfrm>
                        <a:prstGeom prst="rect"/>
                        <a:ln/>
                      </pic:spPr>
                    </pic:pic>
                  </a:graphicData>
                </a:graphic>
              </wp:inline>
            </w:drawing>
          </mc:Fallback>
        </mc:AlternateContent>
      </w:r>
      <w:r w:rsidDel="00000000" w:rsidR="00000000" w:rsidRPr="00000000">
        <w:rPr>
          <w:rFonts w:ascii="Lora" w:cs="Lora" w:eastAsia="Lora" w:hAnsi="Lora"/>
          <w:color w:val="666666"/>
          <w:rtl w:val="0"/>
        </w:rPr>
        <w:t xml:space="preserve">           </w:t>
      </w:r>
      <w:r w:rsidDel="00000000" w:rsidR="00000000" w:rsidRPr="00000000">
        <w:rPr>
          <w:rFonts w:ascii="Lora" w:cs="Lora" w:eastAsia="Lora" w:hAnsi="Lora"/>
          <w:color w:val="666666"/>
        </w:rPr>
        <mc:AlternateContent>
          <mc:Choice Requires="wpg">
            <w:drawing>
              <wp:inline distB="114300" distT="114300" distL="114300" distR="114300">
                <wp:extent cx="190500" cy="352425"/>
                <wp:effectExtent b="0" l="0" r="0" t="0"/>
                <wp:docPr id="5" name=""/>
                <a:graphic>
                  <a:graphicData uri="http://schemas.microsoft.com/office/word/2010/wordprocessingShape">
                    <wps:wsp>
                      <wps:cNvCnPr/>
                      <wps:spPr>
                        <a:xfrm>
                          <a:off x="3019425" y="1019175"/>
                          <a:ext cx="0" cy="476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90500" cy="352425"/>
                <wp:effectExtent b="0" l="0" r="0" t="0"/>
                <wp:docPr id="5"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90500" cy="3524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rPr>
          <w:rFonts w:ascii="Lora" w:cs="Lora" w:eastAsia="Lora" w:hAnsi="Lora"/>
          <w:color w:val="666666"/>
        </w:rPr>
      </w:pPr>
      <w:r w:rsidDel="00000000" w:rsidR="00000000" w:rsidRPr="00000000">
        <w:rPr>
          <w:rFonts w:ascii="Lora" w:cs="Lora" w:eastAsia="Lora" w:hAnsi="Lora"/>
          <w:color w:val="666666"/>
          <w:rtl w:val="0"/>
        </w:rPr>
        <w:t xml:space="preserve">           New arraylist of length 6                  </w:t>
      </w:r>
    </w:p>
    <w:tbl>
      <w:tblPr>
        <w:tblStyle w:val="Table4"/>
        <w:tblW w:w="6810.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10"/>
        <w:gridCol w:w="1215"/>
        <w:gridCol w:w="1200"/>
        <w:gridCol w:w="1080"/>
        <w:gridCol w:w="1035"/>
        <w:tblGridChange w:id="0">
          <w:tblGrid>
            <w:gridCol w:w="1170"/>
            <w:gridCol w:w="1110"/>
            <w:gridCol w:w="1215"/>
            <w:gridCol w:w="1200"/>
            <w:gridCol w:w="1080"/>
            <w:gridCol w:w="1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Lora" w:cs="Lora" w:eastAsia="Lora" w:hAnsi="Lora"/>
                <w:color w:val="666666"/>
              </w:rPr>
            </w:pPr>
            <w:r w:rsidDel="00000000" w:rsidR="00000000" w:rsidRPr="00000000">
              <w:rPr>
                <w:rFonts w:ascii="Lora" w:cs="Lora" w:eastAsia="Lora" w:hAnsi="Lora"/>
                <w:color w:val="666666"/>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Lora" w:cs="Lora" w:eastAsia="Lora" w:hAnsi="Lora"/>
                <w:color w:val="666666"/>
              </w:rPr>
            </w:pPr>
            <w:r w:rsidDel="00000000" w:rsidR="00000000" w:rsidRPr="00000000">
              <w:rPr>
                <w:rFonts w:ascii="Lora" w:cs="Lora" w:eastAsia="Lora" w:hAnsi="Lora"/>
                <w:color w:val="666666"/>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Lora" w:cs="Lora" w:eastAsia="Lora" w:hAnsi="Lora"/>
                <w:color w:val="666666"/>
              </w:rPr>
            </w:pPr>
            <w:r w:rsidDel="00000000" w:rsidR="00000000" w:rsidRPr="00000000">
              <w:rPr>
                <w:rFonts w:ascii="Lora" w:cs="Lora" w:eastAsia="Lora" w:hAnsi="Lora"/>
                <w:color w:val="66666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Lora" w:cs="Lora" w:eastAsia="Lora" w:hAnsi="Lora"/>
                <w:color w:val="666666"/>
              </w:rPr>
            </w:pPr>
            <w:r w:rsidDel="00000000" w:rsidR="00000000" w:rsidRPr="00000000">
              <w:rPr>
                <w:rFonts w:ascii="Lora" w:cs="Lora" w:eastAsia="Lora" w:hAnsi="Lora"/>
                <w:color w:val="66666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Lora" w:cs="Lora" w:eastAsia="Lora" w:hAnsi="Lora"/>
                <w:color w:val="666666"/>
              </w:rPr>
            </w:pPr>
            <w:r w:rsidDel="00000000" w:rsidR="00000000" w:rsidRPr="00000000">
              <w:rPr>
                <w:rFonts w:ascii="Lora" w:cs="Lora" w:eastAsia="Lora" w:hAnsi="Lora"/>
                <w:color w:val="66666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Lora" w:cs="Lora" w:eastAsia="Lora" w:hAnsi="Lora"/>
                <w:color w:val="666666"/>
              </w:rPr>
            </w:pPr>
            <w:r w:rsidDel="00000000" w:rsidR="00000000" w:rsidRPr="00000000">
              <w:rPr>
                <w:rFonts w:ascii="Lora" w:cs="Lora" w:eastAsia="Lora" w:hAnsi="Lora"/>
                <w:color w:val="666666"/>
                <w:rtl w:val="0"/>
              </w:rPr>
              <w:t xml:space="preserve">5</w:t>
            </w:r>
          </w:p>
        </w:tc>
      </w:tr>
    </w:tbl>
    <w:p w:rsidR="00000000" w:rsidDel="00000000" w:rsidP="00000000" w:rsidRDefault="00000000" w:rsidRPr="00000000" w14:paraId="0000003F">
      <w:pPr>
        <w:rPr>
          <w:rFonts w:ascii="Lora" w:cs="Lora" w:eastAsia="Lora" w:hAnsi="Lora"/>
          <w:color w:val="666666"/>
        </w:rPr>
      </w:pPr>
      <w:r w:rsidDel="00000000" w:rsidR="00000000" w:rsidRPr="00000000">
        <w:rPr>
          <w:rtl w:val="0"/>
        </w:rPr>
      </w:r>
    </w:p>
    <w:p w:rsidR="00000000" w:rsidDel="00000000" w:rsidP="00000000" w:rsidRDefault="00000000" w:rsidRPr="00000000" w14:paraId="00000040">
      <w:pPr>
        <w:numPr>
          <w:ilvl w:val="1"/>
          <w:numId w:val="1"/>
        </w:numPr>
        <w:ind w:left="1440" w:hanging="360"/>
      </w:pPr>
      <w:r w:rsidDel="00000000" w:rsidR="00000000" w:rsidRPr="00000000">
        <w:rPr>
          <w:rFonts w:ascii="Lora" w:cs="Lora" w:eastAsia="Lora" w:hAnsi="Lora"/>
          <w:color w:val="666666"/>
          <w:rtl w:val="0"/>
        </w:rPr>
        <w:t xml:space="preserve">Strategy 2</w:t>
      </w:r>
      <w:r w:rsidDel="00000000" w:rsidR="00000000" w:rsidRPr="00000000">
        <w:rPr>
          <w:rFonts w:ascii="Lora" w:cs="Lora" w:eastAsia="Lora" w:hAnsi="Lora"/>
          <w:color w:val="666666"/>
          <w:rtl w:val="0"/>
        </w:rPr>
        <w:t xml:space="preserve">: every time we run out of space, create a new array that is twice as big as the initial array and copy over elements plus the new element. In this case we will not be creating a new array and copying over every time we insert, in fact we will have a running time of O(n) for n insertions which means that the running time per insertion is O(1)! With this strategy, most of the insertions will take O(1) and only occasionally we will have an insertion that takes O(n). This is efficient! The reason we double is the time vs. space trade off. When we are doubling, our array is always half full and we are not wasting much space.  </w:t>
      </w:r>
    </w:p>
    <w:p w:rsidR="00000000" w:rsidDel="00000000" w:rsidP="00000000" w:rsidRDefault="00000000" w:rsidRPr="00000000" w14:paraId="00000041">
      <w:pPr>
        <w:numPr>
          <w:ilvl w:val="0"/>
          <w:numId w:val="1"/>
        </w:numPr>
        <w:ind w:left="720" w:hanging="360"/>
      </w:pPr>
      <w:r w:rsidDel="00000000" w:rsidR="00000000" w:rsidRPr="00000000">
        <w:rPr>
          <w:rFonts w:ascii="Lora" w:cs="Lora" w:eastAsia="Lora" w:hAnsi="Lora"/>
          <w:color w:val="666666"/>
          <w:rtl w:val="0"/>
        </w:rPr>
        <w:t xml:space="preserve">What happens if we want to add in front? Then We need to move every element one spot back and then insert the new element to the front. In other words, we need to copy n elements. Therefore, the running time is O(n) again. </w:t>
      </w:r>
      <w:r w:rsidDel="00000000" w:rsidR="00000000" w:rsidRPr="00000000">
        <w:rPr>
          <w:rtl w:val="0"/>
        </w:rPr>
      </w:r>
    </w:p>
    <w:p w:rsidR="00000000" w:rsidDel="00000000" w:rsidP="00000000" w:rsidRDefault="00000000" w:rsidRPr="00000000" w14:paraId="00000042">
      <w:pPr>
        <w:ind w:left="0" w:firstLine="0"/>
        <w:rPr>
          <w:rFonts w:ascii="Lora" w:cs="Lora" w:eastAsia="Lora" w:hAnsi="Lora"/>
          <w:color w:val="666666"/>
        </w:rPr>
      </w:pPr>
      <w:r w:rsidDel="00000000" w:rsidR="00000000" w:rsidRPr="00000000">
        <w:rPr>
          <w:rtl w:val="0"/>
        </w:rPr>
      </w:r>
    </w:p>
    <w:p w:rsidR="00000000" w:rsidDel="00000000" w:rsidP="00000000" w:rsidRDefault="00000000" w:rsidRPr="00000000" w14:paraId="00000043">
      <w:pPr>
        <w:ind w:left="0" w:firstLine="0"/>
        <w:rPr>
          <w:rFonts w:ascii="Lora" w:cs="Lora" w:eastAsia="Lora" w:hAnsi="Lora"/>
          <w:color w:val="666666"/>
        </w:rPr>
      </w:pPr>
      <w:r w:rsidDel="00000000" w:rsidR="00000000" w:rsidRPr="00000000">
        <w:rPr>
          <w:rtl w:val="0"/>
        </w:rPr>
      </w:r>
    </w:p>
    <w:p w:rsidR="00000000" w:rsidDel="00000000" w:rsidP="00000000" w:rsidRDefault="00000000" w:rsidRPr="00000000" w14:paraId="00000044">
      <w:pPr>
        <w:numPr>
          <w:ilvl w:val="1"/>
          <w:numId w:val="1"/>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Resizing strategy: a trade-off</w:t>
      </w:r>
    </w:p>
    <w:p w:rsidR="00000000" w:rsidDel="00000000" w:rsidP="00000000" w:rsidRDefault="00000000" w:rsidRPr="00000000" w14:paraId="00000045">
      <w:pPr>
        <w:numPr>
          <w:ilvl w:val="2"/>
          <w:numId w:val="1"/>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An experiment: initial capacity = 2, insert n elements</w:t>
      </w:r>
    </w:p>
    <w:p w:rsidR="00000000" w:rsidDel="00000000" w:rsidP="00000000" w:rsidRDefault="00000000" w:rsidRPr="00000000" w14:paraId="00000046">
      <w:pPr>
        <w:numPr>
          <w:ilvl w:val="2"/>
          <w:numId w:val="1"/>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small increase (+2) each time:</w:t>
      </w:r>
    </w:p>
    <w:p w:rsidR="00000000" w:rsidDel="00000000" w:rsidP="00000000" w:rsidRDefault="00000000" w:rsidRPr="00000000" w14:paraId="00000047">
      <w:pPr>
        <w:numPr>
          <w:ilvl w:val="3"/>
          <w:numId w:val="1"/>
        </w:numPr>
        <w:ind w:left="2880" w:hanging="360"/>
        <w:rPr>
          <w:rFonts w:ascii="Lora" w:cs="Lora" w:eastAsia="Lora" w:hAnsi="Lora"/>
          <w:color w:val="666666"/>
        </w:rPr>
      </w:pPr>
      <w:r w:rsidDel="00000000" w:rsidR="00000000" w:rsidRPr="00000000">
        <w:rPr>
          <w:rFonts w:ascii="Lora" w:cs="Lora" w:eastAsia="Lora" w:hAnsi="Lora"/>
          <w:color w:val="666666"/>
          <w:rtl w:val="0"/>
        </w:rPr>
        <w:t xml:space="preserve">Total time complexity: 2+4+6+...+(2n) = O(n^2)</w:t>
      </w:r>
    </w:p>
    <w:p w:rsidR="00000000" w:rsidDel="00000000" w:rsidP="00000000" w:rsidRDefault="00000000" w:rsidRPr="00000000" w14:paraId="00000048">
      <w:pPr>
        <w:numPr>
          <w:ilvl w:val="3"/>
          <w:numId w:val="1"/>
        </w:numPr>
        <w:ind w:left="2880" w:hanging="360"/>
        <w:rPr>
          <w:color w:val="666666"/>
        </w:rPr>
      </w:pPr>
      <w:r w:rsidDel="00000000" w:rsidR="00000000" w:rsidRPr="00000000">
        <w:rPr>
          <w:rFonts w:ascii="Lora" w:cs="Lora" w:eastAsia="Lora" w:hAnsi="Lora"/>
          <w:color w:val="666666"/>
          <w:rtl w:val="0"/>
        </w:rPr>
        <w:t xml:space="preserve">Each insertion: </w:t>
      </w:r>
      <w:r w:rsidDel="00000000" w:rsidR="00000000" w:rsidRPr="00000000">
        <w:rPr>
          <w:rFonts w:ascii="Lora" w:cs="Lora" w:eastAsia="Lora" w:hAnsi="Lora"/>
          <w:b w:val="1"/>
          <w:color w:val="666666"/>
          <w:rtl w:val="0"/>
        </w:rPr>
        <w:t xml:space="preserve">O(n) </w:t>
      </w:r>
      <w:r w:rsidDel="00000000" w:rsidR="00000000" w:rsidRPr="00000000">
        <w:rPr>
          <w:rFonts w:ascii="Lora" w:cs="Lora" w:eastAsia="Lora" w:hAnsi="Lora"/>
          <w:color w:val="666666"/>
          <w:rtl w:val="0"/>
        </w:rPr>
        <w:t xml:space="preserve">amortized </w:t>
      </w:r>
    </w:p>
    <w:p w:rsidR="00000000" w:rsidDel="00000000" w:rsidP="00000000" w:rsidRDefault="00000000" w:rsidRPr="00000000" w14:paraId="00000049">
      <w:pPr>
        <w:numPr>
          <w:ilvl w:val="2"/>
          <w:numId w:val="1"/>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double the size each time:</w:t>
      </w:r>
    </w:p>
    <w:p w:rsidR="00000000" w:rsidDel="00000000" w:rsidP="00000000" w:rsidRDefault="00000000" w:rsidRPr="00000000" w14:paraId="0000004A">
      <w:pPr>
        <w:numPr>
          <w:ilvl w:val="3"/>
          <w:numId w:val="1"/>
        </w:numPr>
        <w:ind w:left="2880" w:hanging="360"/>
        <w:rPr>
          <w:rFonts w:ascii="Lora" w:cs="Lora" w:eastAsia="Lora" w:hAnsi="Lora"/>
          <w:color w:val="666666"/>
        </w:rPr>
      </w:pPr>
      <w:r w:rsidDel="00000000" w:rsidR="00000000" w:rsidRPr="00000000">
        <w:rPr>
          <w:rFonts w:ascii="Lora" w:cs="Lora" w:eastAsia="Lora" w:hAnsi="Lora"/>
          <w:color w:val="666666"/>
          <w:rtl w:val="0"/>
        </w:rPr>
        <w:t xml:space="preserve">Total time complexity: 2+4+8+...+2^(log(n)-1) = O(n)</w:t>
      </w:r>
    </w:p>
    <w:p w:rsidR="00000000" w:rsidDel="00000000" w:rsidP="00000000" w:rsidRDefault="00000000" w:rsidRPr="00000000" w14:paraId="0000004B">
      <w:pPr>
        <w:numPr>
          <w:ilvl w:val="3"/>
          <w:numId w:val="1"/>
        </w:numPr>
        <w:ind w:left="2880" w:hanging="360"/>
        <w:rPr>
          <w:color w:val="666666"/>
        </w:rPr>
      </w:pPr>
      <w:r w:rsidDel="00000000" w:rsidR="00000000" w:rsidRPr="00000000">
        <w:rPr>
          <w:rFonts w:ascii="Lora" w:cs="Lora" w:eastAsia="Lora" w:hAnsi="Lora"/>
          <w:color w:val="666666"/>
          <w:rtl w:val="0"/>
        </w:rPr>
        <w:t xml:space="preserve">Each insertion: </w:t>
      </w:r>
      <w:r w:rsidDel="00000000" w:rsidR="00000000" w:rsidRPr="00000000">
        <w:rPr>
          <w:rFonts w:ascii="Lora" w:cs="Lora" w:eastAsia="Lora" w:hAnsi="Lora"/>
          <w:b w:val="1"/>
          <w:color w:val="666666"/>
          <w:rtl w:val="0"/>
        </w:rPr>
        <w:t xml:space="preserve">O(1) </w:t>
      </w:r>
      <w:r w:rsidDel="00000000" w:rsidR="00000000" w:rsidRPr="00000000">
        <w:rPr>
          <w:rFonts w:ascii="Lora" w:cs="Lora" w:eastAsia="Lora" w:hAnsi="Lora"/>
          <w:color w:val="666666"/>
          <w:rtl w:val="0"/>
        </w:rPr>
        <w:t xml:space="preserve">amortized</w:t>
      </w:r>
    </w:p>
    <w:p w:rsidR="00000000" w:rsidDel="00000000" w:rsidP="00000000" w:rsidRDefault="00000000" w:rsidRPr="00000000" w14:paraId="0000004C">
      <w:pPr>
        <w:numPr>
          <w:ilvl w:val="3"/>
          <w:numId w:val="1"/>
        </w:numPr>
        <w:ind w:left="2880" w:hanging="360"/>
        <w:rPr>
          <w:rFonts w:ascii="Lora" w:cs="Lora" w:eastAsia="Lora" w:hAnsi="Lora"/>
          <w:color w:val="666666"/>
        </w:rPr>
      </w:pPr>
      <w:r w:rsidDel="00000000" w:rsidR="00000000" w:rsidRPr="00000000">
        <w:rPr>
          <w:rFonts w:ascii="Lora" w:cs="Lora" w:eastAsia="Lora" w:hAnsi="Lora"/>
          <w:color w:val="666666"/>
          <w:rtl w:val="0"/>
        </w:rPr>
        <w:t xml:space="preserve">Not wasting too much space and a better runt</w:t>
      </w:r>
      <w:ins w:author="Chenlei Fu" w:id="3" w:date="2020-02-15T22:15:30Z">
        <w:del w:author="Filip Cakulev" w:id="4" w:date="2020-02-24T19:22:04Z">
          <w:r w:rsidDel="00000000" w:rsidR="00000000" w:rsidRPr="00000000">
            <w:rPr>
              <w:rFonts w:ascii="Lora" w:cs="Lora" w:eastAsia="Lora" w:hAnsi="Lora"/>
              <w:color w:val="666666"/>
              <w:rtl w:val="0"/>
            </w:rPr>
            <w:delText xml:space="preserve">$</w:delText>
          </w:r>
        </w:del>
      </w:ins>
      <w:r w:rsidDel="00000000" w:rsidR="00000000" w:rsidRPr="00000000">
        <w:rPr>
          <w:rFonts w:ascii="Lora" w:cs="Lora" w:eastAsia="Lora" w:hAnsi="Lora"/>
          <w:color w:val="666666"/>
          <w:rtl w:val="0"/>
        </w:rPr>
        <w:t xml:space="preserve">ime</w:t>
      </w:r>
    </w:p>
    <w:p w:rsidR="00000000" w:rsidDel="00000000" w:rsidP="00000000" w:rsidRDefault="00000000" w:rsidRPr="00000000" w14:paraId="0000004D">
      <w:pPr>
        <w:ind w:left="0" w:firstLine="0"/>
        <w:rPr>
          <w:rFonts w:ascii="Lora" w:cs="Lora" w:eastAsia="Lora" w:hAnsi="Lora"/>
          <w:color w:val="666666"/>
        </w:rPr>
      </w:pPr>
      <w:r w:rsidDel="00000000" w:rsidR="00000000" w:rsidRPr="00000000">
        <w:rPr>
          <w:rtl w:val="0"/>
        </w:rPr>
      </w:r>
    </w:p>
    <w:p w:rsidR="00000000" w:rsidDel="00000000" w:rsidP="00000000" w:rsidRDefault="00000000" w:rsidRPr="00000000" w14:paraId="0000004E">
      <w:pPr>
        <w:pStyle w:val="Heading4"/>
        <w:numPr>
          <w:ilvl w:val="0"/>
          <w:numId w:val="1"/>
        </w:numPr>
        <w:ind w:left="720" w:hanging="360"/>
        <w:rPr>
          <w:rFonts w:ascii="Lora" w:cs="Lora" w:eastAsia="Lora" w:hAnsi="Lora"/>
          <w:b w:val="1"/>
          <w:color w:val="666666"/>
          <w:sz w:val="24"/>
          <w:szCs w:val="24"/>
        </w:rPr>
      </w:pPr>
      <w:bookmarkStart w:colFirst="0" w:colLast="0" w:name="_pgk4lmokipxd" w:id="3"/>
      <w:bookmarkEnd w:id="3"/>
      <w:r w:rsidDel="00000000" w:rsidR="00000000" w:rsidRPr="00000000">
        <w:rPr>
          <w:rFonts w:ascii="Lora" w:cs="Lora" w:eastAsia="Lora" w:hAnsi="Lora"/>
          <w:b w:val="1"/>
          <w:rtl w:val="0"/>
        </w:rPr>
        <w:t xml:space="preserve">Linked List vs Array List</w:t>
      </w:r>
      <w:r w:rsidDel="00000000" w:rsidR="00000000" w:rsidRPr="00000000">
        <w:rPr>
          <w:rtl w:val="0"/>
        </w:rPr>
      </w:r>
    </w:p>
    <w:tbl>
      <w:tblPr>
        <w:tblStyle w:val="Table5"/>
        <w:tblW w:w="942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285"/>
        <w:gridCol w:w="435"/>
        <w:gridCol w:w="2355"/>
        <w:tblGridChange w:id="0">
          <w:tblGrid>
            <w:gridCol w:w="3345"/>
            <w:gridCol w:w="3285"/>
            <w:gridCol w:w="435"/>
            <w:gridCol w:w="2355"/>
          </w:tblGrid>
        </w:tblGridChange>
      </w:tblGrid>
      <w:tr>
        <w:trPr>
          <w:trHeight w:val="740" w:hRule="atLeast"/>
        </w:trPr>
        <w:tc>
          <w:tcPr>
            <w:shd w:fill="6aa84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Lora" w:cs="Lora" w:eastAsia="Lora" w:hAnsi="Lora"/>
                <w:color w:val="ffffff"/>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Lora" w:cs="Lora" w:eastAsia="Lora" w:hAnsi="Lora"/>
                <w:b w:val="1"/>
                <w:color w:val="ffffff"/>
              </w:rPr>
            </w:pPr>
            <w:r w:rsidDel="00000000" w:rsidR="00000000" w:rsidRPr="00000000">
              <w:rPr>
                <w:rFonts w:ascii="Lora" w:cs="Lora" w:eastAsia="Lora" w:hAnsi="Lora"/>
                <w:b w:val="1"/>
                <w:color w:val="ffffff"/>
                <w:rtl w:val="0"/>
              </w:rPr>
              <w:t xml:space="preserve">Singly Linked List</w:t>
            </w:r>
          </w:p>
        </w:tc>
        <w:tc>
          <w:tcPr>
            <w:gridSpan w:val="2"/>
            <w:shd w:fill="6aa84f"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Lora" w:cs="Lora" w:eastAsia="Lora" w:hAnsi="Lora"/>
                <w:b w:val="1"/>
                <w:color w:val="ffffff"/>
              </w:rPr>
            </w:pPr>
            <w:r w:rsidDel="00000000" w:rsidR="00000000" w:rsidRPr="00000000">
              <w:rPr>
                <w:rFonts w:ascii="Lora" w:cs="Lora" w:eastAsia="Lora" w:hAnsi="Lora"/>
                <w:b w:val="1"/>
                <w:color w:val="ffffff"/>
                <w:rtl w:val="0"/>
              </w:rPr>
              <w:t xml:space="preserve">ArrayList</w:t>
            </w:r>
          </w:p>
        </w:tc>
      </w:tr>
      <w:tr>
        <w:trPr>
          <w:trHeight w:val="74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Lora" w:cs="Lora" w:eastAsia="Lora" w:hAnsi="Lora"/>
                <w:b w:val="1"/>
                <w:color w:val="666666"/>
              </w:rPr>
            </w:pPr>
            <w:r w:rsidDel="00000000" w:rsidR="00000000" w:rsidRPr="00000000">
              <w:rPr>
                <w:rFonts w:ascii="Lora" w:cs="Lora" w:eastAsia="Lora" w:hAnsi="Lora"/>
                <w:b w:val="1"/>
                <w:color w:val="666666"/>
                <w:rtl w:val="0"/>
              </w:rPr>
              <w:t xml:space="preserve">Insert/Remove at Front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O(1)</w:t>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O(1) (amortized)</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Lora" w:cs="Lora" w:eastAsia="Lora" w:hAnsi="Lora"/>
                <w:b w:val="1"/>
                <w:color w:val="666666"/>
              </w:rPr>
            </w:pPr>
            <w:r w:rsidDel="00000000" w:rsidR="00000000" w:rsidRPr="00000000">
              <w:rPr>
                <w:rFonts w:ascii="Lora" w:cs="Lora" w:eastAsia="Lora" w:hAnsi="Lora"/>
                <w:b w:val="1"/>
                <w:color w:val="666666"/>
                <w:rtl w:val="0"/>
              </w:rPr>
              <w:t xml:space="preserve">Insert at a given element</w:t>
            </w:r>
          </w:p>
        </w:tc>
        <w:tc>
          <w:tcP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O(1)</w:t>
            </w:r>
          </w:p>
        </w:tc>
        <w:tc>
          <w:tcPr>
            <w:gridSpan w:val="2"/>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O(n)</w:t>
            </w:r>
          </w:p>
          <w:p w:rsidR="00000000" w:rsidDel="00000000" w:rsidP="00000000" w:rsidRDefault="00000000" w:rsidRPr="00000000" w14:paraId="0000005A">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needs to copy everything after the element</w:t>
            </w:r>
          </w:p>
        </w:tc>
      </w:tr>
      <w:tr>
        <w:trPr>
          <w:trHeight w:val="74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Lora" w:cs="Lora" w:eastAsia="Lora" w:hAnsi="Lora"/>
                <w:b w:val="1"/>
                <w:color w:val="666666"/>
              </w:rPr>
            </w:pPr>
            <w:r w:rsidDel="00000000" w:rsidR="00000000" w:rsidRPr="00000000">
              <w:rPr>
                <w:rFonts w:ascii="Lora" w:cs="Lora" w:eastAsia="Lora" w:hAnsi="Lora"/>
                <w:b w:val="1"/>
                <w:color w:val="666666"/>
                <w:rtl w:val="0"/>
              </w:rPr>
              <w:t xml:space="preserve">Remove a given element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O(1)</w:t>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O(n)</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Lora" w:cs="Lora" w:eastAsia="Lora" w:hAnsi="Lora"/>
                <w:b w:val="1"/>
                <w:color w:val="666666"/>
              </w:rPr>
            </w:pPr>
            <w:r w:rsidDel="00000000" w:rsidR="00000000" w:rsidRPr="00000000">
              <w:rPr>
                <w:rFonts w:ascii="Lora" w:cs="Lora" w:eastAsia="Lora" w:hAnsi="Lora"/>
                <w:b w:val="1"/>
                <w:color w:val="666666"/>
                <w:rtl w:val="0"/>
              </w:rPr>
              <w:t xml:space="preserve">Insert an arbitrary element</w:t>
            </w:r>
          </w:p>
        </w:tc>
        <w:tc>
          <w:tcP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O(n)</w:t>
            </w:r>
          </w:p>
        </w:tc>
        <w:tc>
          <w:tcPr>
            <w:gridSpan w:val="2"/>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O(n)</w:t>
            </w:r>
          </w:p>
        </w:tc>
      </w:tr>
      <w:tr>
        <w:trPr>
          <w:trHeight w:val="74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Lora" w:cs="Lora" w:eastAsia="Lora" w:hAnsi="Lora"/>
                <w:b w:val="1"/>
                <w:color w:val="666666"/>
              </w:rPr>
            </w:pPr>
            <w:r w:rsidDel="00000000" w:rsidR="00000000" w:rsidRPr="00000000">
              <w:rPr>
                <w:rFonts w:ascii="Lora" w:cs="Lora" w:eastAsia="Lora" w:hAnsi="Lora"/>
                <w:b w:val="1"/>
                <w:color w:val="666666"/>
                <w:rtl w:val="0"/>
              </w:rPr>
              <w:t xml:space="preserve">Remove at an arbitrary location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O(n)</w:t>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O(n)</w:t>
            </w:r>
          </w:p>
        </w:tc>
      </w:tr>
    </w:tbl>
    <w:p w:rsidR="00000000" w:rsidDel="00000000" w:rsidP="00000000" w:rsidRDefault="00000000" w:rsidRPr="00000000" w14:paraId="00000068">
      <w:pPr>
        <w:ind w:left="1440" w:firstLine="0"/>
        <w:rPr>
          <w:rFonts w:ascii="Lora" w:cs="Lora" w:eastAsia="Lora" w:hAnsi="Lora"/>
          <w:color w:val="666666"/>
        </w:rPr>
      </w:pPr>
      <w:r w:rsidDel="00000000" w:rsidR="00000000" w:rsidRPr="00000000">
        <w:rPr>
          <w:rtl w:val="0"/>
        </w:rPr>
      </w:r>
    </w:p>
    <w:p w:rsidR="00000000" w:rsidDel="00000000" w:rsidP="00000000" w:rsidRDefault="00000000" w:rsidRPr="00000000" w14:paraId="00000069">
      <w:pPr>
        <w:pStyle w:val="Heading4"/>
        <w:numPr>
          <w:ilvl w:val="0"/>
          <w:numId w:val="1"/>
        </w:numPr>
        <w:spacing w:after="0" w:afterAutospacing="0"/>
        <w:ind w:left="720" w:hanging="360"/>
        <w:rPr>
          <w:rFonts w:ascii="Lora" w:cs="Lora" w:eastAsia="Lora" w:hAnsi="Lora"/>
          <w:b w:val="1"/>
          <w:color w:val="666666"/>
          <w:sz w:val="24"/>
          <w:szCs w:val="24"/>
        </w:rPr>
      </w:pPr>
      <w:bookmarkStart w:colFirst="0" w:colLast="0" w:name="_e7opsrc5p72l" w:id="4"/>
      <w:bookmarkEnd w:id="4"/>
      <w:r w:rsidDel="00000000" w:rsidR="00000000" w:rsidRPr="00000000">
        <w:rPr>
          <w:rFonts w:ascii="Lora" w:cs="Lora" w:eastAsia="Lora" w:hAnsi="Lora"/>
          <w:b w:val="1"/>
          <w:rtl w:val="0"/>
        </w:rPr>
        <w:t xml:space="preserve">std::vector</w:t>
      </w:r>
    </w:p>
    <w:p w:rsidR="00000000" w:rsidDel="00000000" w:rsidP="00000000" w:rsidRDefault="00000000" w:rsidRPr="00000000" w14:paraId="0000006A">
      <w:pPr>
        <w:numPr>
          <w:ilvl w:val="1"/>
          <w:numId w:val="1"/>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The c++ implementation of a List encapsulating an array</w:t>
      </w:r>
    </w:p>
    <w:p w:rsidR="00000000" w:rsidDel="00000000" w:rsidP="00000000" w:rsidRDefault="00000000" w:rsidRPr="00000000" w14:paraId="0000006B">
      <w:pPr>
        <w:numPr>
          <w:ilvl w:val="1"/>
          <w:numId w:val="1"/>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So insert will take O(n) worst case</w:t>
      </w:r>
    </w:p>
    <w:p w:rsidR="00000000" w:rsidDel="00000000" w:rsidP="00000000" w:rsidRDefault="00000000" w:rsidRPr="00000000" w14:paraId="0000006C">
      <w:pPr>
        <w:numPr>
          <w:ilvl w:val="1"/>
          <w:numId w:val="1"/>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“push_back” takes O(1) since it adds to the end of the array</w:t>
      </w:r>
    </w:p>
    <w:p w:rsidR="00000000" w:rsidDel="00000000" w:rsidP="00000000" w:rsidRDefault="00000000" w:rsidRPr="00000000" w14:paraId="0000006D">
      <w:pPr>
        <w:ind w:left="1440" w:firstLine="0"/>
        <w:rPr>
          <w:rFonts w:ascii="Lora" w:cs="Lora" w:eastAsia="Lora" w:hAnsi="Lora"/>
          <w:color w:val="666666"/>
        </w:rPr>
      </w:pPr>
      <w:r w:rsidDel="00000000" w:rsidR="00000000" w:rsidRPr="00000000">
        <w:rPr>
          <w:rtl w:val="0"/>
        </w:rPr>
      </w:r>
    </w:p>
    <w:p w:rsidR="00000000" w:rsidDel="00000000" w:rsidP="00000000" w:rsidRDefault="00000000" w:rsidRPr="00000000" w14:paraId="0000006E">
      <w:pPr>
        <w:pStyle w:val="Heading4"/>
        <w:numPr>
          <w:ilvl w:val="0"/>
          <w:numId w:val="1"/>
        </w:numPr>
        <w:spacing w:after="0" w:afterAutospacing="0"/>
        <w:ind w:left="720" w:hanging="360"/>
        <w:rPr>
          <w:rFonts w:ascii="Lora" w:cs="Lora" w:eastAsia="Lora" w:hAnsi="Lora"/>
          <w:b w:val="1"/>
          <w:color w:val="666666"/>
          <w:sz w:val="24"/>
          <w:szCs w:val="24"/>
        </w:rPr>
      </w:pPr>
      <w:bookmarkStart w:colFirst="0" w:colLast="0" w:name="_kgfxon2ivjat" w:id="5"/>
      <w:bookmarkEnd w:id="5"/>
      <w:r w:rsidDel="00000000" w:rsidR="00000000" w:rsidRPr="00000000">
        <w:rPr>
          <w:rFonts w:ascii="Lora" w:cs="Lora" w:eastAsia="Lora" w:hAnsi="Lora"/>
          <w:b w:val="1"/>
          <w:rtl w:val="0"/>
        </w:rPr>
        <w:t xml:space="preserve">Stack ADT</w:t>
      </w:r>
    </w:p>
    <w:p w:rsidR="00000000" w:rsidDel="00000000" w:rsidP="00000000" w:rsidRDefault="00000000" w:rsidRPr="00000000" w14:paraId="0000006F">
      <w:pPr>
        <w:numPr>
          <w:ilvl w:val="1"/>
          <w:numId w:val="1"/>
        </w:numPr>
        <w:ind w:left="1440" w:hanging="360"/>
      </w:pPr>
      <w:r w:rsidDel="00000000" w:rsidR="00000000" w:rsidRPr="00000000">
        <w:rPr>
          <w:rFonts w:ascii="Lora" w:cs="Lora" w:eastAsia="Lora" w:hAnsi="Lora"/>
          <w:color w:val="666666"/>
          <w:rtl w:val="0"/>
        </w:rPr>
        <w:t xml:space="preserve">We can think of stack as a pile of papers on the desk or a stack of plates. We always </w:t>
      </w:r>
      <w:r w:rsidDel="00000000" w:rsidR="00000000" w:rsidRPr="00000000">
        <w:rPr>
          <w:rFonts w:ascii="Lora" w:cs="Lora" w:eastAsia="Lora" w:hAnsi="Lora"/>
          <w:color w:val="666666"/>
          <w:rtl w:val="0"/>
        </w:rPr>
        <w:t xml:space="preserve">remove from the top</w:t>
      </w:r>
      <w:r w:rsidDel="00000000" w:rsidR="00000000" w:rsidRPr="00000000">
        <w:rPr>
          <w:rFonts w:ascii="Lora" w:cs="Lora" w:eastAsia="Lora" w:hAnsi="Lora"/>
          <w:color w:val="666666"/>
          <w:rtl w:val="0"/>
        </w:rPr>
        <w:t xml:space="preserve"> of the stack (imagine trying to remove the bottom plate from the stack of plates, we are very likely to break them all). Stack is said to be a “last in - first out” (LIFO) data structure.</w:t>
      </w:r>
      <w:r w:rsidDel="00000000" w:rsidR="00000000" w:rsidRPr="00000000">
        <w:rPr>
          <w:rtl w:val="0"/>
        </w:rPr>
      </w:r>
    </w:p>
    <w:p w:rsidR="00000000" w:rsidDel="00000000" w:rsidP="00000000" w:rsidRDefault="00000000" w:rsidRPr="00000000" w14:paraId="00000070">
      <w:pPr>
        <w:numPr>
          <w:ilvl w:val="1"/>
          <w:numId w:val="1"/>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Operations</w:t>
      </w:r>
      <w:r w:rsidDel="00000000" w:rsidR="00000000" w:rsidRPr="00000000">
        <w:rPr>
          <w:rtl w:val="0"/>
        </w:rPr>
      </w:r>
    </w:p>
    <w:p w:rsidR="00000000" w:rsidDel="00000000" w:rsidP="00000000" w:rsidRDefault="00000000" w:rsidRPr="00000000" w14:paraId="00000071">
      <w:pPr>
        <w:numPr>
          <w:ilvl w:val="2"/>
          <w:numId w:val="1"/>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Push data</w:t>
      </w:r>
      <w:r w:rsidDel="00000000" w:rsidR="00000000" w:rsidRPr="00000000">
        <w:rPr>
          <w:rtl w:val="0"/>
        </w:rPr>
      </w:r>
    </w:p>
    <w:p w:rsidR="00000000" w:rsidDel="00000000" w:rsidP="00000000" w:rsidRDefault="00000000" w:rsidRPr="00000000" w14:paraId="00000072">
      <w:pPr>
        <w:numPr>
          <w:ilvl w:val="2"/>
          <w:numId w:val="1"/>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Pop data</w:t>
      </w:r>
      <w:r w:rsidDel="00000000" w:rsidR="00000000" w:rsidRPr="00000000">
        <w:rPr>
          <w:rFonts w:ascii="Lora" w:cs="Lora" w:eastAsia="Lora" w:hAnsi="Lora"/>
          <w:color w:val="666666"/>
          <w:rtl w:val="0"/>
        </w:rPr>
        <w:t xml:space="preserve"> </w:t>
      </w:r>
    </w:p>
    <w:p w:rsidR="00000000" w:rsidDel="00000000" w:rsidP="00000000" w:rsidRDefault="00000000" w:rsidRPr="00000000" w14:paraId="00000073">
      <w:pPr>
        <w:numPr>
          <w:ilvl w:val="2"/>
          <w:numId w:val="1"/>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Create a new stack</w:t>
      </w:r>
      <w:r w:rsidDel="00000000" w:rsidR="00000000" w:rsidRPr="00000000">
        <w:rPr>
          <w:rtl w:val="0"/>
        </w:rPr>
      </w:r>
    </w:p>
    <w:p w:rsidR="00000000" w:rsidDel="00000000" w:rsidP="00000000" w:rsidRDefault="00000000" w:rsidRPr="00000000" w14:paraId="00000074">
      <w:pPr>
        <w:numPr>
          <w:ilvl w:val="2"/>
          <w:numId w:val="1"/>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Check empty</w:t>
      </w:r>
    </w:p>
    <w:p w:rsidR="00000000" w:rsidDel="00000000" w:rsidP="00000000" w:rsidRDefault="00000000" w:rsidRPr="00000000" w14:paraId="00000075">
      <w:pPr>
        <w:ind w:left="0" w:firstLine="0"/>
        <w:rPr>
          <w:rFonts w:ascii="Lora" w:cs="Lora" w:eastAsia="Lora" w:hAnsi="Lora"/>
          <w:color w:val="666666"/>
        </w:rPr>
      </w:pPr>
      <w:r w:rsidDel="00000000" w:rsidR="00000000" w:rsidRPr="00000000">
        <w:rPr>
          <w:rtl w:val="0"/>
        </w:rPr>
      </w:r>
    </w:p>
    <w:p w:rsidR="00000000" w:rsidDel="00000000" w:rsidP="00000000" w:rsidRDefault="00000000" w:rsidRPr="00000000" w14:paraId="00000076">
      <w:pPr>
        <w:numPr>
          <w:ilvl w:val="0"/>
          <w:numId w:val="2"/>
        </w:numPr>
        <w:ind w:left="720" w:hanging="360"/>
        <w:rPr>
          <w:rFonts w:ascii="Lora" w:cs="Lora" w:eastAsia="Lora" w:hAnsi="Lora"/>
          <w:b w:val="1"/>
          <w:color w:val="666666"/>
        </w:rPr>
      </w:pPr>
      <w:r w:rsidDel="00000000" w:rsidR="00000000" w:rsidRPr="00000000">
        <w:rPr>
          <w:rFonts w:ascii="Lora" w:cs="Lora" w:eastAsia="Lora" w:hAnsi="Lora"/>
          <w:b w:val="1"/>
          <w:color w:val="666666"/>
          <w:rtl w:val="0"/>
        </w:rPr>
        <w:t xml:space="preserve">Queue ADT</w:t>
      </w:r>
    </w:p>
    <w:p w:rsidR="00000000" w:rsidDel="00000000" w:rsidP="00000000" w:rsidRDefault="00000000" w:rsidRPr="00000000" w14:paraId="0000007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Lora" w:cs="Lora" w:eastAsia="Lora" w:hAnsi="Lora"/>
          <w:color w:val="666666"/>
        </w:rPr>
      </w:pPr>
      <w:r w:rsidDel="00000000" w:rsidR="00000000" w:rsidRPr="00000000">
        <w:rPr>
          <w:rFonts w:ascii="Lora" w:cs="Lora" w:eastAsia="Lora" w:hAnsi="Lora"/>
          <w:color w:val="666666"/>
          <w:rtl w:val="0"/>
        </w:rPr>
        <w:t xml:space="preserve">We can think of queue as a line in a store, the first person in line gets served first (if we serve the last person in line before the others, we will get a lot of angry customers). Queue is said to be a “first in -first out” (FIFO) data structure.</w:t>
      </w:r>
      <w:r w:rsidDel="00000000" w:rsidR="00000000" w:rsidRPr="00000000">
        <w:rPr>
          <w:rtl w:val="0"/>
        </w:rPr>
      </w:r>
    </w:p>
    <w:p w:rsidR="00000000" w:rsidDel="00000000" w:rsidP="00000000" w:rsidRDefault="00000000" w:rsidRPr="00000000" w14:paraId="00000078">
      <w:pPr>
        <w:numPr>
          <w:ilvl w:val="1"/>
          <w:numId w:val="2"/>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Operations</w:t>
      </w:r>
    </w:p>
    <w:p w:rsidR="00000000" w:rsidDel="00000000" w:rsidP="00000000" w:rsidRDefault="00000000" w:rsidRPr="00000000" w14:paraId="00000079">
      <w:pPr>
        <w:numPr>
          <w:ilvl w:val="2"/>
          <w:numId w:val="2"/>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Enqueue</w:t>
      </w:r>
    </w:p>
    <w:p w:rsidR="00000000" w:rsidDel="00000000" w:rsidP="00000000" w:rsidRDefault="00000000" w:rsidRPr="00000000" w14:paraId="0000007A">
      <w:pPr>
        <w:numPr>
          <w:ilvl w:val="2"/>
          <w:numId w:val="2"/>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Dequeue</w:t>
      </w:r>
    </w:p>
    <w:p w:rsidR="00000000" w:rsidDel="00000000" w:rsidP="00000000" w:rsidRDefault="00000000" w:rsidRPr="00000000" w14:paraId="0000007B">
      <w:pPr>
        <w:numPr>
          <w:ilvl w:val="2"/>
          <w:numId w:val="2"/>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Create new</w:t>
      </w:r>
    </w:p>
    <w:p w:rsidR="00000000" w:rsidDel="00000000" w:rsidP="00000000" w:rsidRDefault="00000000" w:rsidRPr="00000000" w14:paraId="0000007C">
      <w:pPr>
        <w:numPr>
          <w:ilvl w:val="2"/>
          <w:numId w:val="2"/>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Check empty</w:t>
      </w: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pStyle w:val="Title"/>
      <w:keepNext w:val="0"/>
      <w:keepLines w:val="0"/>
      <w:spacing w:after="0" w:line="240" w:lineRule="auto"/>
      <w:rPr>
        <w:rFonts w:ascii="Economica" w:cs="Economica" w:eastAsia="Economica" w:hAnsi="Economica"/>
        <w:b w:val="1"/>
        <w:color w:val="666666"/>
        <w:sz w:val="60"/>
        <w:szCs w:val="60"/>
      </w:rPr>
    </w:pPr>
    <w:bookmarkStart w:colFirst="0" w:colLast="0" w:name="_nrnw03t7conb" w:id="6"/>
    <w:bookmarkEnd w:id="6"/>
    <w:r w:rsidDel="00000000" w:rsidR="00000000" w:rsidRPr="00000000">
      <w:rPr>
        <w:rFonts w:ascii="Economica" w:cs="Economica" w:eastAsia="Economica" w:hAnsi="Economica"/>
        <w:b w:val="1"/>
        <w:color w:val="666666"/>
        <w:sz w:val="60"/>
        <w:szCs w:val="60"/>
        <w:rtl w:val="0"/>
      </w:rPr>
      <w:t xml:space="preserve">CS 225 Spring 2019 :: TA Lecture Notes </w:t>
    </w:r>
  </w:p>
  <w:p w:rsidR="00000000" w:rsidDel="00000000" w:rsidP="00000000" w:rsidRDefault="00000000" w:rsidRPr="00000000" w14:paraId="0000007E">
    <w:pPr>
      <w:pStyle w:val="Title"/>
      <w:keepNext w:val="0"/>
      <w:keepLines w:val="0"/>
      <w:spacing w:after="0" w:line="240" w:lineRule="auto"/>
      <w:rPr>
        <w:rFonts w:ascii="Economica" w:cs="Economica" w:eastAsia="Economica" w:hAnsi="Economica"/>
        <w:b w:val="1"/>
        <w:color w:val="666666"/>
        <w:sz w:val="60"/>
        <w:szCs w:val="60"/>
      </w:rPr>
    </w:pPr>
    <w:bookmarkStart w:colFirst="0" w:colLast="0" w:name="_6tauivf3976u" w:id="7"/>
    <w:bookmarkEnd w:id="7"/>
    <w:r w:rsidDel="00000000" w:rsidR="00000000" w:rsidRPr="00000000">
      <w:rPr>
        <w:rFonts w:ascii="Economica" w:cs="Economica" w:eastAsia="Economica" w:hAnsi="Economica"/>
        <w:b w:val="1"/>
        <w:color w:val="666666"/>
        <w:sz w:val="60"/>
        <w:szCs w:val="60"/>
        <w:rtl w:val="0"/>
      </w:rPr>
      <w:t xml:space="preserve">2/6  Stack &amp; Queue</w:t>
    </w:r>
  </w:p>
  <w:p w:rsidR="00000000" w:rsidDel="00000000" w:rsidP="00000000" w:rsidRDefault="00000000" w:rsidRPr="00000000" w14:paraId="0000007F">
    <w:pPr>
      <w:pStyle w:val="Subtitle"/>
      <w:keepNext w:val="0"/>
      <w:keepLines w:val="0"/>
      <w:spacing w:after="0" w:before="200" w:line="240" w:lineRule="auto"/>
      <w:rPr>
        <w:rFonts w:ascii="Economica" w:cs="Economica" w:eastAsia="Economica" w:hAnsi="Economica"/>
        <w:sz w:val="28"/>
        <w:szCs w:val="28"/>
      </w:rPr>
    </w:pPr>
    <w:bookmarkStart w:colFirst="0" w:colLast="0" w:name="_37lxvx553323" w:id="8"/>
    <w:bookmarkEnd w:id="8"/>
    <w:r w:rsidDel="00000000" w:rsidR="00000000" w:rsidRPr="00000000">
      <w:rPr>
        <w:rFonts w:ascii="Economica" w:cs="Economica" w:eastAsia="Economica" w:hAnsi="Economica"/>
        <w:sz w:val="28"/>
        <w:szCs w:val="28"/>
        <w:rtl w:val="0"/>
      </w:rPr>
      <w:t xml:space="preserve">By Wenjie</w:t>
    </w:r>
  </w:p>
  <w:p w:rsidR="00000000" w:rsidDel="00000000" w:rsidP="00000000" w:rsidRDefault="00000000" w:rsidRPr="00000000" w14:paraId="00000080">
    <w:pPr>
      <w:spacing w:before="200" w:line="360" w:lineRule="auto"/>
      <w:rPr/>
    </w:pPr>
    <w:r w:rsidDel="00000000" w:rsidR="00000000" w:rsidRPr="00000000">
      <w:rPr>
        <w:rFonts w:ascii="Open Sans" w:cs="Open Sans" w:eastAsia="Open Sans" w:hAnsi="Open Sans"/>
        <w:sz w:val="24"/>
        <w:szCs w:val="24"/>
      </w:rPr>
      <w:drawing>
        <wp:inline distB="114300" distT="114300" distL="114300" distR="114300">
          <wp:extent cx="5943600" cy="38100"/>
          <wp:effectExtent b="0" l="0" r="0" t="0"/>
          <wp:docPr descr="horizontal line" id="6" name="image7.png"/>
          <a:graphic>
            <a:graphicData uri="http://schemas.openxmlformats.org/drawingml/2006/picture">
              <pic:pic>
                <pic:nvPicPr>
                  <pic:cNvPr descr="horizontal line" id="0" name="image7.png"/>
                  <pic:cNvPicPr preferRelativeResize="0"/>
                </pic:nvPicPr>
                <pic:blipFill>
                  <a:blip r:embed="rId1">
                    <a:alphaModFix amt="51000"/>
                  </a:blip>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