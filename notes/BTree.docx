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numPr>
          <w:ilvl w:val="0"/>
          <w:numId w:val="3"/>
        </w:numPr>
        <w:spacing w:after="0" w:afterAutospacing="0"/>
        <w:ind w:left="720" w:hanging="360"/>
        <w:rPr>
          <w:ins w:author="Qiuyu Wang" w:id="1" w:date="2020-03-27T17:51:21Z"/>
          <w:rFonts w:ascii="Lora" w:cs="Lora" w:eastAsia="Lora" w:hAnsi="Lora"/>
          <w:b w:val="1"/>
          <w:color w:val="666666"/>
          <w:sz w:val="24"/>
          <w:szCs w:val="24"/>
        </w:rPr>
      </w:pPr>
      <w:ins w:author="Qiuyu Wang" w:id="1" w:date="2020-03-27T17:51:21Z">
        <w:bookmarkStart w:colFirst="0" w:colLast="0" w:name="_6ni70rfkydbf" w:id="0"/>
        <w:bookmarkEnd w:id="0"/>
        <w:r w:rsidDel="00000000" w:rsidR="00000000" w:rsidRPr="00000000">
          <w:rPr>
            <w:rtl w:val="0"/>
          </w:rPr>
        </w:r>
      </w:ins>
    </w:p>
    <w:p w:rsidR="00000000" w:rsidDel="00000000" w:rsidP="00000000" w:rsidRDefault="00000000" w:rsidRPr="00000000" w14:paraId="00000002">
      <w:pPr>
        <w:pStyle w:val="Heading4"/>
        <w:numPr>
          <w:ilvl w:val="0"/>
          <w:numId w:val="3"/>
        </w:numPr>
        <w:spacing w:after="0" w:afterAutospacing="0" w:before="0" w:beforeAutospacing="0"/>
        <w:ind w:left="720" w:hanging="360"/>
        <w:rPr>
          <w:ins w:author="Ruohua Li" w:id="5" w:date="2019-11-08T18:35:18Z"/>
          <w:rFonts w:ascii="Lora" w:cs="Lora" w:eastAsia="Lora" w:hAnsi="Lora"/>
          <w:b w:val="1"/>
          <w:color w:val="666666"/>
          <w:sz w:val="24"/>
          <w:szCs w:val="24"/>
        </w:rPr>
        <w:pPrChange w:author="Qiuyu Wang" w:id="0" w:date="2020-03-27T17:51:21Z">
          <w:pPr>
            <w:pStyle w:val="Heading4"/>
            <w:numPr>
              <w:ilvl w:val="0"/>
              <w:numId w:val="3"/>
            </w:numPr>
            <w:ind w:left="720" w:hanging="360"/>
          </w:pPr>
        </w:pPrChange>
      </w:pPr>
      <w:ins w:author="Nehal Singh" w:id="2" w:date="2019-11-10T21:00:26Z">
        <w:del w:author="Akarsh Vankayalapati" w:id="3" w:date="2020-01-22T22:24:18Z">
          <w:r w:rsidDel="00000000" w:rsidR="00000000" w:rsidRPr="00000000">
            <w:rPr>
              <w:rtl w:val="0"/>
            </w:rPr>
            <w:delText xml:space="preserve">  </w:delText>
          </w:r>
        </w:del>
      </w:ins>
      <w:del w:author="Akarsh Vankayalapati" w:id="3" w:date="2020-01-22T22:24:18Z"/>
      <w:ins w:author="Bhairav Valera" w:id="4" w:date="2019-11-10T02:11:40Z">
        <w:del w:author="Akarsh Vankayalapati" w:id="3" w:date="2020-01-22T22:24:18Z">
          <w:r w:rsidDel="00000000" w:rsidR="00000000" w:rsidRPr="00000000">
            <w:rPr>
              <w:rtl w:val="0"/>
            </w:rPr>
            <w:delText xml:space="preserve">x</w:delText>
          </w:r>
        </w:del>
      </w:ins>
      <w:ins w:author="Ruohua Li" w:id="5" w:date="2019-11-08T18:35:18Z">
        <w:bookmarkStart w:colFirst="0" w:colLast="0" w:name="_6ni70rfkydbf" w:id="0"/>
        <w:bookmarkEnd w:id="0"/>
        <w:r w:rsidDel="00000000" w:rsidR="00000000" w:rsidRPr="00000000">
          <w:rPr>
            <w:rtl w:val="0"/>
          </w:rPr>
        </w:r>
      </w:ins>
    </w:p>
    <w:p w:rsidR="00000000" w:rsidDel="00000000" w:rsidP="00000000" w:rsidRDefault="00000000" w:rsidRPr="00000000" w14:paraId="00000003">
      <w:pPr>
        <w:pStyle w:val="Heading4"/>
        <w:numPr>
          <w:ilvl w:val="0"/>
          <w:numId w:val="3"/>
        </w:numPr>
        <w:spacing w:after="0" w:afterAutospacing="0" w:before="0" w:beforeAutospacing="0"/>
        <w:ind w:left="720" w:hanging="360"/>
        <w:rPr>
          <w:rFonts w:ascii="Lora" w:cs="Lora" w:eastAsia="Lora" w:hAnsi="Lora"/>
          <w:b w:val="1"/>
          <w:color w:val="666666"/>
          <w:sz w:val="24"/>
          <w:szCs w:val="24"/>
        </w:rPr>
        <w:pPrChange w:author="Ruohua Li" w:id="0" w:date="2019-11-08T18:35:18Z">
          <w:pPr>
            <w:pStyle w:val="Heading4"/>
            <w:numPr>
              <w:ilvl w:val="0"/>
              <w:numId w:val="3"/>
            </w:numPr>
            <w:ind w:left="720" w:hanging="360"/>
          </w:pPr>
        </w:pPrChange>
      </w:pPr>
      <w:bookmarkStart w:colFirst="0" w:colLast="0" w:name="_6ni70rfkydbf" w:id="0"/>
      <w:bookmarkEnd w:id="0"/>
      <w:r w:rsidDel="00000000" w:rsidR="00000000" w:rsidRPr="00000000">
        <w:rPr>
          <w:rFonts w:ascii="Lora" w:cs="Lora" w:eastAsia="Lora" w:hAnsi="Lora"/>
          <w:b w:val="1"/>
          <w:rtl w:val="0"/>
        </w:rPr>
        <w:t xml:space="preserve">B Tree Motivation</w:t>
      </w:r>
    </w:p>
    <w:p w:rsidR="00000000" w:rsidDel="00000000" w:rsidP="00000000" w:rsidRDefault="00000000" w:rsidRPr="00000000" w14:paraId="00000004">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We cannot always keep data in the memory</w:t>
      </w:r>
    </w:p>
    <w:p w:rsidR="00000000" w:rsidDel="00000000" w:rsidP="00000000" w:rsidRDefault="00000000" w:rsidRPr="00000000" w14:paraId="00000005">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Runtime</w:t>
      </w:r>
    </w:p>
    <w:p w:rsidR="00000000" w:rsidDel="00000000" w:rsidP="00000000" w:rsidRDefault="00000000" w:rsidRPr="00000000" w14:paraId="00000006">
      <w:pPr>
        <w:numPr>
          <w:ilvl w:val="2"/>
          <w:numId w:val="5"/>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We assume all operations have uniform runtime, but this is not true</w:t>
      </w:r>
    </w:p>
    <w:p w:rsidR="00000000" w:rsidDel="00000000" w:rsidP="00000000" w:rsidRDefault="00000000" w:rsidRPr="00000000" w14:paraId="00000007">
      <w:pPr>
        <w:numPr>
          <w:ilvl w:val="2"/>
          <w:numId w:val="5"/>
        </w:numPr>
        <w:ind w:left="2160" w:hanging="360"/>
        <w:rPr>
          <w:rFonts w:ascii="Lora" w:cs="Lora" w:eastAsia="Lora" w:hAnsi="Lora"/>
          <w:b w:val="1"/>
          <w:color w:val="666666"/>
        </w:rPr>
      </w:pPr>
      <w:r w:rsidDel="00000000" w:rsidR="00000000" w:rsidRPr="00000000">
        <w:rPr>
          <w:rFonts w:ascii="Lora" w:cs="Lora" w:eastAsia="Lora" w:hAnsi="Lora"/>
          <w:color w:val="666666"/>
          <w:rtl w:val="0"/>
        </w:rPr>
        <w:t xml:space="preserve">If tree is not stored in memory, every tree access takes some time</w:t>
      </w:r>
    </w:p>
    <w:p w:rsidR="00000000" w:rsidDel="00000000" w:rsidP="00000000" w:rsidRDefault="00000000" w:rsidRPr="00000000" w14:paraId="00000008">
      <w:pPr>
        <w:numPr>
          <w:ilvl w:val="2"/>
          <w:numId w:val="5"/>
        </w:numPr>
        <w:ind w:left="2160" w:hanging="360"/>
        <w:rPr>
          <w:rFonts w:ascii="Lora" w:cs="Lora" w:eastAsia="Lora" w:hAnsi="Lora"/>
          <w:color w:val="666666"/>
          <w:u w:val="none"/>
        </w:rPr>
      </w:pPr>
      <w:r w:rsidDel="00000000" w:rsidR="00000000" w:rsidRPr="00000000">
        <w:rPr>
          <w:rFonts w:ascii="Lora" w:cs="Lora" w:eastAsia="Lora" w:hAnsi="Lora"/>
          <w:color w:val="666666"/>
          <w:rtl w:val="0"/>
        </w:rPr>
        <w:t xml:space="preserve">However,</w:t>
      </w:r>
      <w:ins w:author="Jiaming Zeng" w:id="8" w:date="2020-03-27T06:02:16Z">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tl w:val="0"/>
          </w:rPr>
          <w:t xml:space="preserve">seeking</w:t>
        </w:r>
      </w:ins>
      <w:ins w:author="Jianjia Zhang" w:id="9" w:date="2019-11-08T23:36:53Z">
        <w:del w:author="Jiaming Zeng" w:id="8" w:date="2020-03-27T06:02:16Z">
          <w:r w:rsidDel="00000000" w:rsidR="00000000" w:rsidRPr="00000000">
            <w:rPr>
              <w:rFonts w:ascii="Lora" w:cs="Lora" w:eastAsia="Lora" w:hAnsi="Lora"/>
              <w:color w:val="666666"/>
              <w:rtl w:val="0"/>
            </w:rPr>
            <w:delText xml:space="preserve">`</w:delText>
          </w:r>
          <w:r w:rsidDel="00000000" w:rsidR="00000000" w:rsidRPr="00000000">
            <w:rPr>
              <w:rFonts w:ascii="Lora" w:cs="Lora" w:eastAsia="Lora" w:hAnsi="Lora"/>
              <w:color w:val="666666"/>
              <w:rtl w:val="0"/>
            </w:rPr>
            <w:delText xml:space="preserve">`</w:delText>
          </w:r>
        </w:del>
      </w:ins>
      <w:del w:author="Jiaming Zeng" w:id="8" w:date="2020-03-27T06:02:16Z">
        <w:r w:rsidDel="00000000" w:rsidR="00000000" w:rsidRPr="00000000">
          <w:rPr>
            <w:rFonts w:ascii="Lora" w:cs="Lora" w:eastAsia="Lora" w:hAnsi="Lora"/>
            <w:color w:val="666666"/>
            <w:rtl w:val="0"/>
          </w:rPr>
          <w:delText xml:space="preserve"> seeking</w:delText>
        </w:r>
      </w:del>
      <w:r w:rsidDel="00000000" w:rsidR="00000000" w:rsidRPr="00000000">
        <w:rPr>
          <w:rFonts w:ascii="Lora" w:cs="Lora" w:eastAsia="Lora" w:hAnsi="Lora"/>
          <w:color w:val="666666"/>
          <w:rtl w:val="0"/>
        </w:rPr>
        <w:t xml:space="preserve"> data from disk may take 40ms+. An O(lg(n)) AVL tree no longer looks great.</w:t>
      </w:r>
      <w:ins w:author="Tingcong Liu" w:id="10" w:date="2019-11-09T03:17:52Z">
        <w:r w:rsidDel="00000000" w:rsidR="00000000" w:rsidRPr="00000000">
          <w:rPr>
            <w:rFonts w:ascii="Lora" w:cs="Lora" w:eastAsia="Lora" w:hAnsi="Lora"/>
            <w:color w:val="666666"/>
            <w:rtl w:val="0"/>
          </w:rPr>
          <w:t xml:space="preserve"> </w:t>
        </w:r>
      </w:ins>
      <w:r w:rsidDel="00000000" w:rsidR="00000000" w:rsidRPr="00000000">
        <w:rPr>
          <w:rtl w:val="0"/>
        </w:rPr>
      </w:r>
    </w:p>
    <w:p w:rsidR="00000000" w:rsidDel="00000000" w:rsidP="00000000" w:rsidRDefault="00000000" w:rsidRPr="00000000" w14:paraId="00000009">
      <w:pPr>
        <w:jc w:val="center"/>
        <w:rPr>
          <w:rFonts w:ascii="Lora" w:cs="Lora" w:eastAsia="Lora" w:hAnsi="Lora"/>
          <w:color w:val="666666"/>
        </w:rPr>
      </w:pPr>
      <w:r w:rsidDel="00000000" w:rsidR="00000000" w:rsidRPr="00000000">
        <w:rPr>
          <w:rFonts w:ascii="Lora" w:cs="Lora" w:eastAsia="Lora" w:hAnsi="Lora"/>
        </w:rPr>
        <w:drawing>
          <wp:inline distB="114300" distT="114300" distL="114300" distR="114300">
            <wp:extent cx="3283882" cy="2614613"/>
            <wp:effectExtent b="0" l="0" r="0" t="0"/>
            <wp:docPr id="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83882"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numPr>
          <w:ilvl w:val="0"/>
          <w:numId w:val="4"/>
        </w:numPr>
        <w:spacing w:after="0" w:afterAutospacing="0"/>
        <w:ind w:left="720" w:hanging="360"/>
        <w:rPr>
          <w:rFonts w:ascii="Lora" w:cs="Lora" w:eastAsia="Lora" w:hAnsi="Lora"/>
          <w:b w:val="1"/>
          <w:color w:val="666666"/>
          <w:sz w:val="24"/>
          <w:szCs w:val="24"/>
        </w:rPr>
      </w:pPr>
      <w:bookmarkStart w:colFirst="0" w:colLast="0" w:name="_h1xts5jadseh" w:id="1"/>
      <w:bookmarkEnd w:id="1"/>
      <w:r w:rsidDel="00000000" w:rsidR="00000000" w:rsidRPr="00000000">
        <w:rPr>
          <w:rFonts w:ascii="Lora" w:cs="Lora" w:eastAsia="Lora" w:hAnsi="Lora"/>
          <w:b w:val="1"/>
          <w:rtl w:val="0"/>
        </w:rPr>
        <w:t xml:space="preserve">BTree (of order m)</w:t>
      </w:r>
      <w:r w:rsidDel="00000000" w:rsidR="00000000" w:rsidRPr="00000000">
        <w:rPr>
          <w:rtl w:val="0"/>
        </w:rPr>
      </w:r>
    </w:p>
    <w:p w:rsidR="00000000" w:rsidDel="00000000" w:rsidP="00000000" w:rsidRDefault="00000000" w:rsidRPr="00000000" w14:paraId="0000000B">
      <w:pPr>
        <w:numPr>
          <w:ilvl w:val="1"/>
          <w:numId w:val="4"/>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Goal: we want to minimize the number of reads.</w:t>
      </w:r>
    </w:p>
    <w:p w:rsidR="00000000" w:rsidDel="00000000" w:rsidP="00000000" w:rsidRDefault="00000000" w:rsidRPr="00000000" w14:paraId="0000000C">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In practice, every node will store exactly (1 network packet/1 disk block/...)</w:t>
      </w:r>
    </w:p>
    <w:p w:rsidR="00000000" w:rsidDel="00000000" w:rsidP="00000000" w:rsidRDefault="00000000" w:rsidRPr="00000000" w14:paraId="0000000D">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BTree node:</w:t>
      </w:r>
    </w:p>
    <w:p w:rsidR="00000000" w:rsidDel="00000000" w:rsidP="00000000" w:rsidRDefault="00000000" w:rsidRPr="00000000" w14:paraId="0000000E">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Every node is a sorted array</w:t>
      </w:r>
    </w:p>
    <w:p w:rsidR="00000000" w:rsidDel="00000000" w:rsidP="00000000" w:rsidRDefault="00000000" w:rsidRPr="00000000" w14:paraId="0000000F">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Contains up to m - 1 keys</w:t>
      </w:r>
    </w:p>
    <w:p w:rsidR="00000000" w:rsidDel="00000000" w:rsidP="00000000" w:rsidRDefault="00000000" w:rsidRPr="00000000" w14:paraId="00000010">
      <w:pPr>
        <w:jc w:val="center"/>
        <w:rPr>
          <w:rFonts w:ascii="Lora" w:cs="Lora" w:eastAsia="Lora" w:hAnsi="Lora"/>
          <w:color w:val="666666"/>
        </w:rPr>
      </w:pPr>
      <w:r w:rsidDel="00000000" w:rsidR="00000000" w:rsidRPr="00000000">
        <w:rPr>
          <w:rFonts w:ascii="Lora" w:cs="Lora" w:eastAsia="Lora" w:hAnsi="Lora"/>
        </w:rPr>
        <w:drawing>
          <wp:inline distB="114300" distT="114300" distL="114300" distR="114300">
            <wp:extent cx="5734050" cy="584200"/>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Insertion (m=5)</w:t>
      </w:r>
    </w:p>
    <w:p w:rsidR="00000000" w:rsidDel="00000000" w:rsidP="00000000" w:rsidRDefault="00000000" w:rsidRPr="00000000" w14:paraId="00000012">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We add to the tree until we reach the maximum number of keys in a node.</w:t>
      </w:r>
    </w:p>
    <w:p w:rsidR="00000000" w:rsidDel="00000000" w:rsidP="00000000" w:rsidRDefault="00000000" w:rsidRPr="00000000" w14:paraId="00000013">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3238500" cy="43882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38500" cy="43882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If we insert for example 19, we will exceed the allowed number of keys in this node. This is a overfilled array</w:t>
      </w:r>
    </w:p>
    <w:p w:rsidR="00000000" w:rsidDel="00000000" w:rsidP="00000000" w:rsidRDefault="00000000" w:rsidRPr="00000000" w14:paraId="00000015">
      <w:pPr>
        <w:numPr>
          <w:ilvl w:val="2"/>
          <w:numId w:val="1"/>
        </w:numPr>
        <w:ind w:left="2160" w:hanging="360"/>
        <w:rPr>
          <w:rFonts w:ascii="Lora" w:cs="Lora" w:eastAsia="Lora" w:hAnsi="Lora"/>
          <w:color w:val="666666"/>
          <w:rPrChange w:author="Will Jing" w:id="13" w:date="2019-03-15T00:15:03Z">
            <w:rPr>
              <w:rFonts w:ascii="Lora" w:cs="Lora" w:eastAsia="Lora" w:hAnsi="Lora"/>
              <w:color w:val="666666"/>
            </w:rPr>
          </w:rPrChange>
        </w:rPr>
        <w:pPrChange w:author="Will Jing" w:id="0" w:date="2019-03-15T00:15:03Z">
          <w:pPr>
            <w:jc w:val="center"/>
          </w:pPr>
        </w:pPrChange>
      </w:pPr>
      <w:ins w:author="Will Jing" w:id="11" w:date="2019-03-15T00:15:03Z">
        <w:del w:author="Yiren Tu" w:id="12" w:date="2019-09-14T03:01:10Z">
          <w:r w:rsidDel="00000000" w:rsidR="00000000" w:rsidRPr="00000000">
            <w:rPr>
              <w:rFonts w:ascii="Lora" w:cs="Lora" w:eastAsia="Lora" w:hAnsi="Lora"/>
              <w:color w:val="666666"/>
              <w:rtl w:val="0"/>
            </w:rPr>
            <w:delText xml:space="preserve">Now we have a BTree with order m=5</w:delText>
          </w:r>
        </w:del>
        <w:r w:rsidDel="00000000" w:rsidR="00000000" w:rsidRPr="00000000">
          <w:rPr>
            <w:rFonts w:ascii="Lora" w:cs="Lora" w:eastAsia="Lora" w:hAnsi="Lora"/>
            <w:color w:val="666666"/>
          </w:rPr>
          <w:drawing>
            <wp:inline distB="114300" distT="114300" distL="114300" distR="114300">
              <wp:extent cx="4143375" cy="633909"/>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43375" cy="633909"/>
                      </a:xfrm>
                      <a:prstGeom prst="rect"/>
                      <a:ln/>
                    </pic:spPr>
                  </pic:pic>
                </a:graphicData>
              </a:graphic>
            </wp:inline>
          </w:drawing>
        </w:r>
      </w:ins>
      <w:r w:rsidDel="00000000" w:rsidR="00000000" w:rsidRPr="00000000">
        <w:rPr>
          <w:rtl w:val="0"/>
        </w:rPr>
      </w:r>
    </w:p>
    <w:p w:rsidR="00000000" w:rsidDel="00000000" w:rsidP="00000000" w:rsidRDefault="00000000" w:rsidRPr="00000000" w14:paraId="00000016">
      <w:pPr>
        <w:numPr>
          <w:ilvl w:val="2"/>
          <w:numId w:val="1"/>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we split the data and throw up the middle element.</w:t>
      </w:r>
    </w:p>
    <w:p w:rsidR="00000000" w:rsidDel="00000000" w:rsidP="00000000" w:rsidRDefault="00000000" w:rsidRPr="00000000" w14:paraId="00000017">
      <w:pPr>
        <w:jc w:val="center"/>
        <w:rPr>
          <w:rFonts w:ascii="Lora" w:cs="Lora" w:eastAsia="Lora" w:hAnsi="Lora"/>
          <w:color w:val="666666"/>
        </w:rPr>
      </w:pPr>
      <w:r w:rsidDel="00000000" w:rsidR="00000000" w:rsidRPr="00000000">
        <w:rPr>
          <w:rFonts w:ascii="Lora" w:cs="Lora" w:eastAsia="Lora" w:hAnsi="Lora"/>
          <w:color w:val="666666"/>
        </w:rPr>
        <w:drawing>
          <wp:inline distB="114300" distT="114300" distL="114300" distR="114300">
            <wp:extent cx="4314825" cy="1003688"/>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14825" cy="10036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Lora" w:cs="Lora" w:eastAsia="Lora" w:hAnsi="Lora"/>
          <w:color w:val="666666"/>
        </w:rPr>
      </w:pPr>
      <w:r w:rsidDel="00000000" w:rsidR="00000000" w:rsidRPr="00000000">
        <w:rPr>
          <w:rtl w:val="0"/>
        </w:rPr>
      </w:r>
    </w:p>
    <w:p w:rsidR="00000000" w:rsidDel="00000000" w:rsidP="00000000" w:rsidRDefault="00000000" w:rsidRPr="00000000" w14:paraId="00000019">
      <w:pPr>
        <w:numPr>
          <w:ilvl w:val="2"/>
          <w:numId w:val="1"/>
        </w:numPr>
        <w:ind w:left="2160" w:hanging="360"/>
        <w:rPr>
          <w:rFonts w:ascii="Lora" w:cs="Lora" w:eastAsia="Lora" w:hAnsi="Lora"/>
          <w:color w:val="666666"/>
        </w:rPr>
      </w:pPr>
      <w:ins w:author="Yiren Tu" w:id="14" w:date="2019-09-14T03:01:13Z">
        <w:r w:rsidDel="00000000" w:rsidR="00000000" w:rsidRPr="00000000">
          <w:rPr>
            <w:rFonts w:ascii="Lora" w:cs="Lora" w:eastAsia="Lora" w:hAnsi="Lora"/>
            <w:color w:val="666666"/>
            <w:rtl w:val="0"/>
          </w:rPr>
          <w:t xml:space="preserve">Now we have a BTree with order m=5</w:t>
        </w:r>
      </w:ins>
      <w:del w:author="Yiren Tu" w:id="14" w:date="2019-09-14T03:01:13Z">
        <w:r w:rsidDel="00000000" w:rsidR="00000000" w:rsidRPr="00000000">
          <w:rPr>
            <w:rFonts w:ascii="Lora" w:cs="Lora" w:eastAsia="Lora" w:hAnsi="Lora"/>
            <w:color w:val="666666"/>
            <w:rtl w:val="0"/>
          </w:rPr>
          <w:delText xml:space="preserve">Now we have a BTree with order m=5</w:delText>
        </w:r>
      </w:del>
      <w:r w:rsidDel="00000000" w:rsidR="00000000" w:rsidRPr="00000000">
        <w:rPr>
          <w:rtl w:val="0"/>
        </w:rPr>
      </w:r>
    </w:p>
    <w:p w:rsidR="00000000" w:rsidDel="00000000" w:rsidP="00000000" w:rsidRDefault="00000000" w:rsidRPr="00000000" w14:paraId="0000001A">
      <w:pPr>
        <w:jc w:val="center"/>
        <w:rPr>
          <w:rFonts w:ascii="Lora" w:cs="Lora" w:eastAsia="Lora" w:hAnsi="Lora"/>
          <w:color w:val="666666"/>
        </w:rPr>
      </w:pPr>
      <w:r w:rsidDel="00000000" w:rsidR="00000000" w:rsidRPr="00000000">
        <w:rPr>
          <w:rtl w:val="0"/>
        </w:rPr>
      </w:r>
    </w:p>
    <w:p w:rsidR="00000000" w:rsidDel="00000000" w:rsidP="00000000" w:rsidRDefault="00000000" w:rsidRPr="00000000" w14:paraId="0000001B">
      <w:pPr>
        <w:jc w:val="center"/>
        <w:rPr>
          <w:rFonts w:ascii="Lora" w:cs="Lora" w:eastAsia="Lora" w:hAnsi="Lora"/>
          <w:color w:val="666666"/>
        </w:rPr>
      </w:pPr>
      <w:del w:author="Will Jing" w:id="15" w:date="2019-03-15T00:14:57Z">
        <w:r w:rsidDel="00000000" w:rsidR="00000000" w:rsidRPr="00000000">
          <w:rPr>
            <w:rFonts w:ascii="Lora" w:cs="Lora" w:eastAsia="Lora" w:hAnsi="Lora"/>
            <w:color w:val="666666"/>
          </w:rPr>
          <w:drawing>
            <wp:inline distB="114300" distT="114300" distL="114300" distR="114300">
              <wp:extent cx="4143375" cy="633909"/>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43375" cy="633909"/>
                      </a:xfrm>
                      <a:prstGeom prst="rect"/>
                      <a:ln/>
                    </pic:spPr>
                  </pic:pic>
                </a:graphicData>
              </a:graphic>
            </wp:inline>
          </w:drawing>
        </w:r>
      </w:del>
      <w:r w:rsidDel="00000000" w:rsidR="00000000" w:rsidRPr="00000000">
        <w:rPr>
          <w:rFonts w:ascii="Lora" w:cs="Lora" w:eastAsia="Lora" w:hAnsi="Lora"/>
          <w:color w:val="666666"/>
        </w:rPr>
        <w:drawing>
          <wp:inline distB="114300" distT="114300" distL="114300" distR="114300">
            <wp:extent cx="3709988" cy="1398949"/>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09988" cy="13989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Recursive call of split</w:t>
      </w:r>
    </w:p>
    <w:p w:rsidR="00000000" w:rsidDel="00000000" w:rsidP="00000000" w:rsidRDefault="00000000" w:rsidRPr="00000000" w14:paraId="0000001D">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m = 3</w:t>
      </w:r>
    </w:p>
    <w:p w:rsidR="00000000" w:rsidDel="00000000" w:rsidP="00000000" w:rsidRDefault="00000000" w:rsidRPr="00000000" w14:paraId="0000001E">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689815" cy="1385888"/>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89815"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Lora" w:cs="Lora" w:eastAsia="Lora" w:hAnsi="Lora"/>
        </w:rPr>
      </w:pPr>
      <w:r w:rsidDel="00000000" w:rsidR="00000000" w:rsidRPr="00000000">
        <w:rPr>
          <w:rtl w:val="0"/>
        </w:rPr>
      </w:r>
    </w:p>
    <w:p w:rsidR="00000000" w:rsidDel="00000000" w:rsidP="00000000" w:rsidRDefault="00000000" w:rsidRPr="00000000" w14:paraId="00000020">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Insert 11</w:t>
      </w:r>
    </w:p>
    <w:p w:rsidR="00000000" w:rsidDel="00000000" w:rsidP="00000000" w:rsidRDefault="00000000" w:rsidRPr="00000000" w14:paraId="00000021">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904036" cy="1385888"/>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04036"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At the leftmost child node, we have an overfilled array. Therefore, we need to split data and throw up key number 8. </w:t>
      </w:r>
    </w:p>
    <w:p w:rsidR="00000000" w:rsidDel="00000000" w:rsidP="00000000" w:rsidRDefault="00000000" w:rsidRPr="00000000" w14:paraId="00000023">
      <w:pPr>
        <w:jc w:val="center"/>
        <w:rPr>
          <w:rFonts w:ascii="Lora" w:cs="Lora" w:eastAsia="Lora" w:hAnsi="Lora"/>
        </w:rPr>
      </w:pPr>
      <w:r w:rsidDel="00000000" w:rsidR="00000000" w:rsidRPr="00000000">
        <w:rPr>
          <w:rFonts w:ascii="Lora" w:cs="Lora" w:eastAsia="Lora" w:hAnsi="Lora"/>
        </w:rPr>
        <w:drawing>
          <wp:inline distB="114300" distT="114300" distL="114300" distR="114300">
            <wp:extent cx="4015085" cy="1566863"/>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15085"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Lora" w:cs="Lora" w:eastAsia="Lora" w:hAnsi="Lora"/>
          <w:color w:val="666666"/>
        </w:rPr>
      </w:pPr>
      <w:r w:rsidDel="00000000" w:rsidR="00000000" w:rsidRPr="00000000">
        <w:rPr>
          <w:rtl w:val="0"/>
        </w:rPr>
      </w:r>
    </w:p>
    <w:p w:rsidR="00000000" w:rsidDel="00000000" w:rsidP="00000000" w:rsidRDefault="00000000" w:rsidRPr="00000000" w14:paraId="00000025">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We fixed the child node, but now the parent is overfilled. Thereby, we split and throw up again. </w:t>
      </w:r>
    </w:p>
    <w:p w:rsidR="00000000" w:rsidDel="00000000" w:rsidP="00000000" w:rsidRDefault="00000000" w:rsidRPr="00000000" w14:paraId="00000026">
      <w:pPr>
        <w:jc w:val="center"/>
        <w:rPr>
          <w:rFonts w:ascii="Lora" w:cs="Lora" w:eastAsia="Lora" w:hAnsi="Lora"/>
        </w:rPr>
      </w:pPr>
      <w:r w:rsidDel="00000000" w:rsidR="00000000" w:rsidRPr="00000000">
        <w:rPr>
          <w:rFonts w:ascii="Lora" w:cs="Lora" w:eastAsia="Lora" w:hAnsi="Lora"/>
        </w:rPr>
        <w:drawing>
          <wp:inline distB="114300" distT="114300" distL="114300" distR="114300">
            <wp:extent cx="4436918" cy="2300288"/>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3691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2"/>
          <w:numId w:val="2"/>
        </w:numPr>
        <w:ind w:left="2160" w:hanging="360"/>
        <w:rPr>
          <w:rFonts w:ascii="Lora" w:cs="Lora" w:eastAsia="Lora" w:hAnsi="Lora"/>
          <w:color w:val="666666"/>
        </w:rPr>
      </w:pPr>
      <w:del w:author="Tingcong Liu" w:id="16" w:date="2019-11-09T03:19:19Z">
        <w:r w:rsidDel="00000000" w:rsidR="00000000" w:rsidRPr="00000000">
          <w:rPr>
            <w:rFonts w:ascii="Lora" w:cs="Lora" w:eastAsia="Lora" w:hAnsi="Lora"/>
            <w:color w:val="666666"/>
            <w:rtl w:val="0"/>
          </w:rPr>
          <w:delText xml:space="preserve">Finally,</w:delText>
        </w:r>
      </w:del>
      <w:r w:rsidDel="00000000" w:rsidR="00000000" w:rsidRPr="00000000">
        <w:rPr>
          <w:rFonts w:ascii="Lora" w:cs="Lora" w:eastAsia="Lora" w:hAnsi="Lora"/>
          <w:color w:val="666666"/>
          <w:rtl w:val="0"/>
        </w:rPr>
        <w:t xml:space="preserve"> we have a valid BTree of order 3.</w:t>
      </w:r>
    </w:p>
    <w:p w:rsidR="00000000" w:rsidDel="00000000" w:rsidP="00000000" w:rsidRDefault="00000000" w:rsidRPr="00000000" w14:paraId="00000028">
      <w:pPr>
        <w:numPr>
          <w:ilvl w:val="1"/>
          <w:numId w:val="2"/>
        </w:numPr>
        <w:ind w:left="1440" w:hanging="360"/>
        <w:rPr>
          <w:rFonts w:ascii="Lora" w:cs="Lora" w:eastAsia="Lora" w:hAnsi="Lora"/>
          <w:b w:val="1"/>
          <w:color w:val="666666"/>
        </w:rPr>
      </w:pPr>
      <w:r w:rsidDel="00000000" w:rsidR="00000000" w:rsidRPr="00000000">
        <w:rPr>
          <w:rFonts w:ascii="Lora" w:cs="Lora" w:eastAsia="Lora" w:hAnsi="Lora"/>
          <w:b w:val="1"/>
          <w:color w:val="666666"/>
          <w:rtl w:val="0"/>
        </w:rPr>
        <w:t xml:space="preserve">BTree structure</w:t>
      </w:r>
      <w:ins w:author="Tingcong Liu" w:id="16" w:date="2019-11-09T03:19:19Z">
        <w:r w:rsidDel="00000000" w:rsidR="00000000" w:rsidRPr="00000000">
          <w:rPr>
            <w:rFonts w:ascii="Lora" w:cs="Lora" w:eastAsia="Lora" w:hAnsi="Lora"/>
            <w:b w:val="1"/>
            <w:color w:val="666666"/>
            <w:rtl w:val="0"/>
          </w:rPr>
          <w:t xml:space="preserve">Finally,</w:t>
        </w:r>
      </w:ins>
      <w:r w:rsidDel="00000000" w:rsidR="00000000" w:rsidRPr="00000000">
        <w:rPr>
          <w:rtl w:val="0"/>
        </w:rPr>
      </w:r>
    </w:p>
    <w:p w:rsidR="00000000" w:rsidDel="00000000" w:rsidP="00000000" w:rsidRDefault="00000000" w:rsidRPr="00000000" w14:paraId="00000029">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Everything on the left subtree is less than the left key.</w:t>
      </w:r>
    </w:p>
    <w:p w:rsidR="00000000" w:rsidDel="00000000" w:rsidP="00000000" w:rsidRDefault="00000000" w:rsidRPr="00000000" w14:paraId="0000002A">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Everything on the right subtree is greater than the right key.</w:t>
      </w:r>
    </w:p>
    <w:p w:rsidR="00000000" w:rsidDel="00000000" w:rsidP="00000000" w:rsidRDefault="00000000" w:rsidRPr="00000000" w14:paraId="0000002B">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Middle tree is the data in between left and right key.</w:t>
      </w:r>
    </w:p>
    <w:p w:rsidR="00000000" w:rsidDel="00000000" w:rsidP="00000000" w:rsidRDefault="00000000" w:rsidRPr="00000000" w14:paraId="0000002C">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The tree only gets taller when the leaf node is overfilled, and its parent is overfilled, and its parent’s parent is overfilled...and also the root is overfilled...</w:t>
      </w:r>
    </w:p>
    <w:p w:rsidR="00000000" w:rsidDel="00000000" w:rsidP="00000000" w:rsidRDefault="00000000" w:rsidRPr="00000000" w14:paraId="0000002D">
      <w:pPr>
        <w:ind w:left="144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2E">
      <w:pPr>
        <w:pStyle w:val="Heading4"/>
        <w:numPr>
          <w:ilvl w:val="0"/>
          <w:numId w:val="2"/>
        </w:numPr>
        <w:spacing w:after="0" w:afterAutospacing="0"/>
        <w:ind w:left="720" w:hanging="360"/>
        <w:rPr>
          <w:rFonts w:ascii="Lora" w:cs="Lora" w:eastAsia="Lora" w:hAnsi="Lora"/>
          <w:b w:val="1"/>
          <w:color w:val="666666"/>
          <w:sz w:val="24"/>
          <w:szCs w:val="24"/>
        </w:rPr>
      </w:pPr>
      <w:bookmarkStart w:colFirst="0" w:colLast="0" w:name="_p2vqmibfrvex" w:id="2"/>
      <w:bookmarkEnd w:id="2"/>
      <w:r w:rsidDel="00000000" w:rsidR="00000000" w:rsidRPr="00000000">
        <w:rPr>
          <w:rFonts w:ascii="Lora" w:cs="Lora" w:eastAsia="Lora" w:hAnsi="Lora"/>
          <w:b w:val="1"/>
          <w:rtl w:val="0"/>
        </w:rPr>
        <w:t xml:space="preserve">BTree properties</w:t>
      </w:r>
    </w:p>
    <w:p w:rsidR="00000000" w:rsidDel="00000000" w:rsidP="00000000" w:rsidRDefault="00000000" w:rsidRPr="00000000" w14:paraId="0000002F">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Basics</w:t>
      </w:r>
    </w:p>
    <w:p w:rsidR="00000000" w:rsidDel="00000000" w:rsidP="00000000" w:rsidRDefault="00000000" w:rsidRPr="00000000" w14:paraId="00000030">
      <w:pPr>
        <w:numPr>
          <w:ilvl w:val="2"/>
          <w:numId w:val="2"/>
        </w:numPr>
        <w:ind w:left="2160" w:hanging="360"/>
        <w:rPr>
          <w:color w:val="666666"/>
        </w:rPr>
      </w:pPr>
      <w:r w:rsidDel="00000000" w:rsidR="00000000" w:rsidRPr="00000000">
        <w:rPr>
          <w:rFonts w:ascii="Lora" w:cs="Lora" w:eastAsia="Lora" w:hAnsi="Lora"/>
          <w:color w:val="666666"/>
          <w:rtl w:val="0"/>
        </w:rPr>
        <w:t xml:space="preserve">A BTree of order </w:t>
      </w:r>
      <w:r w:rsidDel="00000000" w:rsidR="00000000" w:rsidRPr="00000000">
        <w:rPr>
          <w:rFonts w:ascii="Lora" w:cs="Lora" w:eastAsia="Lora" w:hAnsi="Lora"/>
          <w:b w:val="1"/>
          <w:color w:val="666666"/>
          <w:rtl w:val="0"/>
        </w:rPr>
        <w:t xml:space="preserve">m</w:t>
      </w:r>
      <w:r w:rsidDel="00000000" w:rsidR="00000000" w:rsidRPr="00000000">
        <w:rPr>
          <w:rFonts w:ascii="Lora" w:cs="Lora" w:eastAsia="Lora" w:hAnsi="Lora"/>
          <w:color w:val="666666"/>
          <w:rtl w:val="0"/>
        </w:rPr>
        <w:t xml:space="preserve"> is an m-way tree.</w:t>
      </w:r>
    </w:p>
    <w:p w:rsidR="00000000" w:rsidDel="00000000" w:rsidP="00000000" w:rsidRDefault="00000000" w:rsidRPr="00000000" w14:paraId="00000031">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All keys within a node are ordered.</w:t>
      </w:r>
    </w:p>
    <w:p w:rsidR="00000000" w:rsidDel="00000000" w:rsidP="00000000" w:rsidRDefault="00000000" w:rsidRPr="00000000" w14:paraId="00000032">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All </w:t>
      </w:r>
      <w:ins w:author="Jeremy Bao" w:id="17" w:date="2019-10-18T17:47:56Z">
        <w:r w:rsidDel="00000000" w:rsidR="00000000" w:rsidRPr="00000000">
          <w:rPr>
            <w:rFonts w:ascii="Lora" w:cs="Lora" w:eastAsia="Lora" w:hAnsi="Lora"/>
            <w:color w:val="666666"/>
            <w:rtl w:val="0"/>
          </w:rPr>
          <w:t xml:space="preserve">nodes</w:t>
        </w:r>
      </w:ins>
      <w:del w:author="Jeremy Bao" w:id="17" w:date="2019-10-18T17:47:56Z">
        <w:r w:rsidDel="00000000" w:rsidR="00000000" w:rsidRPr="00000000">
          <w:rPr>
            <w:rFonts w:ascii="Lora" w:cs="Lora" w:eastAsia="Lora" w:hAnsi="Lora"/>
            <w:color w:val="666666"/>
            <w:rtl w:val="0"/>
          </w:rPr>
          <w:delText xml:space="preserve">leaves </w:delText>
        </w:r>
      </w:del>
      <w:ins w:author="Chenhan Xu" w:id="18" w:date="2020-03-28T22:07:00Z">
        <w:r w:rsidDel="00000000" w:rsidR="00000000" w:rsidRPr="00000000">
          <w:rPr>
            <w:rFonts w:ascii="Lora" w:cs="Lora" w:eastAsia="Lora" w:hAnsi="Lora"/>
            <w:color w:val="666666"/>
            <w:rtl w:val="0"/>
          </w:rPr>
          <w:t xml:space="preserve"> </w:t>
        </w:r>
      </w:ins>
      <w:r w:rsidDel="00000000" w:rsidR="00000000" w:rsidRPr="00000000">
        <w:rPr>
          <w:rFonts w:ascii="Lora" w:cs="Lora" w:eastAsia="Lora" w:hAnsi="Lora"/>
          <w:color w:val="666666"/>
          <w:rtl w:val="0"/>
        </w:rPr>
        <w:t xml:space="preserve">contain no more than m - 1 keys.</w:t>
      </w:r>
    </w:p>
    <w:p w:rsidR="00000000" w:rsidDel="00000000" w:rsidP="00000000" w:rsidRDefault="00000000" w:rsidRPr="00000000" w14:paraId="00000033">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Number of children/keys</w:t>
      </w:r>
    </w:p>
    <w:p w:rsidR="00000000" w:rsidDel="00000000" w:rsidP="00000000" w:rsidRDefault="00000000" w:rsidRPr="00000000" w14:paraId="00000034">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All internal nodes have </w:t>
      </w:r>
      <w:r w:rsidDel="00000000" w:rsidR="00000000" w:rsidRPr="00000000">
        <w:rPr>
          <w:rFonts w:ascii="Lora" w:cs="Lora" w:eastAsia="Lora" w:hAnsi="Lora"/>
          <w:color w:val="666666"/>
          <w:u w:val="single"/>
          <w:rtl w:val="0"/>
        </w:rPr>
        <w:t xml:space="preserve">exactly one more child than keys</w:t>
      </w:r>
      <w:r w:rsidDel="00000000" w:rsidR="00000000" w:rsidRPr="00000000">
        <w:rPr>
          <w:rFonts w:ascii="Lora" w:cs="Lora" w:eastAsia="Lora" w:hAnsi="Lora"/>
          <w:color w:val="666666"/>
          <w:rtl w:val="0"/>
        </w:rPr>
        <w:t xml:space="preserve">.</w:t>
      </w:r>
    </w:p>
    <w:p w:rsidR="00000000" w:rsidDel="00000000" w:rsidP="00000000" w:rsidRDefault="00000000" w:rsidRPr="00000000" w14:paraId="00000035">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Root node can be a leaf or have [2, m] children, [1,m</w:t>
      </w:r>
      <w:ins w:author="Franklin Liu" w:id="19" w:date="2019-04-05T04:31:44Z">
        <w:r w:rsidDel="00000000" w:rsidR="00000000" w:rsidRPr="00000000">
          <w:rPr>
            <w:rFonts w:ascii="Lora" w:cs="Lora" w:eastAsia="Lora" w:hAnsi="Lora"/>
            <w:color w:val="666666"/>
            <w:rtl w:val="0"/>
          </w:rPr>
          <w:t xml:space="preserve">-1</w:t>
        </w:r>
      </w:ins>
      <w:r w:rsidDel="00000000" w:rsidR="00000000" w:rsidRPr="00000000">
        <w:rPr>
          <w:rFonts w:ascii="Lora" w:cs="Lora" w:eastAsia="Lora" w:hAnsi="Lora"/>
          <w:color w:val="666666"/>
          <w:rtl w:val="0"/>
        </w:rPr>
        <w:t xml:space="preserve">] keys.</w:t>
      </w:r>
      <w:ins w:author="Tianren Bu" w:id="20" w:date="2019-04-07T23:56:29Z">
        <w:del w:author="Will Jing" w:id="21" w:date="2019-04-08T01:01:42Z">
          <w:r w:rsidDel="00000000" w:rsidR="00000000" w:rsidRPr="00000000">
            <w:rPr>
              <w:rFonts w:ascii="Lora" w:cs="Lora" w:eastAsia="Lora" w:hAnsi="Lora"/>
              <w:color w:val="666666"/>
              <w:rtl w:val="0"/>
            </w:rPr>
            <w:delText xml:space="preserve">fmaxz</w:delText>
          </w:r>
        </w:del>
      </w:ins>
      <w:r w:rsidDel="00000000" w:rsidR="00000000" w:rsidRPr="00000000">
        <w:rPr>
          <w:rtl w:val="0"/>
        </w:rPr>
      </w:r>
    </w:p>
    <w:p w:rsidR="00000000" w:rsidDel="00000000" w:rsidP="00000000" w:rsidRDefault="00000000" w:rsidRPr="00000000" w14:paraId="00000036">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All </w:t>
      </w:r>
      <w:ins w:author="Quarrie McGuire" w:id="22" w:date="2019-11-09T01:38:42Z">
        <w:commentRangeStart w:id="0"/>
        <w:r w:rsidDel="00000000" w:rsidR="00000000" w:rsidRPr="00000000">
          <w:rPr>
            <w:rFonts w:ascii="Lora" w:cs="Lora" w:eastAsia="Lora" w:hAnsi="Lora"/>
            <w:color w:val="666666"/>
            <w:rtl w:val="0"/>
          </w:rPr>
          <w:t xml:space="preserve">internal</w:t>
        </w:r>
      </w:ins>
      <w:del w:author="Quarrie McGuire" w:id="22" w:date="2019-11-09T01:38:42Z">
        <w:commentRangeEnd w:id="0"/>
        <w:r w:rsidDel="00000000" w:rsidR="00000000" w:rsidRPr="00000000">
          <w:commentReference w:id="0"/>
        </w:r>
        <w:r w:rsidDel="00000000" w:rsidR="00000000" w:rsidRPr="00000000">
          <w:rPr>
            <w:rFonts w:ascii="Lora" w:cs="Lora" w:eastAsia="Lora" w:hAnsi="Lora"/>
            <w:color w:val="666666"/>
            <w:rtl w:val="0"/>
          </w:rPr>
          <w:delText xml:space="preserve">non-root</w:delText>
        </w:r>
      </w:del>
      <w:r w:rsidDel="00000000" w:rsidR="00000000" w:rsidRPr="00000000">
        <w:rPr>
          <w:rFonts w:ascii="Lora" w:cs="Lora" w:eastAsia="Lora" w:hAnsi="Lora"/>
          <w:color w:val="666666"/>
          <w:rtl w:val="0"/>
        </w:rPr>
        <w:t xml:space="preserve"> nodes have [ceiling(m/2), m] children.</w:t>
      </w:r>
    </w:p>
    <w:p w:rsidR="00000000" w:rsidDel="00000000" w:rsidP="00000000" w:rsidRDefault="00000000" w:rsidRPr="00000000" w14:paraId="00000037">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All non-root nodes have [ceiling(m/</w:t>
      </w:r>
      <w:commentRangeStart w:id="1"/>
      <w:commentRangeStart w:id="2"/>
      <w:commentRangeStart w:id="3"/>
      <w:commentRangeStart w:id="4"/>
      <w:commentRangeStart w:id="5"/>
      <w:r w:rsidDel="00000000" w:rsidR="00000000" w:rsidRPr="00000000">
        <w:rPr>
          <w:rFonts w:ascii="Lora" w:cs="Lora" w:eastAsia="Lora" w:hAnsi="Lora"/>
          <w:color w:val="666666"/>
          <w:rtl w:val="0"/>
        </w:rPr>
        <w:t xml:space="preserve">2</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Lora" w:cs="Lora" w:eastAsia="Lora" w:hAnsi="Lora"/>
          <w:color w:val="666666"/>
          <w:rtl w:val="0"/>
        </w:rPr>
        <w:t xml:space="preserve">)-1, m-1] keys.</w:t>
      </w:r>
    </w:p>
    <w:p w:rsidR="00000000" w:rsidDel="00000000" w:rsidP="00000000" w:rsidRDefault="00000000" w:rsidRPr="00000000" w14:paraId="00000038">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All leaves are on the same level.</w:t>
      </w:r>
    </w:p>
    <w:p w:rsidR="00000000" w:rsidDel="00000000" w:rsidP="00000000" w:rsidRDefault="00000000" w:rsidRPr="00000000" w14:paraId="00000039">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always a perfect tree!</w:t>
      </w:r>
    </w:p>
    <w:p w:rsidR="00000000" w:rsidDel="00000000" w:rsidP="00000000" w:rsidRDefault="00000000" w:rsidRPr="00000000" w14:paraId="0000003A">
      <w:pPr>
        <w:ind w:left="216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3B">
      <w:pPr>
        <w:pStyle w:val="Heading4"/>
        <w:numPr>
          <w:ilvl w:val="0"/>
          <w:numId w:val="2"/>
        </w:numPr>
        <w:spacing w:after="0" w:afterAutospacing="0"/>
        <w:ind w:left="720" w:hanging="360"/>
        <w:rPr>
          <w:rFonts w:ascii="Lora" w:cs="Lora" w:eastAsia="Lora" w:hAnsi="Lora"/>
          <w:b w:val="1"/>
          <w:color w:val="666666"/>
          <w:sz w:val="24"/>
          <w:szCs w:val="24"/>
        </w:rPr>
      </w:pPr>
      <w:bookmarkStart w:colFirst="0" w:colLast="0" w:name="_n4pk5mn9fxc0" w:id="3"/>
      <w:bookmarkEnd w:id="3"/>
      <w:r w:rsidDel="00000000" w:rsidR="00000000" w:rsidRPr="00000000">
        <w:rPr>
          <w:rFonts w:ascii="Lora" w:cs="Lora" w:eastAsia="Lora" w:hAnsi="Lora"/>
          <w:b w:val="1"/>
          <w:rtl w:val="0"/>
        </w:rPr>
        <w:t xml:space="preserve">Determining the order of a BTree</w:t>
      </w:r>
    </w:p>
    <w:p w:rsidR="00000000" w:rsidDel="00000000" w:rsidP="00000000" w:rsidRDefault="00000000" w:rsidRPr="00000000" w14:paraId="0000003C">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Look at the children range. Number of children should be between [ceil(m/2), m].</w:t>
      </w:r>
    </w:p>
    <w:p w:rsidR="00000000" w:rsidDel="00000000" w:rsidP="00000000" w:rsidRDefault="00000000" w:rsidRPr="00000000" w14:paraId="0000003D">
      <w:pPr>
        <w:numPr>
          <w:ilvl w:val="1"/>
          <w:numId w:val="2"/>
        </w:numPr>
        <w:ind w:left="1440" w:hanging="360"/>
        <w:rPr>
          <w:rFonts w:ascii="Lora" w:cs="Lora" w:eastAsia="Lora" w:hAnsi="Lora"/>
          <w:b w:val="1"/>
          <w:color w:val="666666"/>
        </w:rPr>
      </w:pPr>
      <w:r w:rsidDel="00000000" w:rsidR="00000000" w:rsidRPr="00000000">
        <w:rPr>
          <w:rFonts w:ascii="Lora" w:cs="Lora" w:eastAsia="Lora" w:hAnsi="Lora"/>
          <w:color w:val="666666"/>
          <w:rtl w:val="0"/>
        </w:rPr>
        <w:t xml:space="preserve">Eg:</w:t>
      </w:r>
    </w:p>
    <w:p w:rsidR="00000000" w:rsidDel="00000000" w:rsidP="00000000" w:rsidRDefault="00000000" w:rsidRPr="00000000" w14:paraId="0000003E">
      <w:pPr>
        <w:ind w:left="720" w:firstLine="0"/>
        <w:rPr>
          <w:rFonts w:ascii="Lora" w:cs="Lora" w:eastAsia="Lora" w:hAnsi="Lora"/>
          <w:color w:val="666666"/>
        </w:rPr>
      </w:pPr>
      <w:r w:rsidDel="00000000" w:rsidR="00000000" w:rsidRPr="00000000">
        <w:rPr>
          <w:rFonts w:ascii="Lora" w:cs="Lora" w:eastAsia="Lora" w:hAnsi="Lora"/>
        </w:rPr>
        <w:drawing>
          <wp:inline distB="114300" distT="114300" distL="114300" distR="114300">
            <wp:extent cx="5734050" cy="15494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2"/>
          <w:numId w:val="2"/>
        </w:numPr>
        <w:ind w:left="2160" w:hanging="360"/>
        <w:rPr>
          <w:rFonts w:ascii="Lora" w:cs="Lora" w:eastAsia="Lora" w:hAnsi="Lora"/>
          <w:b w:val="1"/>
          <w:color w:val="666666"/>
        </w:rPr>
      </w:pPr>
      <w:r w:rsidDel="00000000" w:rsidR="00000000" w:rsidRPr="00000000">
        <w:rPr>
          <w:rFonts w:ascii="Lora" w:cs="Lora" w:eastAsia="Lora" w:hAnsi="Lora"/>
          <w:color w:val="666666"/>
          <w:rtl w:val="0"/>
        </w:rPr>
        <w:t xml:space="preserve">Lower bound: Look at the node having the most children</w:t>
      </w:r>
    </w:p>
    <w:p w:rsidR="00000000" w:rsidDel="00000000" w:rsidP="00000000" w:rsidRDefault="00000000" w:rsidRPr="00000000" w14:paraId="00000040">
      <w:pPr>
        <w:numPr>
          <w:ilvl w:val="3"/>
          <w:numId w:val="2"/>
        </w:numPr>
        <w:ind w:left="2880" w:hanging="360"/>
        <w:rPr>
          <w:rFonts w:ascii="Lora" w:cs="Lora" w:eastAsia="Lora" w:hAnsi="Lora"/>
          <w:b w:val="1"/>
          <w:color w:val="666666"/>
        </w:rPr>
      </w:pPr>
      <w:r w:rsidDel="00000000" w:rsidR="00000000" w:rsidRPr="00000000">
        <w:rPr>
          <w:rFonts w:ascii="Lora" w:cs="Lora" w:eastAsia="Lora" w:hAnsi="Lora"/>
          <w:color w:val="666666"/>
          <w:rtl w:val="0"/>
        </w:rPr>
        <w:t xml:space="preserve">m &gt;= 5 </w:t>
      </w:r>
    </w:p>
    <w:p w:rsidR="00000000" w:rsidDel="00000000" w:rsidP="00000000" w:rsidRDefault="00000000" w:rsidRPr="00000000" w14:paraId="00000041">
      <w:pPr>
        <w:numPr>
          <w:ilvl w:val="2"/>
          <w:numId w:val="2"/>
        </w:numPr>
        <w:ind w:left="2160" w:hanging="360"/>
        <w:rPr>
          <w:rFonts w:ascii="Lora" w:cs="Lora" w:eastAsia="Lora" w:hAnsi="Lora"/>
          <w:b w:val="1"/>
          <w:color w:val="666666"/>
        </w:rPr>
      </w:pPr>
      <w:r w:rsidDel="00000000" w:rsidR="00000000" w:rsidRPr="00000000">
        <w:rPr>
          <w:rFonts w:ascii="Lora" w:cs="Lora" w:eastAsia="Lora" w:hAnsi="Lora"/>
          <w:color w:val="666666"/>
          <w:rtl w:val="0"/>
        </w:rPr>
        <w:t xml:space="preserve">Upper bound: Look at the node having the least children</w:t>
      </w:r>
    </w:p>
    <w:p w:rsidR="00000000" w:rsidDel="00000000" w:rsidP="00000000" w:rsidRDefault="00000000" w:rsidRPr="00000000" w14:paraId="00000042">
      <w:pPr>
        <w:numPr>
          <w:ilvl w:val="3"/>
          <w:numId w:val="2"/>
        </w:numPr>
        <w:ind w:left="2880" w:hanging="360"/>
        <w:rPr>
          <w:rFonts w:ascii="Lora" w:cs="Lora" w:eastAsia="Lora" w:hAnsi="Lora"/>
          <w:b w:val="1"/>
          <w:color w:val="666666"/>
        </w:rPr>
      </w:pPr>
      <w:r w:rsidDel="00000000" w:rsidR="00000000" w:rsidRPr="00000000">
        <w:rPr>
          <w:rFonts w:ascii="Lora" w:cs="Lora" w:eastAsia="Lora" w:hAnsi="Lora"/>
          <w:color w:val="666666"/>
          <w:rtl w:val="0"/>
        </w:rPr>
        <w:t xml:space="preserve">ceil(m/2) &lt;= 3, m&lt;= 6</w:t>
      </w:r>
    </w:p>
    <w:p w:rsidR="00000000" w:rsidDel="00000000" w:rsidP="00000000" w:rsidRDefault="00000000" w:rsidRPr="00000000" w14:paraId="00000043">
      <w:pPr>
        <w:numPr>
          <w:ilvl w:val="2"/>
          <w:numId w:val="2"/>
        </w:numPr>
        <w:ind w:left="2160" w:hanging="360"/>
        <w:rPr>
          <w:rFonts w:ascii="Lora" w:cs="Lora" w:eastAsia="Lora" w:hAnsi="Lora"/>
          <w:b w:val="1"/>
          <w:color w:val="666666"/>
        </w:rPr>
      </w:pPr>
      <w:r w:rsidDel="00000000" w:rsidR="00000000" w:rsidRPr="00000000">
        <w:rPr>
          <w:rFonts w:ascii="Lora" w:cs="Lora" w:eastAsia="Lora" w:hAnsi="Lora"/>
          <w:color w:val="666666"/>
          <w:rtl w:val="0"/>
        </w:rPr>
        <w:t xml:space="preserve">Therefore m = 5 or 6</w:t>
      </w:r>
    </w:p>
    <w:p w:rsidR="00000000" w:rsidDel="00000000" w:rsidP="00000000" w:rsidRDefault="00000000" w:rsidRPr="00000000" w14:paraId="00000044">
      <w:pPr>
        <w:numPr>
          <w:ilvl w:val="2"/>
          <w:numId w:val="2"/>
        </w:numPr>
        <w:ind w:left="2160" w:hanging="360"/>
        <w:rPr>
          <w:b w:val="1"/>
          <w:color w:val="666666"/>
        </w:rPr>
      </w:pPr>
      <w:r w:rsidDel="00000000" w:rsidR="00000000" w:rsidRPr="00000000">
        <w:rPr>
          <w:rFonts w:ascii="Lora" w:cs="Lora" w:eastAsia="Lora" w:hAnsi="Lora"/>
          <w:b w:val="1"/>
          <w:color w:val="666666"/>
          <w:rtl w:val="0"/>
        </w:rPr>
        <w:t xml:space="preserve">Usually,</w:t>
      </w: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b w:val="1"/>
          <w:color w:val="666666"/>
          <w:rtl w:val="0"/>
        </w:rPr>
        <w:t xml:space="preserve">m</w:t>
      </w:r>
      <w:r w:rsidDel="00000000" w:rsidR="00000000" w:rsidRPr="00000000">
        <w:rPr>
          <w:rFonts w:ascii="Lora" w:cs="Lora" w:eastAsia="Lora" w:hAnsi="Lora"/>
          <w:color w:val="666666"/>
          <w:rtl w:val="0"/>
        </w:rPr>
        <w:t xml:space="preserve"> is odd. So </w:t>
      </w:r>
      <w:r w:rsidDel="00000000" w:rsidR="00000000" w:rsidRPr="00000000">
        <w:rPr>
          <w:rFonts w:ascii="Lora" w:cs="Lora" w:eastAsia="Lora" w:hAnsi="Lora"/>
          <w:i w:val="1"/>
          <w:color w:val="666666"/>
          <w:rtl w:val="0"/>
        </w:rPr>
        <w:t xml:space="preserve">probably </w:t>
      </w:r>
      <w:r w:rsidDel="00000000" w:rsidR="00000000" w:rsidRPr="00000000">
        <w:rPr>
          <w:rFonts w:ascii="Lora" w:cs="Lora" w:eastAsia="Lora" w:hAnsi="Lora"/>
          <w:color w:val="666666"/>
          <w:rtl w:val="0"/>
        </w:rPr>
        <w:t xml:space="preserve">5, and things work out better that way.</w:t>
      </w:r>
    </w:p>
    <w:p w:rsidR="00000000" w:rsidDel="00000000" w:rsidP="00000000" w:rsidRDefault="00000000" w:rsidRPr="00000000" w14:paraId="00000045">
      <w:pPr>
        <w:ind w:left="216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46">
      <w:pPr>
        <w:pStyle w:val="Heading4"/>
        <w:numPr>
          <w:ilvl w:val="0"/>
          <w:numId w:val="2"/>
        </w:numPr>
        <w:spacing w:after="0" w:afterAutospacing="0"/>
        <w:ind w:left="720" w:hanging="360"/>
        <w:rPr>
          <w:rFonts w:ascii="Lora" w:cs="Lora" w:eastAsia="Lora" w:hAnsi="Lora"/>
          <w:b w:val="1"/>
          <w:color w:val="666666"/>
          <w:sz w:val="24"/>
          <w:szCs w:val="24"/>
        </w:rPr>
      </w:pPr>
      <w:bookmarkStart w:colFirst="0" w:colLast="0" w:name="_xkkcf3grn0hs" w:id="4"/>
      <w:bookmarkEnd w:id="4"/>
      <w:r w:rsidDel="00000000" w:rsidR="00000000" w:rsidRPr="00000000">
        <w:rPr>
          <w:rFonts w:ascii="Lora" w:cs="Lora" w:eastAsia="Lora" w:hAnsi="Lora"/>
          <w:b w:val="1"/>
          <w:rtl w:val="0"/>
        </w:rPr>
        <w:t xml:space="preserve">BTree Search</w:t>
      </w:r>
    </w:p>
    <w:p w:rsidR="00000000" w:rsidDel="00000000" w:rsidP="00000000" w:rsidRDefault="00000000" w:rsidRPr="00000000" w14:paraId="00000047">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Search through the array</w:t>
      </w:r>
    </w:p>
    <w:p w:rsidR="00000000" w:rsidDel="00000000" w:rsidP="00000000" w:rsidRDefault="00000000" w:rsidRPr="00000000" w14:paraId="00000048">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If the data is not in memory linear search is better because we can search while reading-in the data.</w:t>
      </w:r>
    </w:p>
    <w:p w:rsidR="00000000" w:rsidDel="00000000" w:rsidP="00000000" w:rsidRDefault="00000000" w:rsidRPr="00000000" w14:paraId="00000049">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If the data is in memory, we should do binary search.</w:t>
      </w:r>
    </w:p>
    <w:p w:rsidR="00000000" w:rsidDel="00000000" w:rsidP="00000000" w:rsidRDefault="00000000" w:rsidRPr="00000000" w14:paraId="0000004A">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However, this running time is not physical and in the function we are bounded by the physical time (this means that the running time at this point in code is not the most important).</w:t>
      </w:r>
    </w:p>
    <w:p w:rsidR="00000000" w:rsidDel="00000000" w:rsidP="00000000" w:rsidRDefault="00000000" w:rsidRPr="00000000" w14:paraId="0000004B">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Check for match.</w:t>
      </w:r>
    </w:p>
    <w:p w:rsidR="00000000" w:rsidDel="00000000" w:rsidP="00000000" w:rsidRDefault="00000000" w:rsidRPr="00000000" w14:paraId="0000004C">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Recursive search</w:t>
      </w:r>
    </w:p>
    <w:p w:rsidR="00000000" w:rsidDel="00000000" w:rsidP="00000000" w:rsidRDefault="00000000" w:rsidRPr="00000000" w14:paraId="0000004D">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If is leaf, we cannot find the element</w:t>
      </w:r>
    </w:p>
    <w:p w:rsidR="00000000" w:rsidDel="00000000" w:rsidP="00000000" w:rsidRDefault="00000000" w:rsidRPr="00000000" w14:paraId="0000004E">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If not leaf, go deeper.</w:t>
      </w:r>
    </w:p>
    <w:p w:rsidR="00000000" w:rsidDel="00000000" w:rsidP="00000000" w:rsidRDefault="00000000" w:rsidRPr="00000000" w14:paraId="0000004F">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this is the bottleneck of the search. Fetch child is slow because of the physical time required (disk time, internet lag).</w:t>
      </w:r>
    </w:p>
    <w:p w:rsidR="00000000" w:rsidDel="00000000" w:rsidP="00000000" w:rsidRDefault="00000000" w:rsidRPr="00000000" w14:paraId="00000050">
      <w:pPr>
        <w:rPr>
          <w:rFonts w:ascii="Lora" w:cs="Lora" w:eastAsia="Lora" w:hAnsi="Lora"/>
          <w:color w:val="666666"/>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8505"/>
        <w:tblGridChange w:id="0">
          <w:tblGrid>
            <w:gridCol w:w="495"/>
            <w:gridCol w:w="8505"/>
          </w:tblGrid>
        </w:tblGridChange>
      </w:tblGrid>
      <w:tr>
        <w:trPr>
          <w:trHeight w:val="420" w:hRule="atLeast"/>
        </w:trPr>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Lora" w:cs="Lora" w:eastAsia="Lora" w:hAnsi="Lora"/>
                <w:color w:val="666666"/>
              </w:rPr>
            </w:pPr>
            <w:r w:rsidDel="00000000" w:rsidR="00000000" w:rsidRPr="00000000">
              <w:rPr>
                <w:rFonts w:ascii="Lora" w:cs="Lora" w:eastAsia="Lora" w:hAnsi="Lora"/>
                <w:color w:val="666666"/>
                <w:rtl w:val="0"/>
              </w:rPr>
              <w:t xml:space="preserve">BTree.cpp</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6</w:t>
            </w:r>
          </w:p>
          <w:p w:rsidR="00000000" w:rsidDel="00000000" w:rsidP="00000000" w:rsidRDefault="00000000" w:rsidRPr="00000000" w14:paraId="00000054">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7</w:t>
            </w:r>
          </w:p>
          <w:p w:rsidR="00000000" w:rsidDel="00000000" w:rsidP="00000000" w:rsidRDefault="00000000" w:rsidRPr="00000000" w14:paraId="00000055">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8</w:t>
            </w:r>
          </w:p>
          <w:p w:rsidR="00000000" w:rsidDel="00000000" w:rsidP="00000000" w:rsidRDefault="00000000" w:rsidRPr="00000000" w14:paraId="00000056">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9</w:t>
            </w:r>
          </w:p>
          <w:p w:rsidR="00000000" w:rsidDel="00000000" w:rsidP="00000000" w:rsidRDefault="00000000" w:rsidRPr="00000000" w14:paraId="00000057">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10</w:t>
            </w:r>
          </w:p>
          <w:p w:rsidR="00000000" w:rsidDel="00000000" w:rsidP="00000000" w:rsidRDefault="00000000" w:rsidRPr="00000000" w14:paraId="00000058">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11</w:t>
            </w:r>
          </w:p>
          <w:p w:rsidR="00000000" w:rsidDel="00000000" w:rsidP="00000000" w:rsidRDefault="00000000" w:rsidRPr="00000000" w14:paraId="00000059">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12</w:t>
            </w:r>
          </w:p>
          <w:p w:rsidR="00000000" w:rsidDel="00000000" w:rsidP="00000000" w:rsidRDefault="00000000" w:rsidRPr="00000000" w14:paraId="0000005A">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13</w:t>
            </w:r>
          </w:p>
          <w:p w:rsidR="00000000" w:rsidDel="00000000" w:rsidP="00000000" w:rsidRDefault="00000000" w:rsidRPr="00000000" w14:paraId="0000005B">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14</w:t>
            </w:r>
          </w:p>
          <w:p w:rsidR="00000000" w:rsidDel="00000000" w:rsidP="00000000" w:rsidRDefault="00000000" w:rsidRPr="00000000" w14:paraId="0000005C">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15</w:t>
            </w:r>
          </w:p>
          <w:p w:rsidR="00000000" w:rsidDel="00000000" w:rsidP="00000000" w:rsidRDefault="00000000" w:rsidRPr="00000000" w14:paraId="0000005D">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16</w:t>
            </w:r>
          </w:p>
          <w:p w:rsidR="00000000" w:rsidDel="00000000" w:rsidP="00000000" w:rsidRDefault="00000000" w:rsidRPr="00000000" w14:paraId="0000005E">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17</w:t>
            </w:r>
          </w:p>
          <w:p w:rsidR="00000000" w:rsidDel="00000000" w:rsidP="00000000" w:rsidRDefault="00000000" w:rsidRPr="00000000" w14:paraId="0000005F">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18</w:t>
            </w:r>
          </w:p>
          <w:p w:rsidR="00000000" w:rsidDel="00000000" w:rsidP="00000000" w:rsidRDefault="00000000" w:rsidRPr="00000000" w14:paraId="00000060">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bool Btree::_exists(BTreeNode &amp; node, const K &amp; key) {</w:t>
            </w:r>
          </w:p>
          <w:p w:rsidR="00000000" w:rsidDel="00000000" w:rsidP="00000000" w:rsidRDefault="00000000" w:rsidRPr="00000000" w14:paraId="00000062">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unsigned i;</w:t>
            </w:r>
          </w:p>
          <w:p w:rsidR="00000000" w:rsidDel="00000000" w:rsidP="00000000" w:rsidRDefault="00000000" w:rsidRPr="00000000" w14:paraId="00000063">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for ( i = 0; i &lt; node.keys_ct_ &amp;&amp; key </w:t>
            </w:r>
            <w:ins w:author="Prannav Gupta" w:id="23" w:date="2019-10-22T05:15:38Z">
              <w:r w:rsidDel="00000000" w:rsidR="00000000" w:rsidRPr="00000000">
                <w:rPr>
                  <w:rFonts w:ascii="Lora" w:cs="Lora" w:eastAsia="Lora" w:hAnsi="Lora"/>
                  <w:color w:val="666666"/>
                  <w:rtl w:val="0"/>
                </w:rPr>
                <w:t xml:space="preserve">&gt;</w:t>
              </w:r>
              <w:del w:author="Qianhao Luo" w:id="24" w:date="2019-10-22T20:57:50Z">
                <w:r w:rsidDel="00000000" w:rsidR="00000000" w:rsidRPr="00000000">
                  <w:rPr>
                    <w:rFonts w:ascii="Lora" w:cs="Lora" w:eastAsia="Lora" w:hAnsi="Lora"/>
                    <w:color w:val="666666"/>
                    <w:rtl w:val="0"/>
                  </w:rPr>
                  <w:delText xml:space="preserve">=</w:delText>
                </w:r>
              </w:del>
            </w:ins>
            <w:ins w:author="Xinyue Li" w:id="25" w:date="2019-04-20T21:29:15Z">
              <w:del w:author="Prannav Gupta" w:id="23" w:date="2019-10-22T05:15:38Z">
                <w:commentRangeStart w:id="6"/>
                <w:r w:rsidDel="00000000" w:rsidR="00000000" w:rsidRPr="00000000">
                  <w:rPr>
                    <w:rFonts w:ascii="Lora" w:cs="Lora" w:eastAsia="Lora" w:hAnsi="Lora"/>
                    <w:color w:val="666666"/>
                    <w:rtl w:val="0"/>
                  </w:rPr>
                  <w:delText xml:space="preserve">&gt;</w:delText>
                </w:r>
              </w:del>
            </w:ins>
            <w:del w:author="Prannav Gupta" w:id="23" w:date="2019-10-22T05:15:38Z">
              <w:commentRangeEnd w:id="6"/>
              <w:r w:rsidDel="00000000" w:rsidR="00000000" w:rsidRPr="00000000">
                <w:commentReference w:id="6"/>
              </w:r>
              <w:r w:rsidDel="00000000" w:rsidR="00000000" w:rsidRPr="00000000">
                <w:rPr>
                  <w:rFonts w:ascii="Lora" w:cs="Lora" w:eastAsia="Lora" w:hAnsi="Lora"/>
                  <w:color w:val="666666"/>
                  <w:rtl w:val="0"/>
                </w:rPr>
                <w:delText xml:space="preserve">&lt;</w:delText>
              </w:r>
            </w:del>
            <w:r w:rsidDel="00000000" w:rsidR="00000000" w:rsidRPr="00000000">
              <w:rPr>
                <w:rFonts w:ascii="Lora" w:cs="Lora" w:eastAsia="Lora" w:hAnsi="Lora"/>
                <w:color w:val="666666"/>
                <w:rtl w:val="0"/>
              </w:rPr>
              <w:t xml:space="preserve"> node.keys_[i]; i++) { }</w:t>
            </w:r>
          </w:p>
          <w:p w:rsidR="00000000" w:rsidDel="00000000" w:rsidP="00000000" w:rsidRDefault="00000000" w:rsidRPr="00000000" w14:paraId="00000064">
            <w:pPr>
              <w:widowControl w:val="0"/>
              <w:spacing w:line="240" w:lineRule="auto"/>
              <w:rPr>
                <w:rFonts w:ascii="Lora" w:cs="Lora" w:eastAsia="Lora" w:hAnsi="Lora"/>
                <w:color w:val="666666"/>
              </w:rPr>
            </w:pPr>
            <w:r w:rsidDel="00000000" w:rsidR="00000000" w:rsidRPr="00000000">
              <w:rPr>
                <w:rtl w:val="0"/>
              </w:rPr>
            </w:r>
          </w:p>
          <w:p w:rsidR="00000000" w:rsidDel="00000000" w:rsidP="00000000" w:rsidRDefault="00000000" w:rsidRPr="00000000" w14:paraId="00000065">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if ( i &lt; node.keys_ct_ &amp;&amp; key == node.keys_[i] ) {</w:t>
            </w:r>
          </w:p>
          <w:p w:rsidR="00000000" w:rsidDel="00000000" w:rsidP="00000000" w:rsidRDefault="00000000" w:rsidRPr="00000000" w14:paraId="00000066">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return true;</w:t>
            </w:r>
          </w:p>
          <w:p w:rsidR="00000000" w:rsidDel="00000000" w:rsidP="00000000" w:rsidRDefault="00000000" w:rsidRPr="00000000" w14:paraId="00000067">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w:t>
            </w:r>
          </w:p>
          <w:p w:rsidR="00000000" w:rsidDel="00000000" w:rsidP="00000000" w:rsidRDefault="00000000" w:rsidRPr="00000000" w14:paraId="00000068">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if ( node.isLeaf() ) {</w:t>
            </w:r>
          </w:p>
          <w:p w:rsidR="00000000" w:rsidDel="00000000" w:rsidP="00000000" w:rsidRDefault="00000000" w:rsidRPr="00000000" w14:paraId="00000069">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return false;</w:t>
            </w:r>
          </w:p>
          <w:p w:rsidR="00000000" w:rsidDel="00000000" w:rsidP="00000000" w:rsidRDefault="00000000" w:rsidRPr="00000000" w14:paraId="0000006A">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 else {</w:t>
            </w:r>
          </w:p>
          <w:p w:rsidR="00000000" w:rsidDel="00000000" w:rsidP="00000000" w:rsidRDefault="00000000" w:rsidRPr="00000000" w14:paraId="0000006B">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BTreeNode nextChild = node._fetchChild(i);</w:t>
            </w:r>
          </w:p>
          <w:p w:rsidR="00000000" w:rsidDel="00000000" w:rsidP="00000000" w:rsidRDefault="00000000" w:rsidRPr="00000000" w14:paraId="0000006C">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return _exists(nextChild, key);</w:t>
            </w:r>
          </w:p>
          <w:p w:rsidR="00000000" w:rsidDel="00000000" w:rsidP="00000000" w:rsidRDefault="00000000" w:rsidRPr="00000000" w14:paraId="0000006D">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w:t>
            </w:r>
          </w:p>
          <w:p w:rsidR="00000000" w:rsidDel="00000000" w:rsidP="00000000" w:rsidRDefault="00000000" w:rsidRPr="00000000" w14:paraId="0000006E">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w:t>
            </w:r>
          </w:p>
        </w:tc>
      </w:tr>
    </w:tbl>
    <w:p w:rsidR="00000000" w:rsidDel="00000000" w:rsidP="00000000" w:rsidRDefault="00000000" w:rsidRPr="00000000" w14:paraId="0000006F">
      <w:pPr>
        <w:pStyle w:val="Heading3"/>
        <w:rPr>
          <w:rFonts w:ascii="Lora" w:cs="Lora" w:eastAsia="Lora" w:hAnsi="Lora"/>
          <w:color w:val="666666"/>
          <w:sz w:val="24"/>
          <w:szCs w:val="24"/>
        </w:rPr>
      </w:pPr>
      <w:bookmarkStart w:colFirst="0" w:colLast="0" w:name="_lwnae3magnid" w:id="5"/>
      <w:bookmarkEnd w:id="5"/>
      <w:r w:rsidDel="00000000" w:rsidR="00000000" w:rsidRPr="00000000">
        <w:rPr>
          <w:rFonts w:ascii="Lora" w:cs="Lora" w:eastAsia="Lora" w:hAnsi="Lora"/>
          <w:b w:val="1"/>
          <w:rtl w:val="0"/>
        </w:rPr>
        <w:t xml:space="preserve">B Tree Analysis</w:t>
      </w:r>
      <w:r w:rsidDel="00000000" w:rsidR="00000000" w:rsidRPr="00000000">
        <w:rPr>
          <w:rtl w:val="0"/>
        </w:rPr>
      </w:r>
    </w:p>
    <w:p w:rsidR="00000000" w:rsidDel="00000000" w:rsidP="00000000" w:rsidRDefault="00000000" w:rsidRPr="00000000" w14:paraId="00000070">
      <w:pPr>
        <w:rPr>
          <w:rFonts w:ascii="Lora" w:cs="Lora" w:eastAsia="Lora" w:hAnsi="Lora"/>
          <w:color w:val="666666"/>
          <w:sz w:val="24"/>
          <w:szCs w:val="24"/>
        </w:rPr>
      </w:pPr>
      <w:r w:rsidDel="00000000" w:rsidR="00000000" w:rsidRPr="00000000">
        <w:rPr>
          <w:rFonts w:ascii="Lora" w:cs="Lora" w:eastAsia="Lora" w:hAnsi="Lora"/>
          <w:color w:val="666666"/>
          <w:sz w:val="24"/>
          <w:szCs w:val="24"/>
          <w:rtl w:val="0"/>
        </w:rPr>
        <w:t xml:space="preserve">In our AVL Analysis, we saw finding an upper bound on the height (given n) is the same as finding a lower bound on the nodes (given h).  </w:t>
      </w:r>
    </w:p>
    <w:p w:rsidR="00000000" w:rsidDel="00000000" w:rsidP="00000000" w:rsidRDefault="00000000" w:rsidRPr="00000000" w14:paraId="00000071">
      <w:pPr>
        <w:rPr>
          <w:rFonts w:ascii="Lora" w:cs="Lora" w:eastAsia="Lora" w:hAnsi="Lora"/>
          <w:b w:val="1"/>
          <w:color w:val="666666"/>
          <w:sz w:val="24"/>
          <w:szCs w:val="24"/>
        </w:rPr>
      </w:pPr>
      <w:r w:rsidDel="00000000" w:rsidR="00000000" w:rsidRPr="00000000">
        <w:rPr>
          <w:rFonts w:ascii="Lora" w:cs="Lora" w:eastAsia="Lora" w:hAnsi="Lora"/>
          <w:color w:val="666666"/>
          <w:sz w:val="24"/>
          <w:szCs w:val="24"/>
          <w:rtl w:val="0"/>
        </w:rPr>
        <w:t xml:space="preserve">And here we want to find a relationship between the number of keys </w:t>
      </w:r>
      <w:r w:rsidDel="00000000" w:rsidR="00000000" w:rsidRPr="00000000">
        <w:rPr>
          <w:rFonts w:ascii="Lora" w:cs="Lora" w:eastAsia="Lora" w:hAnsi="Lora"/>
          <w:b w:val="1"/>
          <w:color w:val="666666"/>
          <w:sz w:val="24"/>
          <w:szCs w:val="24"/>
          <w:rtl w:val="0"/>
        </w:rPr>
        <w:t xml:space="preserve">n</w:t>
      </w:r>
      <w:r w:rsidDel="00000000" w:rsidR="00000000" w:rsidRPr="00000000">
        <w:rPr>
          <w:rFonts w:ascii="Lora" w:cs="Lora" w:eastAsia="Lora" w:hAnsi="Lora"/>
          <w:color w:val="666666"/>
          <w:sz w:val="24"/>
          <w:szCs w:val="24"/>
          <w:rtl w:val="0"/>
        </w:rPr>
        <w:t xml:space="preserve"> and the height of the BTree </w:t>
      </w:r>
      <w:r w:rsidDel="00000000" w:rsidR="00000000" w:rsidRPr="00000000">
        <w:rPr>
          <w:rFonts w:ascii="Lora" w:cs="Lora" w:eastAsia="Lora" w:hAnsi="Lora"/>
          <w:b w:val="1"/>
          <w:color w:val="666666"/>
          <w:sz w:val="24"/>
          <w:szCs w:val="24"/>
          <w:rtl w:val="0"/>
        </w:rPr>
        <w:t xml:space="preserve">h</w:t>
      </w:r>
      <w:r w:rsidDel="00000000" w:rsidR="00000000" w:rsidRPr="00000000">
        <w:rPr>
          <w:rFonts w:ascii="Lora" w:cs="Lora" w:eastAsia="Lora" w:hAnsi="Lora"/>
          <w:color w:val="666666"/>
          <w:sz w:val="24"/>
          <w:szCs w:val="24"/>
          <w:rtl w:val="0"/>
        </w:rPr>
        <w:t xml:space="preserve">. In other words: how is the height </w:t>
      </w:r>
      <w:r w:rsidDel="00000000" w:rsidR="00000000" w:rsidRPr="00000000">
        <w:rPr>
          <w:rFonts w:ascii="Lora" w:cs="Lora" w:eastAsia="Lora" w:hAnsi="Lora"/>
          <w:b w:val="1"/>
          <w:color w:val="666666"/>
          <w:sz w:val="24"/>
          <w:szCs w:val="24"/>
          <w:rtl w:val="0"/>
        </w:rPr>
        <w:t xml:space="preserve">h</w:t>
      </w:r>
      <w:r w:rsidDel="00000000" w:rsidR="00000000" w:rsidRPr="00000000">
        <w:rPr>
          <w:rFonts w:ascii="Lora" w:cs="Lora" w:eastAsia="Lora" w:hAnsi="Lora"/>
          <w:color w:val="666666"/>
          <w:sz w:val="24"/>
          <w:szCs w:val="24"/>
          <w:rtl w:val="0"/>
        </w:rPr>
        <w:t xml:space="preserve"> bounded by the keys </w:t>
      </w:r>
      <w:r w:rsidDel="00000000" w:rsidR="00000000" w:rsidRPr="00000000">
        <w:rPr>
          <w:rFonts w:ascii="Lora" w:cs="Lora" w:eastAsia="Lora" w:hAnsi="Lora"/>
          <w:b w:val="1"/>
          <w:color w:val="666666"/>
          <w:sz w:val="24"/>
          <w:szCs w:val="24"/>
          <w:rtl w:val="0"/>
        </w:rPr>
        <w:t xml:space="preserve">n?</w:t>
      </w:r>
    </w:p>
    <w:p w:rsidR="00000000" w:rsidDel="00000000" w:rsidP="00000000" w:rsidRDefault="00000000" w:rsidRPr="00000000" w14:paraId="00000072">
      <w:pPr>
        <w:rPr>
          <w:rFonts w:ascii="Lora" w:cs="Lora" w:eastAsia="Lora" w:hAnsi="Lora"/>
          <w:color w:val="666666"/>
        </w:rPr>
      </w:pPr>
      <w:r w:rsidDel="00000000" w:rsidR="00000000" w:rsidRPr="00000000">
        <w:rPr>
          <w:rtl w:val="0"/>
        </w:rPr>
      </w:r>
    </w:p>
    <w:p w:rsidR="00000000" w:rsidDel="00000000" w:rsidP="00000000" w:rsidRDefault="00000000" w:rsidRPr="00000000" w14:paraId="00000073">
      <w:pPr>
        <w:rPr>
          <w:rFonts w:ascii="Lora" w:cs="Lora" w:eastAsia="Lora" w:hAnsi="Lora"/>
          <w:color w:val="666666"/>
        </w:rPr>
      </w:pPr>
      <w:r w:rsidDel="00000000" w:rsidR="00000000" w:rsidRPr="00000000">
        <w:rPr>
          <w:rtl w:val="0"/>
        </w:rPr>
      </w:r>
    </w:p>
    <w:p w:rsidR="00000000" w:rsidDel="00000000" w:rsidP="00000000" w:rsidRDefault="00000000" w:rsidRPr="00000000" w14:paraId="00000074">
      <w:pPr>
        <w:rPr>
          <w:rFonts w:ascii="Lora" w:cs="Lora" w:eastAsia="Lora" w:hAnsi="Lora"/>
          <w:color w:val="666666"/>
          <w:sz w:val="24"/>
          <w:szCs w:val="24"/>
        </w:rPr>
      </w:pPr>
      <w:r w:rsidDel="00000000" w:rsidR="00000000" w:rsidRPr="00000000">
        <w:rPr>
          <w:rFonts w:ascii="Lora" w:cs="Lora" w:eastAsia="Lora" w:hAnsi="Lora"/>
          <w:b w:val="1"/>
          <w:color w:val="666666"/>
          <w:sz w:val="24"/>
          <w:szCs w:val="24"/>
          <w:rtl w:val="0"/>
        </w:rPr>
        <w:t xml:space="preserve">Minimum</w:t>
      </w:r>
      <w:r w:rsidDel="00000000" w:rsidR="00000000" w:rsidRPr="00000000">
        <w:rPr>
          <w:rFonts w:ascii="Lora" w:cs="Lora" w:eastAsia="Lora" w:hAnsi="Lora"/>
          <w:color w:val="666666"/>
          <w:sz w:val="24"/>
          <w:szCs w:val="24"/>
          <w:rtl w:val="0"/>
        </w:rPr>
        <w:t xml:space="preserve"> number of keys in a BTree of height </w:t>
      </w:r>
      <w:r w:rsidDel="00000000" w:rsidR="00000000" w:rsidRPr="00000000">
        <w:rPr>
          <w:rFonts w:ascii="Lora" w:cs="Lora" w:eastAsia="Lora" w:hAnsi="Lora"/>
          <w:b w:val="1"/>
          <w:color w:val="666666"/>
          <w:sz w:val="24"/>
          <w:szCs w:val="24"/>
          <w:rtl w:val="0"/>
        </w:rPr>
        <w:t xml:space="preserve">h</w:t>
      </w:r>
      <w:r w:rsidDel="00000000" w:rsidR="00000000" w:rsidRPr="00000000">
        <w:rPr>
          <w:rFonts w:ascii="Lora" w:cs="Lora" w:eastAsia="Lora" w:hAnsi="Lora"/>
          <w:color w:val="666666"/>
          <w:sz w:val="24"/>
          <w:szCs w:val="24"/>
          <w:rtl w:val="0"/>
        </w:rPr>
        <w:t xml:space="preserve"> and order </w:t>
      </w:r>
      <w:r w:rsidDel="00000000" w:rsidR="00000000" w:rsidRPr="00000000">
        <w:rPr>
          <w:rFonts w:ascii="Lora" w:cs="Lora" w:eastAsia="Lora" w:hAnsi="Lora"/>
          <w:b w:val="1"/>
          <w:color w:val="666666"/>
          <w:sz w:val="24"/>
          <w:szCs w:val="24"/>
          <w:rtl w:val="0"/>
        </w:rPr>
        <w:t xml:space="preserve">m</w:t>
      </w:r>
      <w:r w:rsidDel="00000000" w:rsidR="00000000" w:rsidRPr="00000000">
        <w:rPr>
          <w:rFonts w:ascii="Lora" w:cs="Lora" w:eastAsia="Lora" w:hAnsi="Lora"/>
          <w:color w:val="666666"/>
          <w:sz w:val="24"/>
          <w:szCs w:val="24"/>
          <w:rtl w:val="0"/>
        </w:rPr>
        <w:t xml:space="preserve">:</w:t>
      </w:r>
    </w:p>
    <w:p w:rsidR="00000000" w:rsidDel="00000000" w:rsidP="00000000" w:rsidRDefault="00000000" w:rsidRPr="00000000" w14:paraId="00000075">
      <w:pPr>
        <w:rPr>
          <w:rFonts w:ascii="Lora" w:cs="Lora" w:eastAsia="Lora" w:hAnsi="Lora"/>
          <w:color w:val="666666"/>
        </w:rPr>
      </w:pPr>
      <w:r w:rsidDel="00000000" w:rsidR="00000000" w:rsidRPr="00000000">
        <w:rPr>
          <w:rtl w:val="0"/>
        </w:rPr>
      </w:r>
    </w:p>
    <w:p w:rsidR="00000000" w:rsidDel="00000000" w:rsidP="00000000" w:rsidRDefault="00000000" w:rsidRPr="00000000" w14:paraId="00000076">
      <w:pPr>
        <w:rPr>
          <w:rFonts w:ascii="Lora" w:cs="Lora" w:eastAsia="Lora" w:hAnsi="Lora"/>
          <w:color w:val="666666"/>
        </w:rPr>
      </w:pPr>
      <w:r w:rsidDel="00000000" w:rsidR="00000000" w:rsidRPr="00000000">
        <w:rPr>
          <w:rFonts w:ascii="Lora" w:cs="Lora" w:eastAsia="Lora" w:hAnsi="Lora"/>
          <w:color w:val="666666"/>
          <w:rtl w:val="0"/>
        </w:rPr>
        <w:t xml:space="preserve">We can do a Level by level analysis:</w:t>
      </w:r>
    </w:p>
    <w:p w:rsidR="00000000" w:rsidDel="00000000" w:rsidP="00000000" w:rsidRDefault="00000000" w:rsidRPr="00000000" w14:paraId="00000077">
      <w:pPr>
        <w:rPr>
          <w:rFonts w:ascii="Lora" w:cs="Lora" w:eastAsia="Lora" w:hAnsi="Lora"/>
          <w:color w:val="666666"/>
        </w:rPr>
      </w:pPr>
      <w:r w:rsidDel="00000000" w:rsidR="00000000" w:rsidRPr="00000000">
        <w:rPr>
          <w:rtl w:val="0"/>
        </w:rPr>
      </w:r>
    </w:p>
    <w:p w:rsidR="00000000" w:rsidDel="00000000" w:rsidP="00000000" w:rsidRDefault="00000000" w:rsidRPr="00000000" w14:paraId="00000078">
      <w:pPr>
        <w:rPr>
          <w:rFonts w:ascii="Lora" w:cs="Lora" w:eastAsia="Lora" w:hAnsi="Lora"/>
          <w:color w:val="666666"/>
        </w:rPr>
      </w:pPr>
      <w:r w:rsidDel="00000000" w:rsidR="00000000" w:rsidRPr="00000000">
        <w:rPr>
          <w:rFonts w:ascii="Lora" w:cs="Lora" w:eastAsia="Lora" w:hAnsi="Lora"/>
          <w:color w:val="666666"/>
          <w:rtl w:val="0"/>
        </w:rPr>
        <w:t xml:space="preserve">Let</w:t>
      </w:r>
      <w:ins w:author="Jianjia Zhang" w:id="26" w:date="2019-11-08T23:51:29Z">
        <w:r w:rsidDel="00000000" w:rsidR="00000000" w:rsidRPr="00000000">
          <w:rPr>
            <w:rFonts w:ascii="Lora" w:cs="Lora" w:eastAsia="Lora" w:hAnsi="Lora"/>
            <w:color w:val="666666"/>
            <w:rtl w:val="0"/>
          </w:rPr>
          <w:t xml:space="preserve">/</w:t>
        </w:r>
      </w:ins>
      <w:del w:author="Jianjia Zhang" w:id="26" w:date="2019-11-08T23:51:29Z">
        <w:r w:rsidDel="00000000" w:rsidR="00000000" w:rsidRPr="00000000">
          <w:rPr>
            <w:rFonts w:ascii="Lora" w:cs="Lora" w:eastAsia="Lora" w:hAnsi="Lora"/>
            <w:color w:val="666666"/>
            <w:rtl w:val="0"/>
          </w:rPr>
          <w:delText xml:space="preserve"> t= ceil(m/2) </w:delText>
        </w:r>
      </w:del>
      <w:r w:rsidDel="00000000" w:rsidR="00000000" w:rsidRPr="00000000">
        <w:rPr>
          <w:rFonts w:ascii="Lora" w:cs="Lora" w:eastAsia="Lora" w:hAnsi="Lora"/>
          <w:color w:val="666666"/>
          <w:rtl w:val="0"/>
        </w:rPr>
        <w:tab/>
        <w:tab/>
        <w:tab/>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172776</wp:posOffset>
                </wp:positionV>
                <wp:extent cx="2652713" cy="1141674"/>
                <wp:effectExtent b="0" l="0" r="0" t="0"/>
                <wp:wrapSquare wrapText="bothSides" distB="114300" distT="114300" distL="114300" distR="114300"/>
                <wp:docPr id="1" name=""/>
                <a:graphic>
                  <a:graphicData uri="http://schemas.microsoft.com/office/word/2010/wordprocessingGroup">
                    <wpg:wgp>
                      <wpg:cNvGrpSpPr/>
                      <wpg:grpSpPr>
                        <a:xfrm>
                          <a:off x="1704975" y="276225"/>
                          <a:ext cx="2652713" cy="1141674"/>
                          <a:chOff x="1704975" y="276225"/>
                          <a:chExt cx="2990700" cy="1276350"/>
                        </a:xfrm>
                      </wpg:grpSpPr>
                      <wps:wsp>
                        <wps:cNvSpPr/>
                        <wps:cNvPr id="2" name="Shape 2"/>
                        <wps:spPr>
                          <a:xfrm>
                            <a:off x="2676525" y="276225"/>
                            <a:ext cx="504900" cy="27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19325" y="733425"/>
                            <a:ext cx="504900" cy="27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86125" y="733425"/>
                            <a:ext cx="504900" cy="27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695575" y="295275"/>
                            <a:ext cx="4383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 key</w:t>
                              </w:r>
                            </w:p>
                          </w:txbxContent>
                        </wps:txbx>
                        <wps:bodyPr anchorCtr="0" anchor="t" bIns="91425" lIns="91425" spcFirstLastPara="1" rIns="91425" wrap="square" tIns="91425">
                          <a:noAutofit/>
                        </wps:bodyPr>
                      </wps:wsp>
                      <wps:wsp>
                        <wps:cNvSpPr txBox="1"/>
                        <wps:cNvPr id="6" name="Shape 6"/>
                        <wps:spPr>
                          <a:xfrm>
                            <a:off x="3228975" y="752475"/>
                            <a:ext cx="5619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w:t>
                              </w:r>
                              <w:r w:rsidDel="00000000" w:rsidR="00000000" w:rsidRPr="00000000">
                                <w:rPr>
                                  <w:rFonts w:ascii="Arial" w:cs="Arial" w:eastAsia="Arial" w:hAnsi="Arial"/>
                                  <w:b w:val="0"/>
                                  <w:i w:val="0"/>
                                  <w:smallCaps w:val="0"/>
                                  <w:strike w:val="0"/>
                                  <w:color w:val="000000"/>
                                  <w:sz w:val="16"/>
                                  <w:vertAlign w:val="baseline"/>
                                </w:rPr>
                                <w:t xml:space="preserve">1 keys</w:t>
                              </w:r>
                            </w:p>
                          </w:txbxContent>
                        </wps:txbx>
                        <wps:bodyPr anchorCtr="0" anchor="t" bIns="91425" lIns="91425" spcFirstLastPara="1" rIns="91425" wrap="square" tIns="91425">
                          <a:noAutofit/>
                        </wps:bodyPr>
                      </wps:wsp>
                      <wps:wsp>
                        <wps:cNvSpPr txBox="1"/>
                        <wps:cNvPr id="7" name="Shape 7"/>
                        <wps:spPr>
                          <a:xfrm>
                            <a:off x="2219325" y="752475"/>
                            <a:ext cx="5619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w:t>
                              </w:r>
                              <w:r w:rsidDel="00000000" w:rsidR="00000000" w:rsidRPr="00000000">
                                <w:rPr>
                                  <w:rFonts w:ascii="Arial" w:cs="Arial" w:eastAsia="Arial" w:hAnsi="Arial"/>
                                  <w:b w:val="0"/>
                                  <w:i w:val="0"/>
                                  <w:smallCaps w:val="0"/>
                                  <w:strike w:val="0"/>
                                  <w:color w:val="000000"/>
                                  <w:sz w:val="16"/>
                                  <w:vertAlign w:val="baseline"/>
                                </w:rPr>
                                <w:t xml:space="preserve">1 keys</w:t>
                              </w:r>
                            </w:p>
                          </w:txbxContent>
                        </wps:txbx>
                        <wps:bodyPr anchorCtr="0" anchor="t" bIns="91425" lIns="91425" spcFirstLastPara="1" rIns="91425" wrap="square" tIns="91425">
                          <a:noAutofit/>
                        </wps:bodyPr>
                      </wps:wsp>
                      <wps:wsp>
                        <wps:cNvCnPr/>
                        <wps:spPr>
                          <a:xfrm flipH="1">
                            <a:off x="2500275" y="399975"/>
                            <a:ext cx="195300" cy="3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81425" y="414375"/>
                            <a:ext cx="328500" cy="3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24100" y="1028775"/>
                            <a:ext cx="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9325" y="1028775"/>
                            <a:ext cx="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33800" y="1009725"/>
                            <a:ext cx="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95575" y="1009725"/>
                            <a:ext cx="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29000" y="1009725"/>
                            <a:ext cx="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45675" y="1028775"/>
                            <a:ext cx="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2314575" y="1095375"/>
                            <a:ext cx="195300" cy="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noAutofit/>
                        </wps:bodyPr>
                      </wps:wsp>
                      <wps:wsp>
                        <wps:cNvSpPr txBox="1"/>
                        <wps:cNvPr id="17" name="Shape 17"/>
                        <wps:spPr>
                          <a:xfrm>
                            <a:off x="3400425" y="1133475"/>
                            <a:ext cx="257100" cy="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noAutofit/>
                        </wps:bodyPr>
                      </wps:wsp>
                      <wps:wsp>
                        <wps:cNvSpPr txBox="1"/>
                        <wps:cNvPr id="18" name="Shape 18"/>
                        <wps:spPr>
                          <a:xfrm>
                            <a:off x="3838575" y="1123950"/>
                            <a:ext cx="8571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t</w:t>
                              </w:r>
                              <w:r w:rsidDel="00000000" w:rsidR="00000000" w:rsidRPr="00000000">
                                <w:rPr>
                                  <w:rFonts w:ascii="Arial" w:cs="Arial" w:eastAsia="Arial" w:hAnsi="Arial"/>
                                  <w:b w:val="0"/>
                                  <w:i w:val="0"/>
                                  <w:smallCaps w:val="0"/>
                                  <w:strike w:val="0"/>
                                  <w:color w:val="000000"/>
                                  <w:sz w:val="14"/>
                                  <w:vertAlign w:val="baseline"/>
                                </w:rPr>
                                <w:t xml:space="preserve"> children</w:t>
                              </w:r>
                            </w:p>
                          </w:txbxContent>
                        </wps:txbx>
                        <wps:bodyPr anchorCtr="0" anchor="t" bIns="91425" lIns="91425" spcFirstLastPara="1" rIns="91425" wrap="square" tIns="91425">
                          <a:noAutofit/>
                        </wps:bodyPr>
                      </wps:wsp>
                      <wps:wsp>
                        <wps:cNvSpPr txBox="1"/>
                        <wps:cNvPr id="19" name="Shape 19"/>
                        <wps:spPr>
                          <a:xfrm>
                            <a:off x="1704975" y="1123950"/>
                            <a:ext cx="8571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t children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172776</wp:posOffset>
                </wp:positionV>
                <wp:extent cx="2652713" cy="1141674"/>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652713" cy="1141674"/>
                        </a:xfrm>
                        <a:prstGeom prst="rect"/>
                        <a:ln/>
                      </pic:spPr>
                    </pic:pic>
                  </a:graphicData>
                </a:graphic>
              </wp:anchor>
            </w:drawing>
          </mc:Fallback>
        </mc:AlternateContent>
      </w:r>
    </w:p>
    <w:tbl>
      <w:tblPr>
        <w:tblStyle w:val="Table2"/>
        <w:tblW w:w="3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55"/>
        <w:gridCol w:w="1215"/>
        <w:gridCol w:w="975"/>
        <w:tblGridChange w:id="0">
          <w:tblGrid>
            <w:gridCol w:w="615"/>
            <w:gridCol w:w="855"/>
            <w:gridCol w:w="1215"/>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Children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w:t>
            </w:r>
          </w:p>
        </w:tc>
      </w:tr>
      <w:tr>
        <w:trPr>
          <w:trHeight w:val="360" w:hRule="atLeast"/>
          <w:trPrChange w:author="Xiangyi Tang" w:id="27" w:date="2020-04-13T22:30:31Z">
            <w:trPr/>
          </w:trPrChange>
        </w:trPr>
        <w:tc>
          <w:tcPr>
            <w:shd w:fill="auto" w:val="clear"/>
            <w:tcMar>
              <w:top w:w="100.0" w:type="dxa"/>
              <w:left w:w="100.0" w:type="dxa"/>
              <w:bottom w:w="100.0" w:type="dxa"/>
              <w:right w:w="100.0" w:type="dxa"/>
            </w:tcMar>
            <w:vAlign w:val="top"/>
            <w:tcPrChange w:author="Xiangyi Tang" w:id="27" w:date="2020-04-13T22:30:3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81">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1</w:t>
            </w:r>
          </w:p>
        </w:tc>
        <w:tc>
          <w:tcPr>
            <w:shd w:fill="auto" w:val="clear"/>
            <w:tcMar>
              <w:top w:w="100.0" w:type="dxa"/>
              <w:left w:w="100.0" w:type="dxa"/>
              <w:bottom w:w="100.0" w:type="dxa"/>
              <w:right w:w="100.0" w:type="dxa"/>
            </w:tcMar>
            <w:vAlign w:val="top"/>
            <w:tcPrChange w:author="Xiangyi Tang" w:id="27" w:date="2020-04-13T22:30:3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82">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w:t>
            </w:r>
          </w:p>
        </w:tc>
        <w:tc>
          <w:tcPr>
            <w:shd w:fill="auto" w:val="clear"/>
            <w:tcMar>
              <w:top w:w="100.0" w:type="dxa"/>
              <w:left w:w="100.0" w:type="dxa"/>
              <w:bottom w:w="100.0" w:type="dxa"/>
              <w:right w:w="100.0" w:type="dxa"/>
            </w:tcMar>
            <w:vAlign w:val="top"/>
            <w:tcPrChange w:author="Xiangyi Tang" w:id="27" w:date="2020-04-13T22:30:3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83">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2*(t-1)</w:t>
            </w:r>
          </w:p>
        </w:tc>
        <w:tc>
          <w:tcPr>
            <w:shd w:fill="auto" w:val="clear"/>
            <w:tcMar>
              <w:top w:w="100.0" w:type="dxa"/>
              <w:left w:w="100.0" w:type="dxa"/>
              <w:bottom w:w="100.0" w:type="dxa"/>
              <w:right w:w="100.0" w:type="dxa"/>
            </w:tcMar>
            <w:vAlign w:val="top"/>
            <w:tcPrChange w:author="Xiangyi Tang" w:id="27" w:date="2020-04-13T22:30:3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84">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2*t^2*(t-1)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2*t^(h-1)*(t-1)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Lora" w:cs="Lora" w:eastAsia="Lora" w:hAnsi="Lora"/>
                <w:color w:val="666666"/>
                <w:sz w:val="16"/>
                <w:szCs w:val="16"/>
              </w:rPr>
            </w:pPr>
            <w:r w:rsidDel="00000000" w:rsidR="00000000" w:rsidRPr="00000000">
              <w:rPr>
                <w:rFonts w:ascii="Lora" w:cs="Lora" w:eastAsia="Lora" w:hAnsi="Lora"/>
                <w:color w:val="666666"/>
                <w:sz w:val="16"/>
                <w:szCs w:val="16"/>
                <w:rtl w:val="0"/>
              </w:rPr>
              <w:t xml:space="preserve">0 (leaves)</w:t>
            </w:r>
          </w:p>
        </w:tc>
      </w:tr>
    </w:tbl>
    <w:p w:rsidR="00000000" w:rsidDel="00000000" w:rsidP="00000000" w:rsidRDefault="00000000" w:rsidRPr="00000000" w14:paraId="00000095">
      <w:pPr>
        <w:rPr>
          <w:rFonts w:ascii="Lora" w:cs="Lora" w:eastAsia="Lora" w:hAnsi="Lora"/>
        </w:rPr>
      </w:pPr>
      <w:r w:rsidDel="00000000" w:rsidR="00000000" w:rsidRPr="00000000">
        <w:rPr>
          <w:rtl w:val="0"/>
        </w:rPr>
      </w:r>
    </w:p>
    <w:p w:rsidR="00000000" w:rsidDel="00000000" w:rsidP="00000000" w:rsidRDefault="00000000" w:rsidRPr="00000000" w14:paraId="00000096">
      <w:pPr>
        <w:rPr>
          <w:rFonts w:ascii="Lora" w:cs="Lora" w:eastAsia="Lora" w:hAnsi="Lora"/>
        </w:rPr>
      </w:pPr>
      <w:r w:rsidDel="00000000" w:rsidR="00000000" w:rsidRPr="00000000">
        <w:rPr>
          <w:rFonts w:ascii="Lora" w:cs="Lora" w:eastAsia="Lora" w:hAnsi="Lora"/>
          <w:rtl w:val="0"/>
        </w:rPr>
        <w:t xml:space="preserve">The sum of all level gives:</w:t>
      </w:r>
    </w:p>
    <w:p w:rsidR="00000000" w:rsidDel="00000000" w:rsidP="00000000" w:rsidRDefault="00000000" w:rsidRPr="00000000" w14:paraId="00000097">
      <w:pPr>
        <w:rPr>
          <w:rFonts w:ascii="Lora" w:cs="Lora" w:eastAsia="Lora" w:hAnsi="Lora"/>
        </w:rPr>
      </w:pPr>
      <w:r w:rsidDel="00000000" w:rsidR="00000000" w:rsidRPr="00000000">
        <w:rPr>
          <w:rFonts w:ascii="Lora" w:cs="Lora" w:eastAsia="Lora" w:hAnsi="Lora"/>
          <w:rtl w:val="0"/>
        </w:rPr>
        <w:tab/>
        <w:t xml:space="preserve">minimum number of keys: </w:t>
      </w:r>
      <m:oMath>
        <m:r>
          <w:rPr>
            <w:rFonts w:ascii="Lora" w:cs="Lora" w:eastAsia="Lora" w:hAnsi="Lora"/>
          </w:rPr>
          <m:t xml:space="preserve">2</m:t>
        </m:r>
        <m:sSup>
          <m:sSupPr>
            <m:ctrlPr>
              <w:rPr>
                <w:rFonts w:ascii="Lora" w:cs="Lora" w:eastAsia="Lora" w:hAnsi="Lora"/>
              </w:rPr>
            </m:ctrlPr>
          </m:sSupPr>
          <m:e>
            <m:r>
              <w:rPr>
                <w:rFonts w:ascii="Lora" w:cs="Lora" w:eastAsia="Lora" w:hAnsi="Lora"/>
              </w:rPr>
              <m:t xml:space="preserve">t</m:t>
            </m:r>
          </m:e>
          <m:sup>
            <m:r>
              <w:rPr>
                <w:rFonts w:ascii="Lora" w:cs="Lora" w:eastAsia="Lora" w:hAnsi="Lora"/>
              </w:rPr>
              <m:t xml:space="preserve">h</m:t>
            </m:r>
          </m:sup>
        </m:sSup>
        <m:r>
          <w:rPr>
            <w:rFonts w:ascii="Lora" w:cs="Lora" w:eastAsia="Lora" w:hAnsi="Lora"/>
          </w:rPr>
          <m:t xml:space="preserve">-1</m:t>
        </m:r>
      </m:oMath>
      <w:r w:rsidDel="00000000" w:rsidR="00000000" w:rsidRPr="00000000">
        <w:rPr>
          <w:rtl w:val="0"/>
        </w:rPr>
      </w:r>
    </w:p>
    <w:p w:rsidR="00000000" w:rsidDel="00000000" w:rsidP="00000000" w:rsidRDefault="00000000" w:rsidRPr="00000000" w14:paraId="00000098">
      <w:pPr>
        <w:rPr>
          <w:rFonts w:ascii="Lora" w:cs="Lora" w:eastAsia="Lora" w:hAnsi="Lora"/>
        </w:rPr>
      </w:pPr>
      <w:r w:rsidDel="00000000" w:rsidR="00000000" w:rsidRPr="00000000">
        <w:rPr>
          <w:rFonts w:ascii="Lora" w:cs="Lora" w:eastAsia="Lora" w:hAnsi="Lora"/>
          <w:rtl w:val="0"/>
        </w:rPr>
        <w:tab/>
        <w:t xml:space="preserve">minimum number of nodes: </w:t>
      </w:r>
      <m:oMath>
        <m:r>
          <w:rPr>
            <w:rFonts w:ascii="Lora" w:cs="Lora" w:eastAsia="Lora" w:hAnsi="Lora"/>
          </w:rPr>
          <m:t xml:space="preserve">2</m:t>
        </m:r>
        <m:r>
          <w:rPr>
            <w:rFonts w:ascii="Lora" w:cs="Lora" w:eastAsia="Lora" w:hAnsi="Lora"/>
          </w:rPr>
          <m:t>⋅</m:t>
        </m:r>
        <m:f>
          <m:fPr>
            <m:ctrlPr>
              <w:rPr>
                <w:rFonts w:ascii="Lora" w:cs="Lora" w:eastAsia="Lora" w:hAnsi="Lora"/>
              </w:rPr>
            </m:ctrlPr>
          </m:fPr>
          <m:num>
            <m:sSup>
              <m:sSupPr>
                <m:ctrlPr>
                  <w:rPr>
                    <w:rFonts w:ascii="Lora" w:cs="Lora" w:eastAsia="Lora" w:hAnsi="Lora"/>
                  </w:rPr>
                </m:ctrlPr>
              </m:sSupPr>
              <m:e>
                <m:r>
                  <w:rPr>
                    <w:rFonts w:ascii="Lora" w:cs="Lora" w:eastAsia="Lora" w:hAnsi="Lora"/>
                  </w:rPr>
                  <m:t xml:space="preserve">t</m:t>
                </m:r>
              </m:e>
              <m:sup>
                <m:r>
                  <w:rPr>
                    <w:rFonts w:ascii="Lora" w:cs="Lora" w:eastAsia="Lora" w:hAnsi="Lora"/>
                  </w:rPr>
                  <m:t xml:space="preserve">h</m:t>
                </m:r>
              </m:sup>
            </m:sSup>
            <m:r>
              <w:rPr>
                <w:rFonts w:ascii="Lora" w:cs="Lora" w:eastAsia="Lora" w:hAnsi="Lora"/>
              </w:rPr>
              <m:t xml:space="preserve">-1</m:t>
            </m:r>
          </m:num>
          <m:den>
            <m:r>
              <w:rPr>
                <w:rFonts w:ascii="Lora" w:cs="Lora" w:eastAsia="Lora" w:hAnsi="Lora"/>
              </w:rPr>
              <m:t xml:space="preserve">t-1</m:t>
            </m:r>
          </m:den>
        </m:f>
        <m:r>
          <w:rPr>
            <w:rFonts w:ascii="Lora" w:cs="Lora" w:eastAsia="Lora" w:hAnsi="Lora"/>
          </w:rPr>
          <m:t xml:space="preserve">+1</m:t>
        </m:r>
      </m:oMath>
      <w:r w:rsidDel="00000000" w:rsidR="00000000" w:rsidRPr="00000000">
        <w:rPr>
          <w:rtl w:val="0"/>
        </w:rPr>
      </w:r>
    </w:p>
    <w:p w:rsidR="00000000" w:rsidDel="00000000" w:rsidP="00000000" w:rsidRDefault="00000000" w:rsidRPr="00000000" w14:paraId="00000099">
      <w:pPr>
        <w:rPr>
          <w:rFonts w:ascii="Lora" w:cs="Lora" w:eastAsia="Lora" w:hAnsi="Lora"/>
        </w:rPr>
      </w:pPr>
      <w:r w:rsidDel="00000000" w:rsidR="00000000" w:rsidRPr="00000000">
        <w:rPr>
          <w:rtl w:val="0"/>
        </w:rPr>
      </w:r>
    </w:p>
    <w:p w:rsidR="00000000" w:rsidDel="00000000" w:rsidP="00000000" w:rsidRDefault="00000000" w:rsidRPr="00000000" w14:paraId="0000009A">
      <w:pPr>
        <w:rPr>
          <w:rFonts w:ascii="Lora" w:cs="Lora" w:eastAsia="Lora" w:hAnsi="Lora"/>
          <w:color w:val="666666"/>
        </w:rPr>
      </w:pPr>
      <w:r w:rsidDel="00000000" w:rsidR="00000000" w:rsidRPr="00000000">
        <w:rPr>
          <w:rFonts w:ascii="Lora" w:cs="Lora" w:eastAsia="Lora" w:hAnsi="Lora"/>
          <w:b w:val="1"/>
          <w:color w:val="666666"/>
          <w:rtl w:val="0"/>
        </w:rPr>
        <w:t xml:space="preserve">Min total nodes</w:t>
      </w:r>
      <w:r w:rsidDel="00000000" w:rsidR="00000000" w:rsidRPr="00000000">
        <w:rPr>
          <w:rFonts w:ascii="Lora" w:cs="Lora" w:eastAsia="Lora" w:hAnsi="Lora"/>
          <w:color w:val="666666"/>
          <w:rtl w:val="0"/>
        </w:rPr>
        <w:t xml:space="preserve"> = </w:t>
      </w:r>
      <m:oMath>
        <m:r>
          <w:rPr>
            <w:rFonts w:ascii="Lora" w:cs="Lora" w:eastAsia="Lora" w:hAnsi="Lora"/>
            <w:color w:val="666666"/>
          </w:rPr>
          <m:t xml:space="preserve">1+2+2*t+2*t</m:t>
        </m:r>
        <m:sSup>
          <m:sSupPr>
            <m:ctrlPr>
              <w:rPr>
                <w:rFonts w:ascii="Lora" w:cs="Lora" w:eastAsia="Lora" w:hAnsi="Lora"/>
                <w:color w:val="666666"/>
              </w:rPr>
            </m:ctrlPr>
          </m:sSupPr>
          <m:e/>
          <m:sup>
            <m:r>
              <w:rPr>
                <w:rFonts w:ascii="Lora" w:cs="Lora" w:eastAsia="Lora" w:hAnsi="Lora"/>
                <w:color w:val="666666"/>
              </w:rPr>
              <m:t xml:space="preserve">2</m:t>
            </m:r>
          </m:sup>
        </m:sSup>
        <m:r>
          <w:rPr>
            <w:rFonts w:ascii="Lora" w:cs="Lora" w:eastAsia="Lora" w:hAnsi="Lora"/>
            <w:color w:val="666666"/>
          </w:rPr>
          <m:t xml:space="preserve">...+2*t</m:t>
        </m:r>
        <m:sSup>
          <m:sSupPr>
            <m:ctrlPr>
              <w:rPr>
                <w:rFonts w:ascii="Lora" w:cs="Lora" w:eastAsia="Lora" w:hAnsi="Lora"/>
                <w:color w:val="666666"/>
              </w:rPr>
            </m:ctrlPr>
          </m:sSupPr>
          <m:e/>
          <m:sup>
            <m:r>
              <w:rPr>
                <w:rFonts w:ascii="Lora" w:cs="Lora" w:eastAsia="Lora" w:hAnsi="Lora"/>
                <w:color w:val="666666"/>
              </w:rPr>
              <m:t xml:space="preserve">(h-1)</m:t>
            </m:r>
          </m:sup>
        </m:sSup>
        <m:r>
          <w:rPr>
            <w:rFonts w:ascii="Lora" w:cs="Lora" w:eastAsia="Lora" w:hAnsi="Lora"/>
            <w:color w:val="666666"/>
          </w:rPr>
          <m:t xml:space="preserve"> =1+2*</m:t>
        </m:r>
        <m:nary>
          <m:naryPr>
            <m:chr m:val="∑"/>
            <m:ctrlPr>
              <w:rPr>
                <w:rFonts w:ascii="Lora" w:cs="Lora" w:eastAsia="Lora" w:hAnsi="Lora"/>
                <w:color w:val="666666"/>
              </w:rPr>
            </m:ctrlPr>
          </m:naryPr>
          <m:sub>
            <m:r>
              <w:rPr>
                <w:rFonts w:ascii="Lora" w:cs="Lora" w:eastAsia="Lora" w:hAnsi="Lora"/>
                <w:color w:val="666666"/>
              </w:rPr>
              <m:t xml:space="preserve">i=0</m:t>
            </m:r>
          </m:sub>
          <m:sup>
            <m:r>
              <w:rPr>
                <w:rFonts w:ascii="Lora" w:cs="Lora" w:eastAsia="Lora" w:hAnsi="Lora"/>
                <w:color w:val="666666"/>
              </w:rPr>
              <m:t xml:space="preserve">h-1</m:t>
            </m:r>
          </m:sup>
        </m:nary>
        <m:r>
          <w:rPr>
            <w:rFonts w:ascii="Lora" w:cs="Lora" w:eastAsia="Lora" w:hAnsi="Lora"/>
            <w:color w:val="666666"/>
          </w:rPr>
          <m:t xml:space="preserve">t</m:t>
        </m:r>
        <m:sSup>
          <m:sSupPr>
            <m:ctrlPr>
              <w:rPr>
                <w:rFonts w:ascii="Lora" w:cs="Lora" w:eastAsia="Lora" w:hAnsi="Lora"/>
                <w:color w:val="666666"/>
              </w:rPr>
            </m:ctrlPr>
          </m:sSupPr>
          <m:e/>
          <m:sup>
            <m:r>
              <w:rPr>
                <w:rFonts w:ascii="Lora" w:cs="Lora" w:eastAsia="Lora" w:hAnsi="Lora"/>
                <w:color w:val="666666"/>
              </w:rPr>
              <m:t xml:space="preserve">i</m:t>
            </m:r>
          </m:sup>
        </m:sSup>
        <m:r>
          <w:rPr>
            <w:rFonts w:ascii="Lora" w:cs="Lora" w:eastAsia="Lora" w:hAnsi="Lora"/>
            <w:color w:val="666666"/>
          </w:rPr>
          <m:t xml:space="preserve"> =1+2*</m:t>
        </m:r>
        <m:f>
          <m:fPr>
            <m:ctrlPr>
              <w:rPr>
                <w:rFonts w:ascii="Lora" w:cs="Lora" w:eastAsia="Lora" w:hAnsi="Lora"/>
                <w:color w:val="666666"/>
              </w:rPr>
            </m:ctrlPr>
          </m:fPr>
          <m:num>
            <m:r>
              <w:rPr>
                <w:rFonts w:ascii="Lora" w:cs="Lora" w:eastAsia="Lora" w:hAnsi="Lora"/>
                <w:color w:val="666666"/>
              </w:rPr>
              <m:t xml:space="preserve">t</m:t>
            </m:r>
            <m:sSup>
              <m:sSupPr>
                <m:ctrlPr>
                  <w:rPr>
                    <w:rFonts w:ascii="Lora" w:cs="Lora" w:eastAsia="Lora" w:hAnsi="Lora"/>
                    <w:color w:val="666666"/>
                  </w:rPr>
                </m:ctrlPr>
              </m:sSupPr>
              <m:e/>
              <m:sup>
                <m:r>
                  <w:rPr>
                    <w:rFonts w:ascii="Lora" w:cs="Lora" w:eastAsia="Lora" w:hAnsi="Lora"/>
                    <w:color w:val="666666"/>
                  </w:rPr>
                  <m:t xml:space="preserve">h-1+1</m:t>
                </m:r>
              </m:sup>
            </m:sSup>
            <m:r>
              <w:rPr>
                <w:rFonts w:ascii="Lora" w:cs="Lora" w:eastAsia="Lora" w:hAnsi="Lora"/>
                <w:color w:val="666666"/>
              </w:rPr>
              <m:t xml:space="preserve">-1</m:t>
            </m:r>
          </m:num>
          <m:den>
            <m:r>
              <w:rPr>
                <w:rFonts w:ascii="Lora" w:cs="Lora" w:eastAsia="Lora" w:hAnsi="Lora"/>
                <w:color w:val="666666"/>
              </w:rPr>
              <m:t xml:space="preserve">t-1</m:t>
            </m:r>
          </m:den>
        </m:f>
        <m:r>
          <w:rPr>
            <w:rFonts w:ascii="Lora" w:cs="Lora" w:eastAsia="Lora" w:hAnsi="Lora"/>
            <w:color w:val="666666"/>
          </w:rPr>
          <m:t xml:space="preserve"> =1+2*</m:t>
        </m:r>
        <m:f>
          <m:fPr>
            <m:ctrlPr>
              <w:rPr>
                <w:rFonts w:ascii="Lora" w:cs="Lora" w:eastAsia="Lora" w:hAnsi="Lora"/>
                <w:color w:val="666666"/>
              </w:rPr>
            </m:ctrlPr>
          </m:fPr>
          <m:num>
            <m:r>
              <w:rPr>
                <w:rFonts w:ascii="Lora" w:cs="Lora" w:eastAsia="Lora" w:hAnsi="Lora"/>
                <w:color w:val="666666"/>
              </w:rPr>
              <m:t xml:space="preserve">t</m:t>
            </m:r>
            <m:sSup>
              <m:sSupPr>
                <m:ctrlPr>
                  <w:rPr>
                    <w:rFonts w:ascii="Lora" w:cs="Lora" w:eastAsia="Lora" w:hAnsi="Lora"/>
                    <w:color w:val="666666"/>
                  </w:rPr>
                </m:ctrlPr>
              </m:sSupPr>
              <m:e/>
              <m:sup>
                <m:r>
                  <w:rPr>
                    <w:rFonts w:ascii="Lora" w:cs="Lora" w:eastAsia="Lora" w:hAnsi="Lora"/>
                    <w:color w:val="666666"/>
                  </w:rPr>
                  <m:t xml:space="preserve">h</m:t>
                </m:r>
              </m:sup>
            </m:sSup>
            <m:r>
              <w:rPr>
                <w:rFonts w:ascii="Lora" w:cs="Lora" w:eastAsia="Lora" w:hAnsi="Lora"/>
                <w:color w:val="666666"/>
              </w:rPr>
              <m:t xml:space="preserve">-1</m:t>
            </m:r>
          </m:num>
          <m:den>
            <m:r>
              <w:rPr>
                <w:rFonts w:ascii="Lora" w:cs="Lora" w:eastAsia="Lora" w:hAnsi="Lora"/>
                <w:color w:val="666666"/>
              </w:rPr>
              <m:t xml:space="preserve">t-1</m:t>
            </m:r>
          </m:den>
        </m:f>
      </m:oMath>
      <w:r w:rsidDel="00000000" w:rsidR="00000000" w:rsidRPr="00000000">
        <w:rPr>
          <w:rtl w:val="0"/>
        </w:rPr>
      </w:r>
    </w:p>
    <w:p w:rsidR="00000000" w:rsidDel="00000000" w:rsidP="00000000" w:rsidRDefault="00000000" w:rsidRPr="00000000" w14:paraId="0000009B">
      <w:pPr>
        <w:rPr>
          <w:rFonts w:ascii="Lora" w:cs="Lora" w:eastAsia="Lora" w:hAnsi="Lora"/>
          <w:color w:val="666666"/>
        </w:rPr>
      </w:pPr>
      <w:r w:rsidDel="00000000" w:rsidR="00000000" w:rsidRPr="00000000">
        <w:rPr>
          <w:rFonts w:ascii="Lora" w:cs="Lora" w:eastAsia="Lora" w:hAnsi="Lora"/>
          <w:b w:val="1"/>
          <w:color w:val="666666"/>
          <w:rtl w:val="0"/>
        </w:rPr>
        <w:t xml:space="preserve">Min total keys</w:t>
      </w:r>
      <w:r w:rsidDel="00000000" w:rsidR="00000000" w:rsidRPr="00000000">
        <w:rPr>
          <w:rFonts w:ascii="Lora" w:cs="Lora" w:eastAsia="Lora" w:hAnsi="Lora"/>
          <w:color w:val="666666"/>
          <w:rtl w:val="0"/>
        </w:rPr>
        <w:t xml:space="preserve"> = </w:t>
      </w:r>
      <m:oMath>
        <m:r>
          <w:rPr>
            <w:rFonts w:ascii="Lora" w:cs="Lora" w:eastAsia="Lora" w:hAnsi="Lora"/>
            <w:color w:val="666666"/>
          </w:rPr>
          <m:t xml:space="preserve">1+2*</m:t>
        </m:r>
        <m:f>
          <m:fPr>
            <m:ctrlPr>
              <w:rPr>
                <w:rFonts w:ascii="Lora" w:cs="Lora" w:eastAsia="Lora" w:hAnsi="Lora"/>
                <w:color w:val="666666"/>
              </w:rPr>
            </m:ctrlPr>
          </m:fPr>
          <m:num>
            <m:r>
              <w:rPr>
                <w:rFonts w:ascii="Lora" w:cs="Lora" w:eastAsia="Lora" w:hAnsi="Lora"/>
                <w:color w:val="666666"/>
              </w:rPr>
              <m:t xml:space="preserve">t</m:t>
            </m:r>
            <m:sSup>
              <m:sSupPr>
                <m:ctrlPr>
                  <w:rPr>
                    <w:rFonts w:ascii="Lora" w:cs="Lora" w:eastAsia="Lora" w:hAnsi="Lora"/>
                    <w:color w:val="666666"/>
                  </w:rPr>
                </m:ctrlPr>
              </m:sSupPr>
              <m:e/>
              <m:sup>
                <m:r>
                  <w:rPr>
                    <w:rFonts w:ascii="Lora" w:cs="Lora" w:eastAsia="Lora" w:hAnsi="Lora"/>
                    <w:color w:val="666666"/>
                  </w:rPr>
                  <m:t xml:space="preserve">h</m:t>
                </m:r>
              </m:sup>
            </m:sSup>
            <m:r>
              <w:rPr>
                <w:rFonts w:ascii="Lora" w:cs="Lora" w:eastAsia="Lora" w:hAnsi="Lora"/>
                <w:color w:val="666666"/>
              </w:rPr>
              <m:t xml:space="preserve">-1</m:t>
            </m:r>
          </m:num>
          <m:den>
            <m:r>
              <w:rPr>
                <w:rFonts w:ascii="Lora" w:cs="Lora" w:eastAsia="Lora" w:hAnsi="Lora"/>
                <w:color w:val="666666"/>
              </w:rPr>
              <m:t xml:space="preserve">t-1</m:t>
            </m:r>
          </m:den>
        </m:f>
        <m:r>
          <w:rPr>
            <w:rFonts w:ascii="Lora" w:cs="Lora" w:eastAsia="Lora" w:hAnsi="Lora"/>
            <w:color w:val="666666"/>
          </w:rPr>
          <m:t xml:space="preserve">*(t-1)= 2 * ce</m:t>
        </m:r>
        <w:ins w:author="Quarrie McGuire" w:id="28" w:date="2019-11-09T01:12:23Z">
          <m:r>
            <w:rPr>
              <w:rFonts w:ascii="Lora" w:cs="Lora" w:eastAsia="Lora" w:hAnsi="Lora"/>
              <w:color w:val="666666"/>
            </w:rPr>
            <m:t xml:space="preserve">il</m:t>
          </m:r>
        </w:ins>
        <w:del w:author="Quarrie McGuire" w:id="28" w:date="2019-11-09T01:12:23Z">
          <m:r>
            <w:rPr>
              <w:rFonts w:ascii="Lora" w:cs="Lora" w:eastAsia="Lora" w:hAnsi="Lora"/>
              <w:color w:val="666666"/>
            </w:rPr>
            <m:t xml:space="preserve">lling </m:t>
          </m:r>
        </w:del>
        <m:r>
          <w:rPr>
            <w:rFonts w:ascii="Lora" w:cs="Lora" w:eastAsia="Lora" w:hAnsi="Lora"/>
            <w:color w:val="666666"/>
          </w:rPr>
          <m:t xml:space="preserve">(m/2</m:t>
        </m:r>
        <m:sSup>
          <m:sSupPr>
            <m:ctrlPr>
              <w:rPr>
                <w:rFonts w:ascii="Lora" w:cs="Lora" w:eastAsia="Lora" w:hAnsi="Lora"/>
                <w:color w:val="666666"/>
              </w:rPr>
            </m:ctrlPr>
          </m:sSupPr>
          <m:e>
            <m:r>
              <w:rPr>
                <w:rFonts w:ascii="Lora" w:cs="Lora" w:eastAsia="Lora" w:hAnsi="Lora"/>
                <w:color w:val="666666"/>
              </w:rPr>
              <m:t xml:space="preserve">)</m:t>
            </m:r>
          </m:e>
          <m:sup>
            <m:r>
              <w:rPr>
                <w:rFonts w:ascii="Lora" w:cs="Lora" w:eastAsia="Lora" w:hAnsi="Lora"/>
                <w:color w:val="666666"/>
              </w:rPr>
              <m:t xml:space="preserve">k</m:t>
            </m:r>
          </m:sup>
        </m:sSup>
        <m:r>
          <w:rPr>
            <w:rFonts w:ascii="Lora" w:cs="Lora" w:eastAsia="Lora" w:hAnsi="Lora"/>
            <w:color w:val="666666"/>
          </w:rPr>
          <m:t xml:space="preserve"> - 1 = 2*t</m:t>
        </m:r>
        <m:sSup>
          <m:sSupPr>
            <m:ctrlPr>
              <w:rPr>
                <w:rFonts w:ascii="Lora" w:cs="Lora" w:eastAsia="Lora" w:hAnsi="Lora"/>
                <w:color w:val="666666"/>
              </w:rPr>
            </m:ctrlPr>
          </m:sSupPr>
          <m:e/>
          <m:sup>
            <m:r>
              <w:rPr>
                <w:rFonts w:ascii="Lora" w:cs="Lora" w:eastAsia="Lora" w:hAnsi="Lora"/>
                <w:color w:val="666666"/>
              </w:rPr>
              <m:t xml:space="preserve">h</m:t>
            </m:r>
          </m:sup>
        </m:sSup>
        <m:r>
          <w:rPr>
            <w:rFonts w:ascii="Lora" w:cs="Lora" w:eastAsia="Lora" w:hAnsi="Lora"/>
            <w:color w:val="666666"/>
          </w:rPr>
          <m:t xml:space="preserve">-1</m:t>
        </m:r>
      </m:oMath>
      <w:ins w:author="Quarrie McGuire" w:id="28" w:date="2019-11-09T01:12:23Z">
        <w:commentRangeStart w:id="7"/>
      </w:ins>
      <w:del w:author="Quarrie McGuire" w:id="28" w:date="2019-11-09T01:12:23Z">
        <w:commentRangeEnd w:id="7"/>
        <w:r w:rsidDel="00000000" w:rsidR="00000000" w:rsidRPr="00000000">
          <w:commentReference w:id="7"/>
        </w:r>
      </w:del>
      <w:ins w:author="Jingqi Kou" w:id="29" w:date="2020-04-13T19:13:00Z">
        <w:r w:rsidDel="00000000" w:rsidR="00000000" w:rsidRPr="00000000">
          <w:rPr>
            <w:rFonts w:ascii="Lora" w:cs="Lora" w:eastAsia="Lora" w:hAnsi="Lora"/>
            <w:color w:val="666666"/>
            <w:rtl w:val="0"/>
          </w:rPr>
          <w:br w:type="textWrapping"/>
          <w:t xml:space="preserve">|</w:t>
          <w:br w:type="textWrapping"/>
          <w:t xml:space="preserve">||</w:t>
          <w:br w:type="textWrapping"/>
          <w:t xml:space="preserve">|</w:t>
          <w:br w:type="textWrapping"/>
          <w:t xml:space="preserve">|</w:t>
        </w:r>
      </w:ins>
      <w:r w:rsidDel="00000000" w:rsidR="00000000" w:rsidRPr="00000000">
        <w:rPr>
          <w:rtl w:val="0"/>
        </w:rPr>
      </w:r>
    </w:p>
    <w:p w:rsidR="00000000" w:rsidDel="00000000" w:rsidP="00000000" w:rsidRDefault="00000000" w:rsidRPr="00000000" w14:paraId="0000009C">
      <w:pPr>
        <w:rPr>
          <w:rFonts w:ascii="Lora" w:cs="Lora" w:eastAsia="Lora" w:hAnsi="Lora"/>
          <w:color w:val="666666"/>
        </w:rPr>
      </w:pP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Pr>
        <mc:AlternateContent>
          <mc:Choice Requires="wpg">
            <w:drawing>
              <wp:inline distB="114300" distT="114300" distL="114300" distR="114300">
                <wp:extent cx="1819275" cy="685656"/>
                <wp:effectExtent b="0" l="0" r="0" t="0"/>
                <wp:docPr id="2" name=""/>
                <a:graphic>
                  <a:graphicData uri="http://schemas.microsoft.com/office/word/2010/wordprocessingGroup">
                    <wpg:wgp>
                      <wpg:cNvGrpSpPr/>
                      <wpg:grpSpPr>
                        <a:xfrm>
                          <a:off x="638175" y="1733400"/>
                          <a:ext cx="1819275" cy="685656"/>
                          <a:chOff x="638175" y="1733400"/>
                          <a:chExt cx="1876500" cy="676500"/>
                        </a:xfrm>
                      </wpg:grpSpPr>
                      <wps:wsp>
                        <wps:cNvCnPr/>
                        <wps:spPr>
                          <a:xfrm flipH="1">
                            <a:off x="1133475" y="1733400"/>
                            <a:ext cx="9600" cy="3525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19300" y="1790700"/>
                            <a:ext cx="4800" cy="3144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638175" y="1971675"/>
                            <a:ext cx="9525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Root has 1 key</w:t>
                              </w:r>
                            </w:p>
                          </w:txbxContent>
                        </wps:txbx>
                        <wps:bodyPr anchorCtr="0" anchor="t" bIns="91425" lIns="91425" spcFirstLastPara="1" rIns="91425" wrap="square" tIns="91425">
                          <a:noAutofit/>
                        </wps:bodyPr>
                      </wps:wsp>
                      <wps:wsp>
                        <wps:cNvSpPr txBox="1"/>
                        <wps:cNvPr id="24" name="Shape 24"/>
                        <wps:spPr>
                          <a:xfrm>
                            <a:off x="1781175" y="2019300"/>
                            <a:ext cx="733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All other nodes have &gt;= t-1 keys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819275" cy="685656"/>
                <wp:effectExtent b="0" l="0" r="0" t="0"/>
                <wp:docPr id="2"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819275" cy="6856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rPr>
          <w:rFonts w:ascii="Lora" w:cs="Lora" w:eastAsia="Lora" w:hAnsi="Lora"/>
          <w:color w:val="666666"/>
        </w:rPr>
      </w:pPr>
      <w:r w:rsidDel="00000000" w:rsidR="00000000" w:rsidRPr="00000000">
        <w:rPr>
          <w:rtl w:val="0"/>
        </w:rPr>
      </w:r>
    </w:p>
    <w:p w:rsidR="00000000" w:rsidDel="00000000" w:rsidP="00000000" w:rsidRDefault="00000000" w:rsidRPr="00000000" w14:paraId="0000009E">
      <w:pPr>
        <w:rPr>
          <w:rFonts w:ascii="Lora" w:cs="Lora" w:eastAsia="Lora" w:hAnsi="Lora"/>
          <w:i w:val="1"/>
          <w:color w:val="666666"/>
          <w:sz w:val="20"/>
          <w:szCs w:val="20"/>
        </w:rPr>
      </w:pPr>
      <w:r w:rsidDel="00000000" w:rsidR="00000000" w:rsidRPr="00000000">
        <w:rPr>
          <w:rFonts w:ascii="Lora" w:cs="Lora" w:eastAsia="Lora" w:hAnsi="Lora"/>
          <w:color w:val="666666"/>
          <w:rtl w:val="0"/>
        </w:rPr>
        <w:t xml:space="preserve">Thus:</w:t>
        <w:tab/>
        <w:tab/>
        <w:tab/>
        <w:tab/>
        <w:tab/>
        <w:t xml:space="preserve"> </w:t>
      </w:r>
      <m:oMath>
        <m:r>
          <w:rPr>
            <w:rFonts w:ascii="Lora" w:cs="Lora" w:eastAsia="Lora" w:hAnsi="Lora"/>
            <w:color w:val="666666"/>
          </w:rPr>
          <m:t xml:space="preserve">n</m:t>
        </m:r>
        <m:r>
          <w:rPr>
            <w:rFonts w:ascii="Lora" w:cs="Lora" w:eastAsia="Lora" w:hAnsi="Lora"/>
            <w:color w:val="666666"/>
          </w:rPr>
          <m:t>≥</m:t>
        </m:r>
        <m:r>
          <w:rPr>
            <w:rFonts w:ascii="Lora" w:cs="Lora" w:eastAsia="Lora" w:hAnsi="Lora"/>
            <w:color w:val="666666"/>
          </w:rPr>
          <m:t xml:space="preserve">2*t</m:t>
        </m:r>
        <m:sSup>
          <m:sSupPr>
            <m:ctrlPr>
              <w:rPr>
                <w:rFonts w:ascii="Lora" w:cs="Lora" w:eastAsia="Lora" w:hAnsi="Lora"/>
                <w:color w:val="666666"/>
              </w:rPr>
            </m:ctrlPr>
          </m:sSupPr>
          <m:e/>
          <m:sup>
            <m:r>
              <w:rPr>
                <w:rFonts w:ascii="Lora" w:cs="Lora" w:eastAsia="Lora" w:hAnsi="Lora"/>
                <w:color w:val="666666"/>
              </w:rPr>
              <m:t xml:space="preserve">h</m:t>
            </m:r>
          </m:sup>
        </m:sSup>
        <m:r>
          <w:rPr>
            <w:rFonts w:ascii="Lora" w:cs="Lora" w:eastAsia="Lora" w:hAnsi="Lora"/>
            <w:color w:val="666666"/>
          </w:rPr>
          <m:t xml:space="preserve">-1</m:t>
        </m:r>
      </m:oMath>
      <w:r w:rsidDel="00000000" w:rsidR="00000000" w:rsidRPr="00000000">
        <w:rPr>
          <w:rFonts w:ascii="Lora" w:cs="Lora" w:eastAsia="Lora" w:hAnsi="Lora"/>
          <w:color w:val="666666"/>
          <w:rtl w:val="0"/>
        </w:rPr>
        <w:t xml:space="preserve"> </w:t>
        <w:tab/>
        <w:t xml:space="preserve">      </w:t>
      </w:r>
      <w:r w:rsidDel="00000000" w:rsidR="00000000" w:rsidRPr="00000000">
        <w:rPr>
          <w:rFonts w:ascii="Lora" w:cs="Lora" w:eastAsia="Lora" w:hAnsi="Lora"/>
          <w:i w:val="1"/>
          <w:color w:val="666666"/>
          <w:sz w:val="20"/>
          <w:szCs w:val="20"/>
          <w:rtl w:val="0"/>
        </w:rPr>
        <w:t xml:space="preserve">(for any BTree of height h and order m)</w:t>
      </w:r>
    </w:p>
    <w:p w:rsidR="00000000" w:rsidDel="00000000" w:rsidP="00000000" w:rsidRDefault="00000000" w:rsidRPr="00000000" w14:paraId="0000009F">
      <w:pPr>
        <w:rPr>
          <w:rFonts w:ascii="Lora" w:cs="Lora" w:eastAsia="Lora" w:hAnsi="Lora"/>
          <w:color w:val="666666"/>
        </w:rPr>
      </w:pPr>
      <w:r w:rsidDel="00000000" w:rsidR="00000000" w:rsidRPr="00000000">
        <w:rPr>
          <w:rFonts w:ascii="Lora" w:cs="Lora" w:eastAsia="Lora" w:hAnsi="Lora"/>
          <w:color w:val="666666"/>
          <w:rtl w:val="0"/>
        </w:rPr>
        <w:t xml:space="preserve">Solving for h: </w:t>
        <w:tab/>
        <w:tab/>
        <w:tab/>
        <w:tab/>
      </w:r>
      <m:oMath>
        <m:f>
          <m:fPr>
            <m:ctrlPr>
              <w:rPr>
                <w:rFonts w:ascii="Lora" w:cs="Lora" w:eastAsia="Lora" w:hAnsi="Lora"/>
                <w:color w:val="666666"/>
              </w:rPr>
            </m:ctrlPr>
          </m:fPr>
          <m:num>
            <m:r>
              <w:rPr>
                <w:rFonts w:ascii="Lora" w:cs="Lora" w:eastAsia="Lora" w:hAnsi="Lora"/>
                <w:color w:val="666666"/>
              </w:rPr>
              <m:t xml:space="preserve">n+1</m:t>
            </m:r>
          </m:num>
          <m:den>
            <m:r>
              <w:rPr>
                <w:rFonts w:ascii="Lora" w:cs="Lora" w:eastAsia="Lora" w:hAnsi="Lora"/>
                <w:color w:val="666666"/>
              </w:rPr>
              <m:t xml:space="preserve">2</m:t>
            </m:r>
          </m:den>
        </m:f>
        <m:r>
          <w:rPr>
            <w:rFonts w:ascii="Lora" w:cs="Lora" w:eastAsia="Lora" w:hAnsi="Lora"/>
            <w:color w:val="666666"/>
          </w:rPr>
          <m:t>≥</m:t>
        </m:r>
        <m:r>
          <w:rPr>
            <w:rFonts w:ascii="Lora" w:cs="Lora" w:eastAsia="Lora" w:hAnsi="Lora"/>
            <w:color w:val="666666"/>
          </w:rPr>
          <m:t xml:space="preserve">t</m:t>
        </m:r>
        <m:sSup>
          <m:sSupPr>
            <m:ctrlPr>
              <w:rPr>
                <w:rFonts w:ascii="Lora" w:cs="Lora" w:eastAsia="Lora" w:hAnsi="Lora"/>
                <w:color w:val="666666"/>
              </w:rPr>
            </m:ctrlPr>
          </m:sSupPr>
          <m:e/>
          <m:sup>
            <m:r>
              <w:rPr>
                <w:rFonts w:ascii="Lora" w:cs="Lora" w:eastAsia="Lora" w:hAnsi="Lora"/>
                <w:color w:val="666666"/>
              </w:rPr>
              <m:t xml:space="preserve">h</m:t>
            </m:r>
          </m:sup>
        </m:sSup>
        <m:r>
          <w:rPr>
            <w:rFonts w:ascii="Lora" w:cs="Lora" w:eastAsia="Lora" w:hAnsi="Lora"/>
            <w:color w:val="666666"/>
          </w:rPr>
          <m:t xml:space="preserve"> </m:t>
        </m:r>
        <m:r>
          <w:rPr>
            <w:rFonts w:ascii="Lora" w:cs="Lora" w:eastAsia="Lora" w:hAnsi="Lora"/>
            <w:color w:val="666666"/>
          </w:rPr>
          <m:t>⇒</m:t>
        </m:r>
        <m:r>
          <w:rPr>
            <w:rFonts w:ascii="Lora" w:cs="Lora" w:eastAsia="Lora" w:hAnsi="Lora"/>
            <w:color w:val="666666"/>
          </w:rPr>
          <m:t xml:space="preserve">log</m:t>
        </m:r>
        <m:sSub>
          <m:sSubPr>
            <m:ctrlPr>
              <w:rPr>
                <w:rFonts w:ascii="Lora" w:cs="Lora" w:eastAsia="Lora" w:hAnsi="Lora"/>
                <w:color w:val="666666"/>
              </w:rPr>
            </m:ctrlPr>
          </m:sSubPr>
          <m:e/>
          <m:sub>
            <m:r>
              <w:rPr>
                <w:rFonts w:ascii="Lora" w:cs="Lora" w:eastAsia="Lora" w:hAnsi="Lora"/>
                <w:color w:val="666666"/>
              </w:rPr>
              <m:t xml:space="preserve">t</m:t>
            </m:r>
          </m:sub>
        </m:sSub>
        <m:r>
          <w:rPr>
            <w:rFonts w:ascii="Lora" w:cs="Lora" w:eastAsia="Lora" w:hAnsi="Lora"/>
            <w:color w:val="666666"/>
          </w:rPr>
          <m:t xml:space="preserve">(</m:t>
        </m:r>
        <m:f>
          <m:fPr>
            <m:ctrlPr>
              <w:rPr>
                <w:rFonts w:ascii="Lora" w:cs="Lora" w:eastAsia="Lora" w:hAnsi="Lora"/>
                <w:color w:val="666666"/>
              </w:rPr>
            </m:ctrlPr>
          </m:fPr>
          <m:num>
            <m:r>
              <w:rPr>
                <w:rFonts w:ascii="Lora" w:cs="Lora" w:eastAsia="Lora" w:hAnsi="Lora"/>
                <w:color w:val="666666"/>
              </w:rPr>
              <m:t xml:space="preserve">n+1</m:t>
            </m:r>
          </m:num>
          <m:den>
            <m:r>
              <w:rPr>
                <w:rFonts w:ascii="Lora" w:cs="Lora" w:eastAsia="Lora" w:hAnsi="Lora"/>
                <w:color w:val="666666"/>
              </w:rPr>
              <m:t xml:space="preserve">2</m:t>
            </m:r>
          </m:den>
        </m:f>
        <m:r>
          <w:rPr>
            <w:rFonts w:ascii="Lora" w:cs="Lora" w:eastAsia="Lora" w:hAnsi="Lora"/>
            <w:color w:val="666666"/>
          </w:rPr>
          <m:t xml:space="preserve">)</m:t>
        </m:r>
        <m:r>
          <w:rPr>
            <w:rFonts w:ascii="Lora" w:cs="Lora" w:eastAsia="Lora" w:hAnsi="Lora"/>
            <w:color w:val="666666"/>
          </w:rPr>
          <m:t>≥</m:t>
        </m:r>
        <m:r>
          <w:rPr>
            <w:rFonts w:ascii="Lora" w:cs="Lora" w:eastAsia="Lora" w:hAnsi="Lora"/>
            <w:color w:val="666666"/>
          </w:rPr>
          <m:t xml:space="preserve">h</m:t>
        </m:r>
      </m:oMath>
      <w:r w:rsidDel="00000000" w:rsidR="00000000" w:rsidRPr="00000000">
        <w:rPr>
          <w:rFonts w:ascii="Lora" w:cs="Lora" w:eastAsia="Lora" w:hAnsi="Lora"/>
          <w:color w:val="666666"/>
          <w:rtl w:val="0"/>
        </w:rPr>
        <w:t xml:space="preserve"> </w:t>
      </w:r>
    </w:p>
    <w:p w:rsidR="00000000" w:rsidDel="00000000" w:rsidP="00000000" w:rsidRDefault="00000000" w:rsidRPr="00000000" w14:paraId="000000A0">
      <w:pPr>
        <w:rPr>
          <w:rFonts w:ascii="Lora" w:cs="Lora" w:eastAsia="Lora" w:hAnsi="Lora"/>
          <w:color w:val="666666"/>
        </w:rPr>
      </w:pPr>
      <w:r w:rsidDel="00000000" w:rsidR="00000000" w:rsidRPr="00000000">
        <w:rPr>
          <w:rFonts w:ascii="Lora" w:cs="Lora" w:eastAsia="Lora" w:hAnsi="Lora"/>
          <w:color w:val="666666"/>
          <w:rtl w:val="0"/>
        </w:rPr>
        <w:t xml:space="preserve">Since </w:t>
        <w:tab/>
      </w:r>
      <m:oMath>
        <m:r>
          <w:rPr>
            <w:rFonts w:ascii="Lora" w:cs="Lora" w:eastAsia="Lora" w:hAnsi="Lora"/>
            <w:color w:val="666666"/>
          </w:rPr>
          <m:t xml:space="preserve">t=ceil(m/2)</m:t>
        </m:r>
      </m:oMath>
      <w:r w:rsidDel="00000000" w:rsidR="00000000" w:rsidRPr="00000000">
        <w:rPr>
          <w:rFonts w:ascii="Lora" w:cs="Lora" w:eastAsia="Lora" w:hAnsi="Lora"/>
          <w:color w:val="666666"/>
          <w:rtl w:val="0"/>
        </w:rPr>
        <w:t xml:space="preserve"> we can say:</w:t>
        <w:tab/>
        <w:t xml:space="preserve"> </w:t>
      </w:r>
      <m:oMath>
        <m:r>
          <w:rPr>
            <w:rFonts w:ascii="Lora" w:cs="Lora" w:eastAsia="Lora" w:hAnsi="Lora"/>
            <w:color w:val="666666"/>
          </w:rPr>
          <m:t xml:space="preserve">log</m:t>
        </m:r>
        <m:sSub>
          <m:sSubPr>
            <m:ctrlPr>
              <w:rPr>
                <w:rFonts w:ascii="Lora" w:cs="Lora" w:eastAsia="Lora" w:hAnsi="Lora"/>
                <w:color w:val="666666"/>
              </w:rPr>
            </m:ctrlPr>
          </m:sSubPr>
          <m:e/>
          <m:sub>
            <m:r>
              <w:rPr>
                <w:rFonts w:ascii="Lora" w:cs="Lora" w:eastAsia="Lora" w:hAnsi="Lora"/>
                <w:color w:val="666666"/>
              </w:rPr>
              <m:t xml:space="preserve">t</m:t>
            </m:r>
          </m:sub>
        </m:sSub>
        <m:r>
          <w:rPr>
            <w:rFonts w:ascii="Lora" w:cs="Lora" w:eastAsia="Lora" w:hAnsi="Lora"/>
            <w:color w:val="666666"/>
          </w:rPr>
          <m:t xml:space="preserve">(</m:t>
        </m:r>
        <m:f>
          <m:fPr>
            <m:ctrlPr>
              <w:rPr>
                <w:rFonts w:ascii="Lora" w:cs="Lora" w:eastAsia="Lora" w:hAnsi="Lora"/>
                <w:color w:val="666666"/>
              </w:rPr>
            </m:ctrlPr>
          </m:fPr>
          <m:num>
            <m:r>
              <w:rPr>
                <w:rFonts w:ascii="Lora" w:cs="Lora" w:eastAsia="Lora" w:hAnsi="Lora"/>
                <w:color w:val="666666"/>
              </w:rPr>
              <m:t xml:space="preserve">n+1</m:t>
            </m:r>
          </m:num>
          <m:den>
            <m:r>
              <w:rPr>
                <w:rFonts w:ascii="Lora" w:cs="Lora" w:eastAsia="Lora" w:hAnsi="Lora"/>
                <w:color w:val="666666"/>
              </w:rPr>
              <m:t xml:space="preserve">2</m:t>
            </m:r>
          </m:den>
        </m:f>
        <m:r>
          <w:rPr>
            <w:rFonts w:ascii="Lora" w:cs="Lora" w:eastAsia="Lora" w:hAnsi="Lora"/>
            <w:color w:val="666666"/>
          </w:rPr>
          <m:t xml:space="preserve">)</m:t>
        </m:r>
        <m:r>
          <w:rPr>
            <w:rFonts w:ascii="Lora" w:cs="Lora" w:eastAsia="Lora" w:hAnsi="Lora"/>
            <w:color w:val="666666"/>
          </w:rPr>
          <m:t>∼</m:t>
        </m:r>
        <m:r>
          <w:rPr>
            <w:rFonts w:ascii="Lora" w:cs="Lora" w:eastAsia="Lora" w:hAnsi="Lora"/>
            <w:color w:val="666666"/>
          </w:rPr>
          <m:t xml:space="preserve">log</m:t>
        </m:r>
        <m:sSub>
          <m:sSubPr>
            <m:ctrlPr>
              <w:rPr>
                <w:rFonts w:ascii="Lora" w:cs="Lora" w:eastAsia="Lora" w:hAnsi="Lora"/>
                <w:color w:val="666666"/>
              </w:rPr>
            </m:ctrlPr>
          </m:sSubPr>
          <m:e/>
          <m:sub>
            <m:r>
              <w:rPr>
                <w:rFonts w:ascii="Lora" w:cs="Lora" w:eastAsia="Lora" w:hAnsi="Lora"/>
                <w:color w:val="666666"/>
              </w:rPr>
              <m:t xml:space="preserve">m</m:t>
            </m:r>
          </m:sub>
        </m:sSub>
        <m:r>
          <w:rPr>
            <w:rFonts w:ascii="Lora" w:cs="Lora" w:eastAsia="Lora" w:hAnsi="Lora"/>
            <w:color w:val="666666"/>
          </w:rPr>
          <m:t xml:space="preserve">(n)</m:t>
        </m:r>
      </m:oMath>
      <w:r w:rsidDel="00000000" w:rsidR="00000000" w:rsidRPr="00000000">
        <w:rPr>
          <w:rtl w:val="0"/>
        </w:rPr>
      </w:r>
    </w:p>
    <w:p w:rsidR="00000000" w:rsidDel="00000000" w:rsidP="00000000" w:rsidRDefault="00000000" w:rsidRPr="00000000" w14:paraId="000000A1">
      <w:pPr>
        <w:rPr>
          <w:rFonts w:ascii="Lora" w:cs="Lora" w:eastAsia="Lora" w:hAnsi="Lora"/>
          <w:color w:val="666666"/>
        </w:rPr>
      </w:pPr>
      <w:r w:rsidDel="00000000" w:rsidR="00000000" w:rsidRPr="00000000">
        <w:rPr>
          <w:rFonts w:ascii="Lora" w:cs="Lora" w:eastAsia="Lora" w:hAnsi="Lora"/>
          <w:color w:val="666666"/>
          <w:rtl w:val="0"/>
        </w:rPr>
        <w:t xml:space="preserve">Thus we have:</w:t>
        <w:tab/>
        <w:tab/>
        <w:tab/>
        <w:tab/>
        <w:t xml:space="preserve"> </w:t>
      </w:r>
      <m:oMath>
        <m:r>
          <w:rPr>
            <w:rFonts w:ascii="Lora" w:cs="Lora" w:eastAsia="Lora" w:hAnsi="Lora"/>
            <w:color w:val="666666"/>
          </w:rPr>
          <m:t xml:space="preserve">h</m:t>
        </m:r>
        <m:r>
          <w:rPr>
            <w:rFonts w:ascii="Lora" w:cs="Lora" w:eastAsia="Lora" w:hAnsi="Lora"/>
            <w:color w:val="666666"/>
          </w:rPr>
          <m:t>≤</m:t>
        </m:r>
        <m:r>
          <w:rPr>
            <w:rFonts w:ascii="Lora" w:cs="Lora" w:eastAsia="Lora" w:hAnsi="Lora"/>
            <w:color w:val="666666"/>
          </w:rPr>
          <m:t xml:space="preserve">log</m:t>
        </m:r>
        <m:sSub>
          <m:sSubPr>
            <m:ctrlPr>
              <w:rPr>
                <w:rFonts w:ascii="Lora" w:cs="Lora" w:eastAsia="Lora" w:hAnsi="Lora"/>
                <w:color w:val="666666"/>
              </w:rPr>
            </m:ctrlPr>
          </m:sSubPr>
          <m:e/>
          <m:sub>
            <m:r>
              <w:rPr>
                <w:rFonts w:ascii="Lora" w:cs="Lora" w:eastAsia="Lora" w:hAnsi="Lora"/>
                <w:color w:val="666666"/>
              </w:rPr>
              <m:t xml:space="preserve">m</m:t>
            </m:r>
          </m:sub>
        </m:sSub>
        <m:r>
          <w:rPr>
            <w:rFonts w:ascii="Lora" w:cs="Lora" w:eastAsia="Lora" w:hAnsi="Lora"/>
            <w:color w:val="666666"/>
          </w:rPr>
          <m:t xml:space="preserve">(n) </m:t>
        </m:r>
        <m:r>
          <w:rPr>
            <w:rFonts w:ascii="Lora" w:cs="Lora" w:eastAsia="Lora" w:hAnsi="Lora"/>
            <w:color w:val="666666"/>
          </w:rPr>
          <m:t>⇒</m:t>
        </m:r>
        <m:r>
          <w:rPr>
            <w:rFonts w:ascii="Lora" w:cs="Lora" w:eastAsia="Lora" w:hAnsi="Lora"/>
            <w:color w:val="666666"/>
          </w:rPr>
          <m:t xml:space="preserve">seeks</m:t>
        </m:r>
        <m:r>
          <w:rPr>
            <w:rFonts w:ascii="Lora" w:cs="Lora" w:eastAsia="Lora" w:hAnsi="Lora"/>
            <w:color w:val="666666"/>
          </w:rPr>
          <m:t>≤</m:t>
        </m:r>
        <m:r>
          <w:rPr>
            <w:rFonts w:ascii="Lora" w:cs="Lora" w:eastAsia="Lora" w:hAnsi="Lora"/>
            <w:color w:val="666666"/>
          </w:rPr>
          <m:t xml:space="preserve">log</m:t>
        </m:r>
        <m:sSub>
          <m:sSubPr>
            <m:ctrlPr>
              <w:rPr>
                <w:rFonts w:ascii="Lora" w:cs="Lora" w:eastAsia="Lora" w:hAnsi="Lora"/>
                <w:color w:val="666666"/>
              </w:rPr>
            </m:ctrlPr>
          </m:sSubPr>
          <m:e/>
          <m:sub>
            <m:r>
              <w:rPr>
                <w:rFonts w:ascii="Lora" w:cs="Lora" w:eastAsia="Lora" w:hAnsi="Lora"/>
                <w:color w:val="666666"/>
              </w:rPr>
              <m:t xml:space="preserve">m</m:t>
            </m:r>
          </m:sub>
        </m:sSub>
        <m:r>
          <w:rPr>
            <w:rFonts w:ascii="Lora" w:cs="Lora" w:eastAsia="Lora" w:hAnsi="Lora"/>
            <w:color w:val="666666"/>
          </w:rPr>
          <m:t xml:space="preserve">(n) </m:t>
        </m:r>
      </m:oMath>
      <w:r w:rsidDel="00000000" w:rsidR="00000000" w:rsidRPr="00000000">
        <w:rPr>
          <w:rtl w:val="0"/>
        </w:rPr>
      </w:r>
    </w:p>
    <w:p w:rsidR="00000000" w:rsidDel="00000000" w:rsidP="00000000" w:rsidRDefault="00000000" w:rsidRPr="00000000" w14:paraId="000000A2">
      <w:pPr>
        <w:rPr>
          <w:rFonts w:ascii="Lora" w:cs="Lora" w:eastAsia="Lora" w:hAnsi="Lora"/>
          <w:color w:val="666666"/>
        </w:rPr>
      </w:pPr>
      <w:r w:rsidDel="00000000" w:rsidR="00000000" w:rsidRPr="00000000">
        <w:rPr>
          <w:rtl w:val="0"/>
        </w:rPr>
      </w:r>
    </w:p>
    <w:p w:rsidR="00000000" w:rsidDel="00000000" w:rsidP="00000000" w:rsidRDefault="00000000" w:rsidRPr="00000000" w14:paraId="000000A3">
      <w:pPr>
        <w:rPr>
          <w:rFonts w:ascii="Lora" w:cs="Lora" w:eastAsia="Lora" w:hAnsi="Lora"/>
          <w:color w:val="666666"/>
        </w:rPr>
      </w:pPr>
      <w:r w:rsidDel="00000000" w:rsidR="00000000" w:rsidRPr="00000000">
        <w:rPr>
          <w:rFonts w:ascii="Lora" w:cs="Lora" w:eastAsia="Lora" w:hAnsi="Lora"/>
          <w:color w:val="666666"/>
          <w:rtl w:val="0"/>
        </w:rPr>
        <w:t xml:space="preserve">Given m=101 , a BTree of height h=4 has:</w:t>
      </w:r>
    </w:p>
    <w:p w:rsidR="00000000" w:rsidDel="00000000" w:rsidP="00000000" w:rsidRDefault="00000000" w:rsidRPr="00000000" w14:paraId="000000A4">
      <w:pPr>
        <w:rPr>
          <w:rFonts w:ascii="Lora" w:cs="Lora" w:eastAsia="Lora" w:hAnsi="Lora"/>
          <w:color w:val="666666"/>
        </w:rPr>
      </w:pPr>
      <w:r w:rsidDel="00000000" w:rsidR="00000000" w:rsidRPr="00000000">
        <w:rPr>
          <w:rtl w:val="0"/>
        </w:rPr>
      </w:r>
    </w:p>
    <w:p w:rsidR="00000000" w:rsidDel="00000000" w:rsidP="00000000" w:rsidRDefault="00000000" w:rsidRPr="00000000" w14:paraId="000000A5">
      <w:pPr>
        <w:rPr>
          <w:rFonts w:ascii="Lora" w:cs="Lora" w:eastAsia="Lora" w:hAnsi="Lora"/>
          <w:color w:val="666666"/>
        </w:rPr>
      </w:pPr>
      <w:r w:rsidDel="00000000" w:rsidR="00000000" w:rsidRPr="00000000">
        <w:rPr>
          <w:rFonts w:ascii="Lora" w:cs="Lora" w:eastAsia="Lora" w:hAnsi="Lora"/>
          <w:color w:val="666666"/>
          <w:rtl w:val="0"/>
        </w:rPr>
        <w:t xml:space="preserve">Minimum keys:  </w:t>
      </w:r>
      <m:oMath>
        <m:r>
          <w:rPr>
            <w:rFonts w:ascii="Lora" w:cs="Lora" w:eastAsia="Lora" w:hAnsi="Lora"/>
            <w:color w:val="666666"/>
          </w:rPr>
          <m:t xml:space="preserve">2*t</m:t>
        </m:r>
        <m:sSup>
          <m:sSupPr>
            <m:ctrlPr>
              <w:rPr>
                <w:rFonts w:ascii="Lora" w:cs="Lora" w:eastAsia="Lora" w:hAnsi="Lora"/>
                <w:color w:val="666666"/>
              </w:rPr>
            </m:ctrlPr>
          </m:sSupPr>
          <m:e/>
          <m:sup>
            <m:r>
              <w:rPr>
                <w:rFonts w:ascii="Lora" w:cs="Lora" w:eastAsia="Lora" w:hAnsi="Lora"/>
                <w:color w:val="666666"/>
              </w:rPr>
              <m:t xml:space="preserve">h</m:t>
            </m:r>
          </m:sup>
        </m:sSup>
        <m:r>
          <w:rPr>
            <w:rFonts w:ascii="Lora" w:cs="Lora" w:eastAsia="Lora" w:hAnsi="Lora"/>
            <w:color w:val="666666"/>
          </w:rPr>
          <m:t xml:space="preserve">-1=2*ceil(101/2)</m:t>
        </m:r>
        <m:sSup>
          <m:sSupPr>
            <m:ctrlPr>
              <w:rPr>
                <w:rFonts w:ascii="Lora" w:cs="Lora" w:eastAsia="Lora" w:hAnsi="Lora"/>
                <w:color w:val="666666"/>
              </w:rPr>
            </m:ctrlPr>
          </m:sSupPr>
          <m:e/>
          <m:sup>
            <m:r>
              <w:rPr>
                <w:rFonts w:ascii="Lora" w:cs="Lora" w:eastAsia="Lora" w:hAnsi="Lora"/>
                <w:color w:val="666666"/>
              </w:rPr>
              <m:t xml:space="preserve">4</m:t>
            </m:r>
          </m:sup>
        </m:sSup>
        <m:r>
          <w:rPr>
            <w:rFonts w:ascii="Lora" w:cs="Lora" w:eastAsia="Lora" w:hAnsi="Lora"/>
            <w:color w:val="666666"/>
          </w:rPr>
          <m:t xml:space="preserve">-1=2*(51)</m:t>
        </m:r>
        <m:sSup>
          <m:sSupPr>
            <m:ctrlPr>
              <w:rPr>
                <w:rFonts w:ascii="Lora" w:cs="Lora" w:eastAsia="Lora" w:hAnsi="Lora"/>
                <w:color w:val="666666"/>
              </w:rPr>
            </m:ctrlPr>
          </m:sSupPr>
          <m:e/>
          <m:sup>
            <m:r>
              <w:rPr>
                <w:rFonts w:ascii="Lora" w:cs="Lora" w:eastAsia="Lora" w:hAnsi="Lora"/>
                <w:color w:val="666666"/>
              </w:rPr>
              <m:t xml:space="preserve">4</m:t>
            </m:r>
          </m:sup>
        </m:sSup>
        <m:r>
          <w:rPr>
            <w:rFonts w:ascii="Lora" w:cs="Lora" w:eastAsia="Lora" w:hAnsi="Lora"/>
            <w:color w:val="666666"/>
          </w:rPr>
          <m:t>≈</m:t>
        </m:r>
        <m:r>
          <w:rPr>
            <w:rFonts w:ascii="Lora" w:cs="Lora" w:eastAsia="Lora" w:hAnsi="Lora"/>
            <w:color w:val="666666"/>
          </w:rPr>
          <m:t xml:space="preserve">12.5 million</m:t>
        </m:r>
      </m:oMath>
      <w:r w:rsidDel="00000000" w:rsidR="00000000" w:rsidRPr="00000000">
        <w:rPr>
          <w:rtl w:val="0"/>
        </w:rPr>
      </w:r>
    </w:p>
    <w:p w:rsidR="00000000" w:rsidDel="00000000" w:rsidP="00000000" w:rsidRDefault="00000000" w:rsidRPr="00000000" w14:paraId="000000A6">
      <w:pPr>
        <w:rPr>
          <w:rFonts w:ascii="Lora" w:cs="Lora" w:eastAsia="Lora" w:hAnsi="Lora"/>
        </w:rPr>
      </w:pPr>
      <w:r w:rsidDel="00000000" w:rsidR="00000000" w:rsidRPr="00000000">
        <w:rPr>
          <w:rFonts w:ascii="Lora" w:cs="Lora" w:eastAsia="Lora" w:hAnsi="Lora"/>
          <w:color w:val="666666"/>
          <w:rtl w:val="0"/>
        </w:rPr>
        <w:t xml:space="preserve">Maximum keys: //Practice problem </w:t>
      </w:r>
      <w:r w:rsidDel="00000000" w:rsidR="00000000" w:rsidRPr="00000000">
        <w:rPr>
          <w:rtl w:val="0"/>
        </w:rPr>
      </w:r>
    </w:p>
    <w:sectPr>
      <w:headerReference r:id="rId20" w:type="default"/>
      <w:footerReference r:id="rId21" w:type="default"/>
      <w:pgSz w:h="15840" w:w="12240"/>
      <w:pgMar w:bottom="1440" w:top="1440" w:left="1440" w:right="1440" w:header="720" w:footer="720"/>
      <w:pgNumType w:start="1"/>
      <w:sectPrChange w:author="Vedant Agrawal" w:id="0" w:date="2019-11-10T16:32:27Z">
        <w:sectPr w:rsidR="000000" w:rsidDel="000000" w:rsidRPr="000000" w:rsidSect="000000">
          <w:pgMar w:bottom="1440" w:top="1440" w:left="1440" w:right="1440" w:header="720" w:footer="720"/>
          <w:pgNumType w:start="1"/>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emy Bao" w:id="1" w:date="2019-10-18T22:30:16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leaf nodes have 1 key?</w:t>
        </w:r>
      </w:ins>
    </w:p>
  </w:comment>
  <w:comment w:author="Xulin Fan" w:id="2" w:date="2019-11-02T17:35:41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ins>
    </w:p>
  </w:comment>
  <w:comment w:author="Jeremy Bao" w:id="3" w:date="2019-11-02T20:28:14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ins>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ins>
    </w:p>
  </w:comment>
  <w:comment w:author="Aritro Nandi" w:id="4" w:date="2019-11-10T04:20:03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Leaves can have &lt;= m-1 nodes</w:t>
        </w:r>
      </w:ins>
    </w:p>
  </w:comment>
  <w:comment w:author="Aritro Nandi" w:id="5" w:date="2019-11-10T04:20:29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w:t>
        </w:r>
      </w:ins>
    </w:p>
  </w:comment>
  <w:comment w:author="Chenshilong Sun" w:id="6" w:date="2019-10-18T22:59:09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Nah, it should be &lt;</w:t>
        </w:r>
      </w:ins>
    </w:p>
  </w:comment>
  <w:comment w:author="Quarrie McGuire" w:id="0" w:date="2019-11-09T01:38:52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obvious reasons, leaf nodes have 0 children.</w:t>
        </w:r>
      </w:ins>
    </w:p>
  </w:comment>
  <w:comment w:author="Quarrie McGuire" w:id="7" w:date="2019-11-09T01:13:08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Vedant Agrawal" w:id="30" w:date="2019-11-10T16:32:27Z"/>
          <w:rFonts w:ascii="Arial" w:cs="Arial" w:eastAsia="Arial" w:hAnsi="Arial"/>
          <w:b w:val="0"/>
          <w:i w:val="0"/>
          <w:smallCaps w:val="0"/>
          <w:strike w:val="0"/>
          <w:color w:val="000000"/>
          <w:sz w:val="22"/>
          <w:szCs w:val="22"/>
          <w:u w:val="none"/>
          <w:shd w:fill="auto" w:val="clear"/>
          <w:vertAlign w:val="baseline"/>
        </w:rPr>
      </w:pPr>
      <w:ins w:author="Vedant Agrawal" w:id="30" w:date="2019-11-10T16:32:2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is referred to below as "ceil." Since this is what the STL calls it we should stick to "ceil" and not "celling."</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ins w:author="Vedant Agrawal" w:id="30" w:date="2019-11-10T16:32:27Z"/>
      </w:rPr>
    </w:pPr>
    <w:ins w:author="Vedant Agrawal" w:id="30" w:date="2019-11-10T16:32:27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Style w:val="Title"/>
      <w:keepNext w:val="0"/>
      <w:keepLines w:val="0"/>
      <w:spacing w:after="0" w:line="240" w:lineRule="auto"/>
      <w:rPr>
        <w:rFonts w:ascii="Economica" w:cs="Economica" w:eastAsia="Economica" w:hAnsi="Economica"/>
        <w:b w:val="1"/>
        <w:color w:val="666666"/>
        <w:sz w:val="60"/>
        <w:szCs w:val="60"/>
      </w:rPr>
    </w:pPr>
    <w:bookmarkStart w:colFirst="0" w:colLast="0" w:name="_nrnw03t7conb" w:id="6"/>
    <w:bookmarkEnd w:id="6"/>
    <w:r w:rsidDel="00000000" w:rsidR="00000000" w:rsidRPr="00000000">
      <w:rPr>
        <w:rFonts w:ascii="Economica" w:cs="Economica" w:eastAsia="Economica" w:hAnsi="Economica"/>
        <w:b w:val="1"/>
        <w:color w:val="666666"/>
        <w:sz w:val="60"/>
        <w:szCs w:val="60"/>
        <w:rtl w:val="0"/>
      </w:rPr>
      <w:t xml:space="preserve">CS 225 Spring 2019 :: TA Lecture Notes </w:t>
    </w:r>
  </w:p>
  <w:p w:rsidR="00000000" w:rsidDel="00000000" w:rsidP="00000000" w:rsidRDefault="00000000" w:rsidRPr="00000000" w14:paraId="000000A8">
    <w:pPr>
      <w:pStyle w:val="Title"/>
      <w:keepNext w:val="0"/>
      <w:keepLines w:val="0"/>
      <w:spacing w:after="0" w:line="240" w:lineRule="auto"/>
      <w:rPr/>
    </w:pPr>
    <w:bookmarkStart w:colFirst="0" w:colLast="0" w:name="_6tauivf3976u" w:id="7"/>
    <w:bookmarkEnd w:id="7"/>
    <w:r w:rsidDel="00000000" w:rsidR="00000000" w:rsidRPr="00000000">
      <w:rPr>
        <w:rFonts w:ascii="Economica" w:cs="Economica" w:eastAsia="Economica" w:hAnsi="Economica"/>
        <w:b w:val="1"/>
        <w:color w:val="666666"/>
        <w:sz w:val="60"/>
        <w:szCs w:val="60"/>
        <w:rtl w:val="0"/>
      </w:rPr>
      <w:t xml:space="preserve">3/11  B Tree + B Tree Analysis</w:t>
    </w:r>
    <w:r w:rsidDel="00000000" w:rsidR="00000000" w:rsidRPr="00000000">
      <w:rPr>
        <w:rtl w:val="0"/>
      </w:rPr>
    </w:r>
  </w:p>
  <w:p w:rsidR="00000000" w:rsidDel="00000000" w:rsidP="00000000" w:rsidRDefault="00000000" w:rsidRPr="00000000" w14:paraId="000000A9">
    <w:pPr>
      <w:pStyle w:val="Subtitle"/>
      <w:keepNext w:val="0"/>
      <w:keepLines w:val="0"/>
      <w:spacing w:after="0" w:before="200" w:line="240" w:lineRule="auto"/>
      <w:rPr>
        <w:rFonts w:ascii="Economica" w:cs="Economica" w:eastAsia="Economica" w:hAnsi="Economica"/>
        <w:b w:val="1"/>
        <w:sz w:val="28"/>
        <w:szCs w:val="28"/>
      </w:rPr>
    </w:pPr>
    <w:bookmarkStart w:colFirst="0" w:colLast="0" w:name="_37lxvx553323" w:id="8"/>
    <w:bookmarkEnd w:id="8"/>
    <w:r w:rsidDel="00000000" w:rsidR="00000000" w:rsidRPr="00000000">
      <w:rPr>
        <w:rFonts w:ascii="Economica" w:cs="Economica" w:eastAsia="Economica" w:hAnsi="Economica"/>
        <w:b w:val="1"/>
        <w:sz w:val="28"/>
        <w:szCs w:val="28"/>
        <w:rtl w:val="0"/>
      </w:rPr>
      <w:t xml:space="preserve">By Wenjie</w:t>
    </w:r>
  </w:p>
  <w:p w:rsidR="00000000" w:rsidDel="00000000" w:rsidP="00000000" w:rsidRDefault="00000000" w:rsidRPr="00000000" w14:paraId="000000AA">
    <w:pPr>
      <w:spacing w:before="200" w:line="360" w:lineRule="auto"/>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7" name="image15.png"/>
          <a:graphic>
            <a:graphicData uri="http://schemas.openxmlformats.org/drawingml/2006/picture">
              <pic:pic>
                <pic:nvPicPr>
                  <pic:cNvPr descr="horizontal line" id="0" name="image15.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14.png"/><Relationship Id="rId6" Type="http://schemas.openxmlformats.org/officeDocument/2006/relationships/styles" Target="styles.xml"/><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