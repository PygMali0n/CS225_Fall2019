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left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Floyd-Warshall’s Algorithm solves the problem Dijkstra's algorithm has with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negative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edges (not negative cycles, because those are mathematically undefined).</w:t>
      </w:r>
    </w:p>
    <w:p w:rsidR="00000000" w:rsidDel="00000000" w:rsidP="00000000" w:rsidRDefault="00000000" w:rsidRPr="00000000" w14:paraId="00000002">
      <w:pPr>
        <w:jc w:val="left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Algorithm setup: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Maintain a table (matrix) that has the shortest known paths between vertices.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Initialize the table with three possible values: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self edges to 0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edges by edge weights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unknown paths to infinity</w:t>
      </w:r>
    </w:p>
    <w:p w:rsidR="00000000" w:rsidDel="00000000" w:rsidP="00000000" w:rsidRDefault="00000000" w:rsidRPr="00000000" w14:paraId="00000009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4138613" cy="15992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59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Algorithm logic: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Consider adding every vertex to optimize the existing path: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m:oMath>
        <m:r>
          <w:rPr>
            <w:rFonts w:ascii="Lora" w:cs="Lora" w:eastAsia="Lora" w:hAnsi="Lora"/>
            <w:color w:val="666666"/>
          </w:rPr>
          <m:t xml:space="preserve">A</m:t>
        </m:r>
        <m:r>
          <w:rPr>
            <w:rFonts w:ascii="Lora" w:cs="Lora" w:eastAsia="Lora" w:hAnsi="Lora"/>
            <w:color w:val="666666"/>
          </w:rPr>
          <m:t>→</m:t>
        </m:r>
        <m:r>
          <w:rPr>
            <w:rFonts w:ascii="Lora" w:cs="Lora" w:eastAsia="Lora" w:hAnsi="Lora"/>
            <w:color w:val="666666"/>
          </w:rPr>
          <m:t xml:space="preserve">B  -1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         vs.          </w:t>
      </w:r>
      <m:oMath>
        <m:r>
          <w:rPr>
            <w:rFonts w:ascii="Lora" w:cs="Lora" w:eastAsia="Lora" w:hAnsi="Lora"/>
            <w:color w:val="666666"/>
          </w:rPr>
          <m:t xml:space="preserve">A</m:t>
        </m:r>
        <m:r>
          <w:rPr>
            <w:rFonts w:ascii="Lora" w:cs="Lora" w:eastAsia="Lora" w:hAnsi="Lora"/>
            <w:color w:val="666666"/>
          </w:rPr>
          <m:t>→</m:t>
        </m:r>
        <m:r>
          <w:rPr>
            <w:rFonts w:ascii="Lora" w:cs="Lora" w:eastAsia="Lora" w:hAnsi="Lora"/>
            <w:color w:val="666666"/>
          </w:rPr>
          <m:t xml:space="preserve">C</m:t>
        </m:r>
        <m:r>
          <w:rPr>
            <w:rFonts w:ascii="Lora" w:cs="Lora" w:eastAsia="Lora" w:hAnsi="Lora"/>
            <w:color w:val="666666"/>
          </w:rPr>
          <m:t>→</m:t>
        </m:r>
        <m:r>
          <w:rPr>
            <w:rFonts w:ascii="Lora" w:cs="Lora" w:eastAsia="Lora" w:hAnsi="Lora"/>
            <w:color w:val="666666"/>
          </w:rPr>
          <m:t xml:space="preserve">B     </m:t>
        </m:r>
        <m:r>
          <w:rPr>
            <w:rFonts w:ascii="Lora" w:cs="Lora" w:eastAsia="Lora" w:hAnsi="Lora"/>
            <w:color w:val="666666"/>
          </w:rPr>
          <m:t>∞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</w:t>
        <w:br w:type="textWrapping"/>
        <w:t xml:space="preserve">                                           </w:t>
      </w:r>
      <m:oMath>
        <m:r>
          <w:rPr>
            <w:rFonts w:ascii="Lora" w:cs="Lora" w:eastAsia="Lora" w:hAnsi="Lora"/>
            <w:color w:val="666666"/>
          </w:rPr>
          <m:t xml:space="preserve">A</m:t>
        </m:r>
        <m:r>
          <w:rPr>
            <w:rFonts w:ascii="Lora" w:cs="Lora" w:eastAsia="Lora" w:hAnsi="Lora"/>
            <w:color w:val="666666"/>
          </w:rPr>
          <m:t>→</m:t>
        </m:r>
        <m:r>
          <w:rPr>
            <w:rFonts w:ascii="Lora" w:cs="Lora" w:eastAsia="Lora" w:hAnsi="Lora"/>
            <w:color w:val="666666"/>
          </w:rPr>
          <m:t xml:space="preserve">D</m:t>
        </m:r>
        <m:r>
          <w:rPr>
            <w:rFonts w:ascii="Lora" w:cs="Lora" w:eastAsia="Lora" w:hAnsi="Lora"/>
            <w:color w:val="666666"/>
          </w:rPr>
          <m:t>→</m:t>
        </m:r>
        <m:r>
          <w:rPr>
            <w:rFonts w:ascii="Lora" w:cs="Lora" w:eastAsia="Lora" w:hAnsi="Lora"/>
            <w:color w:val="666666"/>
          </w:rPr>
          <m:t xml:space="preserve">B     </m:t>
        </m:r>
        <m:r>
          <w:rPr>
            <w:rFonts w:ascii="Lora" w:cs="Lora" w:eastAsia="Lora" w:hAnsi="Lora"/>
            <w:color w:val="666666"/>
          </w:rPr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m:oMath>
        <m:r>
          <w:rPr>
            <w:rFonts w:ascii="Lora" w:cs="Lora" w:eastAsia="Lora" w:hAnsi="Lora"/>
            <w:color w:val="666666"/>
          </w:rPr>
          <m:t xml:space="preserve">A</m:t>
        </m:r>
        <m:r>
          <w:rPr>
            <w:rFonts w:ascii="Lora" w:cs="Lora" w:eastAsia="Lora" w:hAnsi="Lora"/>
            <w:color w:val="666666"/>
          </w:rPr>
          <m:t>→</m:t>
        </m:r>
        <m:r>
          <w:rPr>
            <w:rFonts w:ascii="Lora" w:cs="Lora" w:eastAsia="Lora" w:hAnsi="Lora"/>
            <w:color w:val="666666"/>
          </w:rPr>
          <m:t xml:space="preserve">C  </m:t>
        </m:r>
        <m:r>
          <w:rPr>
            <w:rFonts w:ascii="Lora" w:cs="Lora" w:eastAsia="Lora" w:hAnsi="Lora"/>
            <w:color w:val="666666"/>
          </w:rPr>
          <m:t>∞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         vs.          </w:t>
      </w:r>
      <m:oMath>
        <m:r>
          <w:rPr>
            <w:rFonts w:ascii="Lora" w:cs="Lora" w:eastAsia="Lora" w:hAnsi="Lora"/>
            <w:color w:val="666666"/>
          </w:rPr>
          <m:t xml:space="preserve">A</m:t>
        </m:r>
        <m:r>
          <w:rPr>
            <w:rFonts w:ascii="Lora" w:cs="Lora" w:eastAsia="Lora" w:hAnsi="Lora"/>
            <w:color w:val="666666"/>
          </w:rPr>
          <m:t>→</m:t>
        </m:r>
        <m:r>
          <w:rPr>
            <w:rFonts w:ascii="Lora" w:cs="Lora" w:eastAsia="Lora" w:hAnsi="Lora"/>
            <w:color w:val="666666"/>
          </w:rPr>
          <m:t xml:space="preserve">B</m:t>
        </m:r>
        <m:r>
          <w:rPr>
            <w:rFonts w:ascii="Lora" w:cs="Lora" w:eastAsia="Lora" w:hAnsi="Lora"/>
            <w:color w:val="666666"/>
          </w:rPr>
          <m:t>→</m:t>
        </m:r>
        <m:r>
          <w:rPr>
            <w:rFonts w:ascii="Lora" w:cs="Lora" w:eastAsia="Lora" w:hAnsi="Lora"/>
            <w:color w:val="666666"/>
          </w:rPr>
          <m:t xml:space="preserve">C     -1</m:t>
        </m:r>
        <w:del w:author="Franklin Liu" w:id="0" w:date="2019-05-04T01:57:00Z">
          <m:r>
            <w:rPr>
              <w:rFonts w:ascii="Lora" w:cs="Lora" w:eastAsia="Lora" w:hAnsi="Lora"/>
              <w:color w:val="666666"/>
            </w:rPr>
            <m:t xml:space="preserve">+</m:t>
          </m:r>
        </w:del>
        <w:del w:author="Franklin Liu" w:id="0" w:date="2019-05-04T01:57:00Z">
          <m:r>
            <w:rPr>
              <w:rFonts w:ascii="Lora" w:cs="Lora" w:eastAsia="Lora" w:hAnsi="Lora"/>
              <w:color w:val="666666"/>
            </w:rPr>
            <m:t xml:space="preserve">3</m:t>
          </m:r>
        </w:del>
        <w:ins w:author="Franklin Liu" w:id="0" w:date="2019-05-04T01:57:00Z">
          <m:r>
            <w:rPr>
              <w:rFonts w:ascii="Lora" w:cs="Lora" w:eastAsia="Lora" w:hAnsi="Lora"/>
              <w:color w:val="666666"/>
            </w:rPr>
            <m:t xml:space="preserve"> 4</m:t>
          </m:r>
        </w:ins>
        <m:r>
          <w:rPr>
            <w:rFonts w:ascii="Lora" w:cs="Lora" w:eastAsia="Lora" w:hAnsi="Lora"/>
            <w:color w:val="666666"/>
          </w:rPr>
          <m:t xml:space="preserve">=</m:t>
        </m:r>
        <w:ins w:author="Franklin Liu" w:id="1" w:date="2019-05-04T01:58:12Z">
          <w:del w:author="Bonian Pan" w:id="2" w:date="2019-12-16T07:21:25Z">
            <m:r>
              <w:rPr>
                <w:rFonts w:ascii="Lora" w:cs="Lora" w:eastAsia="Lora" w:hAnsi="Lora"/>
                <w:color w:val="666666"/>
              </w:rPr>
              <m:t xml:space="preserve">3</m:t>
            </m:r>
          </w:del>
        </w:ins>
        <w:ins w:author="Franklin Liu" w:id="1" w:date="2019-05-04T01:58:12Z">
          <m:r>
            <w:rPr>
              <w:rFonts w:ascii="Lora" w:cs="Lora" w:eastAsia="Lora" w:hAnsi="Lora"/>
              <w:color w:val="666666"/>
            </w:rPr>
            <m:t xml:space="preserve"> </m:t>
          </m:r>
        </w:ins>
        <w:del w:author="Franklin Liu" w:id="1" w:date="2019-05-04T01:58:12Z">
          <m:r>
            <w:rPr>
              <w:rFonts w:ascii="Lora" w:cs="Lora" w:eastAsia="Lora" w:hAnsi="Lora"/>
              <w:color w:val="666666"/>
            </w:rPr>
            <m:t xml:space="preserve">2</m:t>
          </m:r>
        </w:del>
        <m:r>
          <w:rPr>
            <w:rFonts w:ascii="Lora" w:cs="Lora" w:eastAsia="Lora" w:hAnsi="Lora"/>
            <w:color w:val="666666"/>
          </w:rPr>
          <m:t xml:space="preserve"> </m:t>
        </m:r>
        <m:r>
          <w:rPr>
            <w:rFonts w:ascii="Lora" w:cs="Lora" w:eastAsia="Lora" w:hAnsi="Lora"/>
            <w:color w:val="666666"/>
          </w:rPr>
          <m:t>⇒</m:t>
        </m:r>
        <m:r>
          <w:rPr>
            <w:rFonts w:ascii="Lora" w:cs="Lora" w:eastAsia="Lora" w:hAnsi="Lora"/>
            <w:color w:val="666666"/>
          </w:rPr>
          <m:t xml:space="preserve">UPDATE</m:t>
        </m:r>
      </m:oMath>
      <w:del w:author="Franklin Liu" w:id="0" w:date="2019-05-04T01:57:00Z"/>
      <w:ins w:author="Franklin Liu" w:id="0" w:date="2019-05-04T01:57:00Z"/>
      <w:ins w:author="Franklin Liu" w:id="1" w:date="2019-05-04T01:58:12Z">
        <w:del w:author="Bonian Pan" w:id="2" w:date="2019-12-16T07:21:25Z"/>
      </w:ins>
      <w:del w:author="Franklin Liu" w:id="1" w:date="2019-05-04T01:58:12Z"/>
      <w:r w:rsidDel="00000000" w:rsidR="00000000" w:rsidRPr="00000000">
        <w:rPr>
          <w:rFonts w:ascii="Lora" w:cs="Lora" w:eastAsia="Lora" w:hAnsi="Lora"/>
          <w:color w:val="666666"/>
          <w:rtl w:val="0"/>
        </w:rPr>
        <w:br w:type="textWrapping"/>
        <w:t xml:space="preserve">                                        </w:t>
      </w:r>
      <m:oMath>
        <m:r>
          <w:rPr>
            <w:rFonts w:ascii="Lora" w:cs="Lora" w:eastAsia="Lora" w:hAnsi="Lora"/>
            <w:color w:val="666666"/>
          </w:rPr>
          <m:t xml:space="preserve">A</m:t>
        </m:r>
        <m:r>
          <w:rPr>
            <w:rFonts w:ascii="Lora" w:cs="Lora" w:eastAsia="Lora" w:hAnsi="Lora"/>
            <w:color w:val="666666"/>
          </w:rPr>
          <m:t>→</m:t>
        </m:r>
        <m:r>
          <w:rPr>
            <w:rFonts w:ascii="Lora" w:cs="Lora" w:eastAsia="Lora" w:hAnsi="Lora"/>
            <w:color w:val="666666"/>
          </w:rPr>
          <m:t xml:space="preserve">D</m:t>
        </m:r>
        <m:r>
          <w:rPr>
            <w:rFonts w:ascii="Lora" w:cs="Lora" w:eastAsia="Lora" w:hAnsi="Lora"/>
            <w:color w:val="666666"/>
          </w:rPr>
          <m:t>→</m:t>
        </m:r>
        <m:r>
          <w:rPr>
            <w:rFonts w:ascii="Lora" w:cs="Lora" w:eastAsia="Lora" w:hAnsi="Lora"/>
            <w:color w:val="666666"/>
          </w:rPr>
          <m:t xml:space="preserve">C     </m:t>
        </m:r>
        <m:r>
          <w:rPr>
            <w:rFonts w:ascii="Lora" w:cs="Lora" w:eastAsia="Lora" w:hAnsi="Lora"/>
            <w:color w:val="666666"/>
          </w:rPr>
          <m:t>∞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rFonts w:ascii="Lora" w:cs="Lora" w:eastAsia="Lora" w:hAnsi="Lora"/>
          <w:color w:val="666666"/>
          <w:rPrChange w:author="Franklin Liu" w:id="3" w:date="2019-05-04T01:58:27Z">
            <w:rPr>
              <w:rFonts w:ascii="Lora" w:cs="Lora" w:eastAsia="Lora" w:hAnsi="Lora"/>
              <w:color w:val="666666"/>
            </w:rPr>
          </w:rPrChange>
        </w:rPr>
        <w:pPrChange w:author="Franklin Liu" w:id="0" w:date="2019-05-04T01:58:27Z">
          <w:pPr>
            <w:numPr>
              <w:ilvl w:val="2"/>
              <w:numId w:val="1"/>
            </w:numPr>
            <w:ind w:left="2160" w:hanging="360"/>
          </w:pPr>
        </w:pPrChange>
      </w:pPr>
      <m:oMath>
        <m:r>
          <w:rPr>
            <w:rFonts w:ascii="Lora" w:cs="Lora" w:eastAsia="Lora" w:hAnsi="Lora"/>
            <w:color w:val="666666"/>
          </w:rPr>
          <m:t xml:space="preserve">A</m:t>
        </m:r>
        <m:r>
          <w:rPr>
            <w:rFonts w:ascii="Lora" w:cs="Lora" w:eastAsia="Lora" w:hAnsi="Lora"/>
            <w:color w:val="666666"/>
          </w:rPr>
          <m:t>→</m:t>
        </m:r>
        <m:r>
          <w:rPr>
            <w:rFonts w:ascii="Lora" w:cs="Lora" w:eastAsia="Lora" w:hAnsi="Lora"/>
            <w:color w:val="666666"/>
          </w:rPr>
          <m:t xml:space="preserve">D  </m:t>
        </m:r>
        <m:r>
          <w:rPr>
            <w:rFonts w:ascii="Lora" w:cs="Lora" w:eastAsia="Lora" w:hAnsi="Lora"/>
            <w:color w:val="666666"/>
          </w:rPr>
          <m:t>∞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         vs.          </w:t>
      </w:r>
      <m:oMath>
        <m:r>
          <w:rPr>
            <w:rFonts w:ascii="Lora" w:cs="Lora" w:eastAsia="Lora" w:hAnsi="Lora"/>
            <w:color w:val="666666"/>
          </w:rPr>
          <m:t xml:space="preserve">A</m:t>
        </m:r>
        <m:r>
          <w:rPr>
            <w:rFonts w:ascii="Lora" w:cs="Lora" w:eastAsia="Lora" w:hAnsi="Lora"/>
            <w:color w:val="666666"/>
          </w:rPr>
          <m:t>→</m:t>
        </m:r>
        <m:r>
          <w:rPr>
            <w:rFonts w:ascii="Lora" w:cs="Lora" w:eastAsia="Lora" w:hAnsi="Lora"/>
            <w:color w:val="666666"/>
          </w:rPr>
          <m:t xml:space="preserve">B</m:t>
        </m:r>
        <m:r>
          <w:rPr>
            <w:rFonts w:ascii="Lora" w:cs="Lora" w:eastAsia="Lora" w:hAnsi="Lora"/>
            <w:color w:val="666666"/>
          </w:rPr>
          <m:t>→</m:t>
        </m:r>
        <m:r>
          <w:rPr>
            <w:rFonts w:ascii="Lora" w:cs="Lora" w:eastAsia="Lora" w:hAnsi="Lora"/>
            <w:color w:val="666666"/>
          </w:rPr>
          <m:t xml:space="preserve">D     -1+3=2 </m:t>
        </m:r>
        <m:r>
          <w:rPr>
            <w:rFonts w:ascii="Lora" w:cs="Lora" w:eastAsia="Lora" w:hAnsi="Lora"/>
            <w:color w:val="666666"/>
          </w:rPr>
          <m:t>⇒</m:t>
        </m:r>
        <m:r>
          <w:rPr>
            <w:rFonts w:ascii="Lora" w:cs="Lora" w:eastAsia="Lora" w:hAnsi="Lora"/>
            <w:color w:val="666666"/>
          </w:rPr>
          <m:t xml:space="preserve">UPDATE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br w:type="textWrapping"/>
        <w:t xml:space="preserve">                                        </w:t>
      </w:r>
      <m:oMath>
        <m:r>
          <w:rPr>
            <w:rFonts w:ascii="Lora" w:cs="Lora" w:eastAsia="Lora" w:hAnsi="Lora"/>
            <w:color w:val="666666"/>
          </w:rPr>
          <m:t xml:space="preserve">A</m:t>
        </m:r>
        <m:r>
          <w:rPr>
            <w:rFonts w:ascii="Lora" w:cs="Lora" w:eastAsia="Lora" w:hAnsi="Lora"/>
            <w:color w:val="666666"/>
          </w:rPr>
          <m:t>→</m:t>
        </m:r>
        <m:r>
          <w:rPr>
            <w:rFonts w:ascii="Lora" w:cs="Lora" w:eastAsia="Lora" w:hAnsi="Lora"/>
            <w:color w:val="666666"/>
          </w:rPr>
          <m:t xml:space="preserve">C</m:t>
        </m:r>
        <m:r>
          <w:rPr>
            <w:rFonts w:ascii="Lora" w:cs="Lora" w:eastAsia="Lora" w:hAnsi="Lora"/>
            <w:color w:val="666666"/>
          </w:rPr>
          <m:t>→</m:t>
        </m:r>
        <m:r>
          <w:rPr>
            <w:rFonts w:ascii="Lora" w:cs="Lora" w:eastAsia="Lora" w:hAnsi="Lora"/>
            <w:color w:val="666666"/>
          </w:rPr>
          <m:t xml:space="preserve">D     3+(-2)=1</m:t>
        </m:r>
        <m:r>
          <w:rPr>
            <w:rFonts w:ascii="Lora" w:cs="Lora" w:eastAsia="Lora" w:hAnsi="Lora"/>
            <w:color w:val="666666"/>
          </w:rPr>
          <m:t>⇒</m:t>
        </m:r>
        <m:r>
          <w:rPr>
            <w:rFonts w:ascii="Lora" w:cs="Lora" w:eastAsia="Lora" w:hAnsi="Lora"/>
            <w:color w:val="666666"/>
          </w:rPr>
          <m:t xml:space="preserve">UPDATE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4538663" cy="175665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756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Now, do the same with the rest of the vertices (B, C, and D). At the end of the algorithm, we will have shortest paths for all pairs. </w:t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Running time: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m:oMath>
        <m:r>
          <w:rPr>
            <w:rFonts w:ascii="Lora" w:cs="Lora" w:eastAsia="Lora" w:hAnsi="Lora"/>
            <w:color w:val="666666"/>
          </w:rPr>
          <m:t xml:space="preserve">O(</m:t>
        </m:r>
        <m:sSup>
          <m:sSupPr>
            <m:ctrlPr>
              <w:rPr>
                <w:rFonts w:ascii="Lora" w:cs="Lora" w:eastAsia="Lora" w:hAnsi="Lora"/>
                <w:color w:val="666666"/>
              </w:rPr>
            </m:ctrlPr>
          </m:sSupPr>
          <m:e>
            <m:r>
              <w:rPr>
                <w:rFonts w:ascii="Lora" w:cs="Lora" w:eastAsia="Lora" w:hAnsi="Lora"/>
                <w:color w:val="666666"/>
              </w:rPr>
              <m:t xml:space="preserve">n</m:t>
            </m:r>
          </m:e>
          <m:sup>
            <m:r>
              <w:rPr>
                <w:rFonts w:ascii="Lora" w:cs="Lora" w:eastAsia="Lora" w:hAnsi="Lora"/>
                <w:color w:val="666666"/>
              </w:rPr>
              <m:t xml:space="preserve">3</m:t>
            </m:r>
          </m:sup>
        </m:sSup>
        <m:r>
          <w:rPr>
            <w:rFonts w:ascii="Lora" w:cs="Lora" w:eastAsia="Lora" w:hAnsi="Lora"/>
            <w:color w:val="66666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ora" w:cs="Lora" w:eastAsia="Lora" w:hAnsi="Lora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With Dijkstra’s algorithm we assumed optimality → once we find a path from A to B we do not try to find another path from A to B with shorter distance.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ora" w:cs="Lora" w:eastAsia="Lora" w:hAnsi="Lora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On the other hand Floyd-Warshall’s algorithm explores all possible paths to determine the shortest path. If we explored all possible paths with Dijkstra’s algorithm, the running time would have been much worse than </w:t>
      </w:r>
      <m:oMath>
        <m:sSup>
          <m:sSupPr>
            <m:ctrlPr>
              <w:rPr>
                <w:rFonts w:ascii="Lora" w:cs="Lora" w:eastAsia="Lora" w:hAnsi="Lora"/>
                <w:color w:val="666666"/>
              </w:rPr>
            </m:ctrlPr>
          </m:sSupPr>
          <m:e>
            <m:r>
              <w:rPr>
                <w:rFonts w:ascii="Lora" w:cs="Lora" w:eastAsia="Lora" w:hAnsi="Lora"/>
                <w:color w:val="666666"/>
              </w:rPr>
              <m:t xml:space="preserve">n</m:t>
            </m:r>
          </m:e>
          <m:sup>
            <m:r>
              <w:rPr>
                <w:rFonts w:ascii="Lora" w:cs="Lora" w:eastAsia="Lora" w:hAnsi="Lora"/>
                <w:color w:val="666666"/>
              </w:rPr>
              <m:t xml:space="preserve">3</m:t>
            </m:r>
          </m:sup>
        </m:sSup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0"/>
    <w:bookmarkEnd w:id="0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1C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6tauivf3976u" w:id="1"/>
    <w:bookmarkEnd w:id="1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4/26  Floyd-Warshall’s Algorithm</w:t>
    </w:r>
  </w:p>
  <w:p w:rsidR="00000000" w:rsidDel="00000000" w:rsidP="00000000" w:rsidRDefault="00000000" w:rsidRPr="00000000" w14:paraId="0000001D">
    <w:pPr>
      <w:pStyle w:val="Subtitle"/>
      <w:keepNext w:val="0"/>
      <w:keepLines w:val="0"/>
      <w:spacing w:after="0" w:before="200" w:line="240" w:lineRule="auto"/>
      <w:rPr>
        <w:rFonts w:ascii="Economica" w:cs="Economica" w:eastAsia="Economica" w:hAnsi="Economica"/>
        <w:b w:val="1"/>
        <w:sz w:val="28"/>
        <w:szCs w:val="28"/>
      </w:rPr>
    </w:pPr>
    <w:bookmarkStart w:colFirst="0" w:colLast="0" w:name="_37lxvx553323" w:id="2"/>
    <w:bookmarkEnd w:id="2"/>
    <w:r w:rsidDel="00000000" w:rsidR="00000000" w:rsidRPr="00000000">
      <w:rPr>
        <w:rFonts w:ascii="Economica" w:cs="Economica" w:eastAsia="Economica" w:hAnsi="Economica"/>
        <w:b w:val="1"/>
        <w:sz w:val="28"/>
        <w:szCs w:val="28"/>
        <w:rtl w:val="0"/>
      </w:rPr>
      <w:t xml:space="preserve">By Wenjie</w:t>
    </w:r>
  </w:p>
  <w:p w:rsidR="00000000" w:rsidDel="00000000" w:rsidP="00000000" w:rsidRDefault="00000000" w:rsidRPr="00000000" w14:paraId="0000001E">
    <w:pPr>
      <w:spacing w:before="200" w:line="360" w:lineRule="auto"/>
      <w:rPr/>
    </w:pPr>
    <w:r w:rsidDel="00000000" w:rsidR="00000000" w:rsidRPr="00000000">
      <w:rPr>
        <w:rFonts w:ascii="Open Sans" w:cs="Open Sans" w:eastAsia="Open Sans" w:hAnsi="Open Sans"/>
        <w:sz w:val="24"/>
        <w:szCs w:val="24"/>
      </w:rPr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>
                    <a:alphaModFix amt="5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9" Type="http://schemas.openxmlformats.org/officeDocument/2006/relationships/font" Target="fonts/NovaMono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