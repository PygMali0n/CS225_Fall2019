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ns w:author="Wenhao Zhang" w:id="2" w:date="2019-12-17T17:15:46Z"/>
        </w:rPr>
      </w:pPr>
      <w:ins w:author="Xiaomiao Zhang" w:id="0" w:date="2020-04-11T20:38:28Z">
        <w:r w:rsidDel="00000000" w:rsidR="00000000" w:rsidRPr="00000000">
          <w:rPr>
            <w:rtl w:val="0"/>
          </w:rPr>
          <w:t xml:space="preserve"> </w:t>
        </w:r>
      </w:ins>
      <w:ins w:author="Linfei Jing" w:id="1" w:date="2020-04-07T16:00:53Z">
        <w:r w:rsidDel="00000000" w:rsidR="00000000" w:rsidRPr="00000000">
          <w:rPr>
            <w:rtl w:val="0"/>
          </w:rPr>
          <w:t xml:space="preserve"> </w:t>
        </w:r>
      </w:ins>
      <w:ins w:author="Wenhao Zhang" w:id="2" w:date="2019-12-17T17:15:46Z">
        <w:del w:author="Karnap Patel" w:id="3" w:date="2020-04-07T23:00:13Z">
          <w:r w:rsidDel="00000000" w:rsidR="00000000" w:rsidRPr="00000000">
            <w:rPr>
              <w:rtl w:val="0"/>
            </w:rPr>
            <w:delText xml:space="preserve">0</w:delText>
          </w:r>
        </w:del>
      </w:ins>
      <w:ins w:author="Jie Yang" w:id="4" w:date="2020-04-07T19:42:00Z">
        <w:del w:author="Karnap Patel" w:id="3" w:date="2020-04-07T23:00:13Z">
          <w:r w:rsidDel="00000000" w:rsidR="00000000" w:rsidRPr="00000000">
            <w:rPr>
              <w:rtl w:val="0"/>
            </w:rPr>
            <w:delText xml:space="preserve">0000000000000000</w:delText>
          </w:r>
        </w:del>
      </w:ins>
      <w:ins w:author="Wenhao Zhang" w:id="2" w:date="2019-12-17T17:15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color w:val="666666"/>
        </w:rPr>
      </w:pPr>
      <w:ins w:author="Wenhao Zhang" w:id="2" w:date="2019-12-17T17:15:46Z">
        <w:del w:author="Viraj Shitole" w:id="5" w:date="2020-04-07T05:31:49Z">
          <w:r w:rsidDel="00000000" w:rsidR="00000000" w:rsidRPr="00000000">
            <w:rPr>
              <w:rtl w:val="0"/>
            </w:rPr>
            <w:delText xml:space="preserve">.</w:delText>
          </w:r>
        </w:del>
      </w:ins>
      <w:del w:author="Viraj Shitole" w:id="5" w:date="2020-04-07T05:31:49Z"/>
      <w:ins w:author="Pavan Baloo" w:id="6" w:date="2019-12-04T05:01:00Z">
        <w:del w:author="Viraj Shitole" w:id="5" w:date="2020-04-07T05:31:49Z">
          <w:r w:rsidDel="00000000" w:rsidR="00000000" w:rsidRPr="00000000">
            <w:rPr>
              <w:rtl w:val="0"/>
            </w:rPr>
            <w:delText xml:space="preserve">h</w:delText>
          </w:r>
        </w:del>
      </w:ins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134041" cy="190023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041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Lora" w:cs="Lora" w:eastAsia="Lora" w:hAnsi="Lora"/>
          <w:b w:val="1"/>
        </w:rPr>
      </w:pPr>
      <w:bookmarkStart w:colFirst="0" w:colLast="0" w:name="_9v7q40dq8iop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 Priority Queue/Heap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insert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remove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isEmpty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Store ordered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Operator “&lt;” must be implemented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Whenever remove is called, the data structure pops out an element with a predetermined property (for example, the smallest element)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Just like a Stack/Queue, we cannot tell the structure what it removes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Unlike Stack/Queue, the Priority Queue always remove an element with a certain priority (for example, the smallest element)</w:t>
      </w:r>
    </w:p>
    <w:p w:rsidR="00000000" w:rsidDel="00000000" w:rsidP="00000000" w:rsidRDefault="00000000" w:rsidRPr="00000000" w14:paraId="0000000D">
      <w:pPr>
        <w:pStyle w:val="Heading4"/>
        <w:rPr>
          <w:rFonts w:ascii="Lora" w:cs="Lora" w:eastAsia="Lora" w:hAnsi="Lora"/>
          <w:b w:val="1"/>
          <w:sz w:val="22"/>
          <w:szCs w:val="22"/>
        </w:rPr>
      </w:pPr>
      <w:bookmarkStart w:colFirst="0" w:colLast="0" w:name="_eo8p8wcr59kr" w:id="1"/>
      <w:bookmarkEnd w:id="1"/>
      <w:r w:rsidDel="00000000" w:rsidR="00000000" w:rsidRPr="00000000">
        <w:rPr>
          <w:rFonts w:ascii="Lora" w:cs="Lora" w:eastAsia="Lora" w:hAnsi="Lora"/>
          <w:b w:val="1"/>
          <w:sz w:val="22"/>
          <w:szCs w:val="22"/>
          <w:rtl w:val="0"/>
        </w:rPr>
        <w:t xml:space="preserve">Implementations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Possible (bad) implementations of the above ADT and their running times: </w:t>
      </w:r>
    </w:p>
    <w:tbl>
      <w:tblPr>
        <w:tblStyle w:val="Table1"/>
        <w:tblW w:w="87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65"/>
        <w:gridCol w:w="2175"/>
        <w:gridCol w:w="2175"/>
        <w:tblGridChange w:id="0">
          <w:tblGrid>
            <w:gridCol w:w="2115"/>
            <w:gridCol w:w="2265"/>
            <w:gridCol w:w="2175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removeMin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ins w:author="Jianjia Zhang" w:id="7" w:date="2019-11-09T02:22:19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t xml:space="preserve">s</w:t>
              </w:r>
            </w:ins>
            <w:del w:author="Jianjia Zhang" w:id="7" w:date="2019-11-09T02:22:19Z">
              <w:r w:rsidDel="00000000" w:rsidR="00000000" w:rsidRPr="00000000">
                <w:rPr>
                  <w:rFonts w:ascii="Lora" w:cs="Lora" w:eastAsia="Lora" w:hAnsi="Lora"/>
                  <w:color w:val="666666"/>
                  <w:rtl w:val="0"/>
                </w:rPr>
                <w:delText xml:space="preserve">Unsorted Array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Unsorted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Sorted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Further, HashTable is not ordered so not useful. Only thing left is, the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Tree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!</w:t>
      </w:r>
    </w:p>
    <w:p w:rsidR="00000000" w:rsidDel="00000000" w:rsidP="00000000" w:rsidRDefault="00000000" w:rsidRPr="00000000" w14:paraId="00000024">
      <w:pPr>
        <w:ind w:left="0" w:firstLine="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Tree structure implementation: the (min)Heap</w:t>
      </w:r>
    </w:p>
    <w:p w:rsidR="00000000" w:rsidDel="00000000" w:rsidP="00000000" w:rsidRDefault="00000000" w:rsidRPr="00000000" w14:paraId="00000025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323342" cy="18716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342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binary, complete tree with the smallest element on the root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Children are larger than their parent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Definition of a minHeap:</w:t>
      </w:r>
    </w:p>
    <w:p w:rsidR="00000000" w:rsidDel="00000000" w:rsidP="00000000" w:rsidRDefault="00000000" w:rsidRPr="00000000" w14:paraId="00000029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complete binary tree is a minHeap if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 = {}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or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 = {r, T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L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, T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}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where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L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, T</w:t>
      </w:r>
      <w:r w:rsidDel="00000000" w:rsidR="00000000" w:rsidRPr="00000000">
        <w:rPr>
          <w:rFonts w:ascii="Lora" w:cs="Lora" w:eastAsia="Lora" w:hAnsi="Lora"/>
          <w:b w:val="1"/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are minHeaps and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greater than their root</w:t>
      </w:r>
    </w:p>
    <w:p w:rsidR="00000000" w:rsidDel="00000000" w:rsidP="00000000" w:rsidRDefault="00000000" w:rsidRPr="00000000" w14:paraId="0000002C">
      <w:pPr>
        <w:ind w:left="0" w:firstLine="0"/>
        <w:rPr>
          <w:rFonts w:ascii="Lora" w:cs="Lora" w:eastAsia="Lora" w:hAnsi="Lora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map the tree into a simp</w:t>
      </w:r>
      <w:ins w:author="Tingcong Liu" w:id="8" w:date="2019-11-07T20:10:23Z">
        <w:del w:author="Ziang Xiao" w:id="9" w:date="2019-11-07T22:23:08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ler data structure : 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minHeap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will map level order tree traversal to an array or vector.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will use trees just for representation.</w:t>
      </w:r>
    </w:p>
    <w:p w:rsidR="00000000" w:rsidDel="00000000" w:rsidP="00000000" w:rsidRDefault="00000000" w:rsidRPr="00000000" w14:paraId="00000030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319588" cy="240375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403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this case we traverse the array in the following way:</w:t>
      </w:r>
      <w:ins w:author="Khushi Arora" w:id="10" w:date="2019-11-10T09:29:17Z">
        <w:del w:author="Vish Balasubramanian-Karthikeyan" w:id="11" w:date="2019-12-03T04:38:43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 m,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Left child is at index: 2 * i + 1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Right child is at index: 2 * i + 2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Parent is at index: (i - 1) / 2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However, if we want an easier way to compute indices - add a dummy to the beginning of the array to shift the indices by one. </w:t>
      </w:r>
    </w:p>
    <w:p w:rsidR="00000000" w:rsidDel="00000000" w:rsidP="00000000" w:rsidRDefault="00000000" w:rsidRPr="00000000" w14:paraId="00000036">
      <w:pPr>
        <w:jc w:val="center"/>
        <w:rPr>
          <w:rFonts w:ascii="Lora" w:cs="Lora" w:eastAsia="Lora" w:hAnsi="Lora"/>
          <w:color w:val="666666"/>
        </w:rPr>
      </w:pPr>
      <w:ins w:author="Tao Zang" w:id="12" w:date="2019-12-02T05:28:13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del w:author="Tao Zang" w:id="12" w:date="2019-12-02T05:28:13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114300" distT="114300" distL="114300" distR="114300">
              <wp:extent cx="4719638" cy="2532297"/>
              <wp:effectExtent b="0" l="0" r="0" t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9638" cy="253229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Now, we can compute indices as follows: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Left child is at index: 2 * i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Right child is at index: 2 * i + 1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Parent is at index: i / 2</w:t>
      </w:r>
    </w:p>
    <w:p w:rsidR="00000000" w:rsidDel="00000000" w:rsidP="00000000" w:rsidRDefault="00000000" w:rsidRPr="00000000" w14:paraId="0000003B">
      <w:pPr>
        <w:pStyle w:val="Heading4"/>
        <w:rPr>
          <w:rFonts w:ascii="Lora" w:cs="Lora" w:eastAsia="Lora" w:hAnsi="Lora"/>
          <w:b w:val="1"/>
          <w:sz w:val="22"/>
          <w:szCs w:val="22"/>
        </w:rPr>
      </w:pPr>
      <w:bookmarkStart w:colFirst="0" w:colLast="0" w:name="_qpe8gthe6b6" w:id="2"/>
      <w:bookmarkEnd w:id="2"/>
      <w:r w:rsidDel="00000000" w:rsidR="00000000" w:rsidRPr="00000000">
        <w:rPr>
          <w:rFonts w:ascii="Lora" w:cs="Lora" w:eastAsia="Lora" w:hAnsi="Lora"/>
          <w:b w:val="1"/>
          <w:sz w:val="22"/>
          <w:szCs w:val="22"/>
          <w:rtl w:val="0"/>
        </w:rPr>
        <w:t xml:space="preserve">Insertion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if we still have the array capacity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not, we double the size of the array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491163" cy="8447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484" l="3031" r="-3031" t="73014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844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is just adding a new layer to the tree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622352" cy="1928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0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352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Insert the element at the end of the array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Make sure the result is still a heap (heapify-up)</w:t>
      </w:r>
    </w:p>
    <w:p w:rsidR="00000000" w:rsidDel="00000000" w:rsidP="00000000" w:rsidRDefault="00000000" w:rsidRPr="00000000" w14:paraId="00000044">
      <w:pPr>
        <w:spacing w:after="160" w:line="259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164070" cy="2147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070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>
          <w:rFonts w:ascii="Lora" w:cs="Lora" w:eastAsia="Lora" w:hAnsi="Lora"/>
          <w:sz w:val="22"/>
          <w:szCs w:val="22"/>
        </w:rPr>
      </w:pPr>
      <w:bookmarkStart w:colFirst="0" w:colLast="0" w:name="_ayb6at3nz0qm" w:id="3"/>
      <w:bookmarkEnd w:id="3"/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Heapify-Up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6124492" cy="11287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492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Starts from the inserted node, assumes the heap is valid everywhere </w:t>
      </w:r>
      <w:ins w:author="Quarrie McGuire" w:id="13" w:date="2019-11-29T18:47:09Z">
        <w:commentRangeStart w:id="0"/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below</w:t>
        </w:r>
      </w:ins>
      <w:del w:author="Quarrie McGuire" w:id="13" w:date="2019-11-29T18:47:0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above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that node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current element is not the root and smaller than its parent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the current element and its parent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Continue on the parent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905500" cy="18097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Runtime of Insertion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growArray() takes O(1) amortized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insertion takes O(1)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heapify-up takes O(h) = O(lg n) since the tree is complete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160" w:line="259" w:lineRule="auto"/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Total runtime: O(lg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spacing w:after="160" w:line="259" w:lineRule="auto"/>
        <w:rPr>
          <w:rFonts w:ascii="Lora" w:cs="Lora" w:eastAsia="Lora" w:hAnsi="Lora"/>
          <w:b w:val="1"/>
          <w:sz w:val="22"/>
          <w:szCs w:val="22"/>
        </w:rPr>
      </w:pPr>
      <w:bookmarkStart w:colFirst="0" w:colLast="0" w:name="_32arirggyfbn" w:id="4"/>
      <w:bookmarkEnd w:id="4"/>
      <w:r w:rsidDel="00000000" w:rsidR="00000000" w:rsidRPr="00000000">
        <w:rPr>
          <w:rFonts w:ascii="Lora" w:cs="Lora" w:eastAsia="Lora" w:hAnsi="Lora"/>
          <w:b w:val="1"/>
          <w:sz w:val="22"/>
          <w:szCs w:val="22"/>
          <w:rtl w:val="0"/>
        </w:rPr>
        <w:t xml:space="preserve">Remove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the root with the last element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Remove the last element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Heapify-Down to ensure the heap property</w:t>
      </w:r>
    </w:p>
    <w:p w:rsidR="00000000" w:rsidDel="00000000" w:rsidP="00000000" w:rsidRDefault="00000000" w:rsidRPr="00000000" w14:paraId="00000055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167188" cy="26171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61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iqi Yu" w:id="0" w:date="2020-04-26T00:25:28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5"/>
    <w:bookmarkEnd w:id="5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57">
    <w:pPr>
      <w:pStyle w:val="Title"/>
      <w:keepNext w:val="0"/>
      <w:keepLines w:val="0"/>
      <w:spacing w:after="0" w:line="240" w:lineRule="auto"/>
      <w:rPr/>
    </w:pPr>
    <w:bookmarkStart w:colFirst="0" w:colLast="0" w:name="_6tauivf3976u" w:id="6"/>
    <w:bookmarkEnd w:id="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3/27 Heaps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7"/>
    <w:bookmarkEnd w:id="7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59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11" name="image11.png"/>
          <a:graphic>
            <a:graphicData uri="http://schemas.openxmlformats.org/drawingml/2006/picture">
              <pic:pic>
                <pic:nvPicPr>
                  <pic:cNvPr descr="horizontal line" id="0" name="image11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