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160" w:line="259" w:lineRule="auto"/>
        <w:rPr>
          <w:rFonts w:ascii="Lora" w:cs="Lora" w:eastAsia="Lora" w:hAnsi="Lora"/>
          <w:b w:val="1"/>
          <w:color w:val="666666"/>
        </w:rPr>
      </w:pPr>
      <w:bookmarkStart w:colFirst="0" w:colLast="0" w:name="_jv5rsm9ngj1" w:id="0"/>
      <w:bookmarkEnd w:id="0"/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Disjoint Sets ADT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59" w:lineRule="auto"/>
        <w:ind w:left="720" w:hanging="360"/>
        <w:rPr>
          <w:rFonts w:ascii="Lora" w:cs="Lora" w:eastAsia="Lora" w:hAnsi="Lora"/>
          <w:color w:val="666666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Maintain a collection </w:t>
      </w:r>
      <m:oMath>
        <m:r>
          <w:rPr>
            <w:rFonts w:ascii="Lora" w:cs="Lora" w:eastAsia="Lora" w:hAnsi="Lora"/>
            <w:color w:val="666666"/>
          </w:rPr>
          <m:t xml:space="preserve">S={</m:t>
        </m:r>
        <m:sSub>
          <m:sSubPr>
            <m:ctrlPr>
              <w:rPr>
                <w:rFonts w:ascii="Lora" w:cs="Lora" w:eastAsia="Lora" w:hAnsi="Lora"/>
                <w:color w:val="666666"/>
              </w:rPr>
            </m:ctrlPr>
          </m:sSubPr>
          <m:e>
            <m:r>
              <w:rPr>
                <w:rFonts w:ascii="Lora" w:cs="Lora" w:eastAsia="Lora" w:hAnsi="Lora"/>
                <w:color w:val="666666"/>
              </w:rPr>
              <m:t xml:space="preserve">s</m:t>
            </m:r>
          </m:e>
          <m:sub>
            <m:r>
              <w:rPr>
                <w:rFonts w:ascii="Lora" w:cs="Lora" w:eastAsia="Lora" w:hAnsi="Lora"/>
                <w:color w:val="666666"/>
              </w:rPr>
              <m:t xml:space="preserve">0</m:t>
            </m:r>
          </m:sub>
        </m:sSub>
        <m:r>
          <w:rPr>
            <w:rFonts w:ascii="Lora" w:cs="Lora" w:eastAsia="Lora" w:hAnsi="Lora"/>
            <w:color w:val="666666"/>
          </w:rPr>
          <m:t xml:space="preserve">, </m:t>
        </m:r>
        <m:sSub>
          <m:sSubPr>
            <m:ctrlPr>
              <w:rPr>
                <w:rFonts w:ascii="Lora" w:cs="Lora" w:eastAsia="Lora" w:hAnsi="Lora"/>
                <w:color w:val="666666"/>
              </w:rPr>
            </m:ctrlPr>
          </m:sSubPr>
          <m:e>
            <m:r>
              <w:rPr>
                <w:rFonts w:ascii="Lora" w:cs="Lora" w:eastAsia="Lora" w:hAnsi="Lora"/>
                <w:color w:val="666666"/>
              </w:rPr>
              <m:t xml:space="preserve">s</m:t>
            </m:r>
          </m:e>
          <m:sub>
            <m:r>
              <w:rPr>
                <w:rFonts w:ascii="Lora" w:cs="Lora" w:eastAsia="Lora" w:hAnsi="Lora"/>
                <w:color w:val="666666"/>
              </w:rPr>
              <m:t xml:space="preserve">1</m:t>
            </m:r>
          </m:sub>
        </m:sSub>
        <m:r>
          <w:rPr>
            <w:rFonts w:ascii="Lora" w:cs="Lora" w:eastAsia="Lora" w:hAnsi="Lora"/>
            <w:color w:val="666666"/>
          </w:rPr>
          <m:t xml:space="preserve">, … </m:t>
        </m:r>
        <m:sSub>
          <m:sSubPr>
            <m:ctrlPr>
              <w:rPr>
                <w:rFonts w:ascii="Lora" w:cs="Lora" w:eastAsia="Lora" w:hAnsi="Lora"/>
                <w:color w:val="666666"/>
              </w:rPr>
            </m:ctrlPr>
          </m:sSubPr>
          <m:e>
            <m:r>
              <w:rPr>
                <w:rFonts w:ascii="Lora" w:cs="Lora" w:eastAsia="Lora" w:hAnsi="Lora"/>
                <w:color w:val="666666"/>
              </w:rPr>
              <m:t xml:space="preserve">s</m:t>
            </m:r>
          </m:e>
          <m:sub>
            <m:r>
              <w:rPr>
                <w:rFonts w:ascii="Lora" w:cs="Lora" w:eastAsia="Lora" w:hAnsi="Lora"/>
                <w:color w:val="666666"/>
              </w:rPr>
              <m:t xml:space="preserve">k</m:t>
            </m:r>
          </m:sub>
        </m:sSub>
        <m:r>
          <w:rPr>
            <w:rFonts w:ascii="Lora" w:cs="Lora" w:eastAsia="Lora" w:hAnsi="Lora"/>
            <w:color w:val="666666"/>
          </w:rPr>
          <m:t xml:space="preserve">}</m:t>
        </m:r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(a set of disjoint sets).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9" w:lineRule="auto"/>
        <w:ind w:left="720" w:hanging="360"/>
        <w:rPr>
          <w:rFonts w:ascii="Lora" w:cs="Lora" w:eastAsia="Lora" w:hAnsi="Lora"/>
          <w:color w:val="666666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Each set has an element as its representatives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720" w:hanging="360"/>
        <w:rPr>
          <w:rFonts w:ascii="Lora" w:cs="Lora" w:eastAsia="Lora" w:hAnsi="Lora"/>
          <w:color w:val="666666"/>
          <w:sz w:val="22"/>
          <w:szCs w:val="22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API:  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59" w:lineRule="auto"/>
        <w:ind w:left="1440" w:hanging="360"/>
        <w:rPr>
          <w:rFonts w:ascii="Lora" w:cs="Lora" w:eastAsia="Lora" w:hAnsi="Lora"/>
          <w:color w:val="66666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void makeSet(const T &amp; t)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; </w:t>
        <w:tab/>
      </w: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(make set with one element)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59" w:lineRule="auto"/>
        <w:ind w:left="1440" w:hanging="360"/>
        <w:rPr>
          <w:rFonts w:ascii="Lora" w:cs="Lora" w:eastAsia="Lora" w:hAnsi="Lora"/>
          <w:i w:val="1"/>
          <w:color w:val="66666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void union(const T &amp; k1, const T &amp; k2)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;</w:t>
        <w:tab/>
        <w:t xml:space="preserve"> </w:t>
      </w: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(set1 + set2)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60" w:line="259" w:lineRule="auto"/>
        <w:ind w:left="1440" w:hanging="360"/>
        <w:rPr>
          <w:rFonts w:ascii="Lora" w:cs="Lora" w:eastAsia="Lora" w:hAnsi="Lora"/>
          <w:color w:val="666666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T &amp; find(const T &amp; k);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ab/>
      </w: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(find the representative element)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Lora" w:cs="Lora" w:eastAsia="Lora" w:hAnsi="Lora"/>
          <w:b w:val="1"/>
          <w:color w:val="666666"/>
        </w:rPr>
      </w:pPr>
      <w:bookmarkStart w:colFirst="0" w:colLast="0" w:name="_2r7id8vli6f8" w:id="1"/>
      <w:bookmarkEnd w:id="1"/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Implementation 1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array indices are the keys of the elements. Any type of elements could be converted to int through a hash function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Find(k): O(1)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Union(k1, k2):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Naive implementation: going through entire array to update representations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O(n) </w:t>
      </w:r>
    </w:p>
    <w:p w:rsidR="00000000" w:rsidDel="00000000" w:rsidP="00000000" w:rsidRDefault="00000000" w:rsidRPr="00000000" w14:paraId="0000000E">
      <w:pPr>
        <w:pStyle w:val="Heading3"/>
        <w:rPr>
          <w:rFonts w:ascii="Lora" w:cs="Lora" w:eastAsia="Lora" w:hAnsi="Lora"/>
          <w:b w:val="1"/>
          <w:color w:val="666666"/>
        </w:rPr>
      </w:pPr>
      <w:bookmarkStart w:colFirst="0" w:colLast="0" w:name="_2yrqlvh3wtj9" w:id="2"/>
      <w:bookmarkEnd w:id="2"/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Implementation 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array indices are the keys of elements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value of the array at index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i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would be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-1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if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i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is a</w:t>
      </w:r>
      <w:del w:author="Dilan Patel" w:id="1" w:date="2019-12-04T03:51:45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delText xml:space="preserve">n</w:delText>
        </w:r>
      </w:del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representative element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The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index of the parent of i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 if we haven’t found the rep. element.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We call these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UpTrees</w:t>
      </w:r>
    </w:p>
    <w:p w:rsidR="00000000" w:rsidDel="00000000" w:rsidP="00000000" w:rsidRDefault="00000000" w:rsidRPr="00000000" w14:paraId="00000014">
      <w:pPr>
        <w:jc w:val="center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</w:rPr>
        <w:drawing>
          <wp:inline distB="0" distT="0" distL="114300" distR="114300">
            <wp:extent cx="1181100" cy="89937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9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ins w:author="Will Jing" w:id="2" w:date="2019-04-16T04:30:20Z">
        <w:del w:author="Nikhil Deenamsetty" w:id="3" w:date="2019-04-19T17:27:58Z">
          <w:r w:rsidDel="00000000" w:rsidR="00000000" w:rsidRPr="00000000">
            <w:rPr>
              <w:rFonts w:ascii="Lora" w:cs="Lora" w:eastAsia="Lora" w:hAnsi="Lora"/>
              <w:b w:val="1"/>
              <w:color w:val="666666"/>
              <w:rtl w:val="0"/>
            </w:rPr>
            <w:delText xml:space="preserve">t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>
          <w:rFonts w:ascii="Lora" w:cs="Lora" w:eastAsia="Lora" w:hAnsi="Lora"/>
          <w:b w:val="1"/>
        </w:rPr>
      </w:pPr>
      <w:bookmarkStart w:colFirst="0" w:colLast="0" w:name="_v5afbpi7jffr" w:id="3"/>
      <w:bookmarkEnd w:id="3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Example of Implementation 2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Initial state:</w:t>
      </w:r>
    </w:p>
    <w:p w:rsidR="00000000" w:rsidDel="00000000" w:rsidP="00000000" w:rsidRDefault="00000000" w:rsidRPr="00000000" w14:paraId="00000017">
      <w:pPr>
        <w:tabs>
          <w:tab w:val="left" w:pos="4170"/>
        </w:tabs>
        <w:spacing w:after="160" w:lineRule="auto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1397892" cy="1065434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892" cy="1065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tabs>
          <w:tab w:val="left" w:pos="4170"/>
        </w:tabs>
        <w:spacing w:after="160" w:lineRule="auto"/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Union (3,0)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- we are going to point 0 to 3 and update the value for index 0</w:t>
      </w:r>
    </w:p>
    <w:p w:rsidR="00000000" w:rsidDel="00000000" w:rsidP="00000000" w:rsidRDefault="00000000" w:rsidRPr="00000000" w14:paraId="00000019">
      <w:pPr>
        <w:tabs>
          <w:tab w:val="left" w:pos="4170"/>
        </w:tabs>
        <w:spacing w:after="160" w:lineRule="auto"/>
        <w:ind w:left="720" w:firstLine="0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2847797" cy="109125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797" cy="1091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tabs>
          <w:tab w:val="left" w:pos="4170"/>
        </w:tabs>
        <w:spacing w:after="160" w:lineRule="auto"/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Union(1, 3)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– 3 will point to 1 and we will update the value for inde</w:t>
      </w:r>
      <w:ins w:author="Zewen Rao" w:id="4" w:date="2019-12-03T23:39:01Z">
        <w:del w:author="Shuai Wei" w:id="5" w:date="2019-12-19T19:20:06Z">
          <w:r w:rsidDel="00000000" w:rsidR="00000000" w:rsidRPr="00000000">
            <w:rPr>
              <w:rFonts w:ascii="Lora" w:cs="Lora" w:eastAsia="Lora" w:hAnsi="Lora"/>
              <w:color w:val="666666"/>
              <w:rtl w:val="0"/>
            </w:rPr>
            <w:delText xml:space="preserve">5</w:delText>
          </w:r>
        </w:del>
      </w:ins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x 3:</w:t>
      </w:r>
    </w:p>
    <w:p w:rsidR="00000000" w:rsidDel="00000000" w:rsidP="00000000" w:rsidRDefault="00000000" w:rsidRPr="00000000" w14:paraId="0000001B">
      <w:pPr>
        <w:tabs>
          <w:tab w:val="left" w:pos="4170"/>
        </w:tabs>
        <w:spacing w:after="160" w:lineRule="auto"/>
        <w:ind w:left="720" w:firstLine="0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2836152" cy="1127154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6152" cy="1127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tabs>
          <w:tab w:val="left" w:pos="4170"/>
        </w:tabs>
        <w:spacing w:after="160" w:lineRule="auto"/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Union(2,0):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tabs>
          <w:tab w:val="left" w:pos="4170"/>
        </w:tabs>
        <w:spacing w:after="160" w:lineRule="auto"/>
        <w:ind w:left="1440" w:hanging="360"/>
        <w:rPr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BAD PRACTICE: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we just follow the previous step, point 0 to 2, we get</w:t>
      </w:r>
    </w:p>
    <w:p w:rsidR="00000000" w:rsidDel="00000000" w:rsidP="00000000" w:rsidRDefault="00000000" w:rsidRPr="00000000" w14:paraId="0000001E">
      <w:pPr>
        <w:tabs>
          <w:tab w:val="left" w:pos="1500"/>
        </w:tabs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899480" cy="100488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480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500"/>
        </w:tabs>
        <w:ind w:left="1440" w:firstLine="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which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is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is not good</w:t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tabs>
          <w:tab w:val="left" w:pos="1500"/>
        </w:tabs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Instead, we need to union those roots</w:t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tabs>
          <w:tab w:val="left" w:pos="1500"/>
        </w:tabs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Union(find(2), f</w:t>
      </w:r>
      <w:ins w:author="Yu Wang" w:id="6" w:date="2019-11-10T19:00:49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 </w:t>
        </w:r>
      </w:ins>
      <w:del w:author="Yu Wang" w:id="6" w:date="2019-11-10T19:00:49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delText xml:space="preserve">ind(0)</w:delText>
        </w:r>
      </w:del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) = Union(2, 1)</w:t>
      </w:r>
    </w:p>
    <w:p w:rsidR="00000000" w:rsidDel="00000000" w:rsidP="00000000" w:rsidRDefault="00000000" w:rsidRPr="00000000" w14:paraId="00000022">
      <w:pPr>
        <w:tabs>
          <w:tab w:val="left" w:pos="4170"/>
        </w:tabs>
        <w:spacing w:after="160" w:lineRule="auto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2050535" cy="1223963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0535" cy="122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tabs>
          <w:tab w:val="left" w:pos="4170"/>
        </w:tabs>
        <w:spacing w:after="0" w:afterAutospacing="0" w:lineRule="auto"/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Notice that, this is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NOT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unique UpTree created by this set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tabs>
          <w:tab w:val="left" w:pos="4170"/>
        </w:tabs>
        <w:spacing w:after="160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We can also do Union(1, 2) and we would get:</w:t>
      </w:r>
    </w:p>
    <w:p w:rsidR="00000000" w:rsidDel="00000000" w:rsidP="00000000" w:rsidRDefault="00000000" w:rsidRPr="00000000" w14:paraId="00000025">
      <w:pPr>
        <w:tabs>
          <w:tab w:val="left" w:pos="4170"/>
        </w:tabs>
        <w:spacing w:after="160" w:lineRule="auto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2339783" cy="976313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9783" cy="97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tabs>
          <w:tab w:val="left" w:pos="4170"/>
        </w:tabs>
        <w:spacing w:after="0" w:afterAutospacing="0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This gives us a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better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tree since the height is smaller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tabs>
          <w:tab w:val="left" w:pos="4170"/>
        </w:tabs>
        <w:spacing w:after="160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We resolve this is</w:t>
      </w:r>
      <w:ins w:author="Matthew Nolan" w:id="7" w:date="2019-04-15T05:46:52Z">
        <w:del w:author="Nikhil Deenamsetty" w:id="8" w:date="2019-04-19T17:24:21Z">
          <w:r w:rsidDel="00000000" w:rsidR="00000000" w:rsidRPr="00000000">
            <w:rPr>
              <w:rFonts w:ascii="Lora" w:cs="Lora" w:eastAsia="Lora" w:hAnsi="Lora"/>
              <w:color w:val="666666"/>
              <w:rtl w:val="0"/>
            </w:rPr>
            <w:delText xml:space="preserve">if</w:delText>
          </w:r>
        </w:del>
      </w:ins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sue later - if we want the shortest UpTree</w:t>
      </w:r>
    </w:p>
    <w:p w:rsidR="00000000" w:rsidDel="00000000" w:rsidP="00000000" w:rsidRDefault="00000000" w:rsidRPr="00000000" w14:paraId="00000028">
      <w:pPr>
        <w:pStyle w:val="Heading3"/>
        <w:rPr>
          <w:rFonts w:ascii="Lora" w:cs="Lora" w:eastAsia="Lora" w:hAnsi="Lora"/>
          <w:b w:val="1"/>
        </w:rPr>
      </w:pPr>
      <w:bookmarkStart w:colFirst="0" w:colLast="0" w:name="_9ko72dmtx4pg" w:id="4"/>
      <w:bookmarkEnd w:id="4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Disjoint Set Find</w:t>
      </w:r>
    </w:p>
    <w:p w:rsidR="00000000" w:rsidDel="00000000" w:rsidP="00000000" w:rsidRDefault="00000000" w:rsidRPr="00000000" w14:paraId="00000029">
      <w:pPr>
        <w:tabs>
          <w:tab w:val="left" w:pos="4170"/>
        </w:tabs>
        <w:spacing w:after="160" w:lineRule="auto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</w:rPr>
        <w:drawing>
          <wp:inline distB="0" distT="0" distL="0" distR="0">
            <wp:extent cx="3581241" cy="81195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241" cy="811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Algorithm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we have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-1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: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we have the root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not, we recursively call find() on the parent node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Running time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m:oMath>
        <m:r>
          <w:rPr>
            <w:rFonts w:ascii="Lora" w:cs="Lora" w:eastAsia="Lora" w:hAnsi="Lora"/>
            <w:color w:val="666666"/>
          </w:rPr>
          <m:t xml:space="preserve">O(h)&lt;=O(n).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worst case could be </w:t>
      </w:r>
    </w:p>
    <w:p w:rsidR="00000000" w:rsidDel="00000000" w:rsidP="00000000" w:rsidRDefault="00000000" w:rsidRPr="00000000" w14:paraId="00000030">
      <w:pPr>
        <w:ind w:left="2160" w:firstLine="720"/>
        <w:rPr>
          <w:rFonts w:ascii="Lora" w:cs="Lora" w:eastAsia="Lora" w:hAnsi="Lora"/>
          <w:color w:val="666666"/>
        </w:rPr>
      </w:pPr>
      <w:ins w:author="Chengling Qiu" w:id="9" w:date="2019-04-20T17:49:41Z">
        <w:r w:rsidDel="00000000" w:rsidR="00000000" w:rsidRPr="00000000">
          <w:rPr>
            <w:rFonts w:ascii="Lora" w:cs="Lora" w:eastAsia="Lora" w:hAnsi="Lora"/>
            <w:color w:val="666666"/>
          </w:rPr>
          <w:drawing>
            <wp:inline distB="0" distT="0" distL="0" distR="0">
              <wp:extent cx="285079" cy="1785938"/>
              <wp:effectExtent b="0" l="0" r="0" t="0"/>
              <wp:docPr id="1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079" cy="17859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del w:author="Chengling Qiu" w:id="9" w:date="2019-04-20T17:49:41Z">
        <w:r w:rsidDel="00000000" w:rsidR="00000000" w:rsidRPr="00000000">
          <w:rPr>
            <w:rFonts w:ascii="Lora" w:cs="Lora" w:eastAsia="Lora" w:hAnsi="Lora"/>
            <w:color w:val="666666"/>
          </w:rPr>
          <w:drawing>
            <wp:inline distB="0" distT="0" distL="0" distR="0">
              <wp:extent cx="285079" cy="1785938"/>
              <wp:effectExtent b="0" l="0" r="0" t="0"/>
              <wp:docPr id="1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079" cy="17859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ideal UpTree: every element is the direct child of the root!</w:t>
      </w:r>
    </w:p>
    <w:p w:rsidR="00000000" w:rsidDel="00000000" w:rsidP="00000000" w:rsidRDefault="00000000" w:rsidRPr="00000000" w14:paraId="00000032">
      <w:pPr>
        <w:tabs>
          <w:tab w:val="left" w:pos="4170"/>
        </w:tabs>
        <w:spacing w:after="160" w:lineRule="auto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</w:rPr>
        <w:drawing>
          <wp:inline distB="0" distT="0" distL="0" distR="0">
            <wp:extent cx="1818193" cy="881063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8193" cy="88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O(1) time!</w:t>
      </w:r>
    </w:p>
    <w:p w:rsidR="00000000" w:rsidDel="00000000" w:rsidP="00000000" w:rsidRDefault="00000000" w:rsidRPr="00000000" w14:paraId="00000034">
      <w:pPr>
        <w:pStyle w:val="Heading3"/>
        <w:rPr>
          <w:rFonts w:ascii="Lora" w:cs="Lora" w:eastAsia="Lora" w:hAnsi="Lora"/>
          <w:b w:val="1"/>
        </w:rPr>
      </w:pPr>
      <w:bookmarkStart w:colFirst="0" w:colLast="0" w:name="_eo8p8wcr59kr" w:id="5"/>
      <w:bookmarkEnd w:id="5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Disjoint Set Union</w:t>
      </w:r>
    </w:p>
    <w:p w:rsidR="00000000" w:rsidDel="00000000" w:rsidP="00000000" w:rsidRDefault="00000000" w:rsidRPr="00000000" w14:paraId="00000035">
      <w:pPr>
        <w:spacing w:after="160" w:lineRule="auto"/>
        <w:jc w:val="center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</w:rPr>
        <w:drawing>
          <wp:inline distB="0" distT="0" distL="0" distR="0">
            <wp:extent cx="2452568" cy="146961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568" cy="146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Rule="auto"/>
        <w:jc w:val="center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</w:rPr>
        <w:drawing>
          <wp:inline distB="0" distT="0" distL="0" distR="0">
            <wp:extent cx="2869052" cy="41445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9052" cy="4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We want 7 a child of 4 (or vice versa), since that makes the total height smaller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Union by height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(</w:t>
      </w: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Keep the height of the tree as small as possible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ind w:left="144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Make root of a taller tree the parent of the root of the shorter tree (add the shorter tree to the taller tree);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ind w:left="144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For this approach, we need to keep track of heights: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 every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root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node, we store the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negative value of the height of the tree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- 1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(to make sure -0 doesn’t happen)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ind w:left="144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root := - h - 1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11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-4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10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-3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5">
      <w:pPr>
        <w:spacing w:after="160" w:line="259" w:lineRule="auto"/>
        <w:jc w:val="center"/>
        <w:rPr>
          <w:rFonts w:ascii="Lora" w:cs="Lora" w:eastAsia="Lora" w:hAnsi="Lora"/>
          <w:color w:val="666666"/>
        </w:rPr>
      </w:pPr>
      <w:ins w:author="Siyuan Teng" w:id="10" w:date="2019-04-08T22:11:19Z">
        <w:del w:author="Yifei Liu" w:id="11" w:date="2019-07-23T06:37:49Z">
          <w:r w:rsidDel="00000000" w:rsidR="00000000" w:rsidRPr="00000000">
            <w:rPr>
              <w:rFonts w:ascii="Lora" w:cs="Lora" w:eastAsia="Lora" w:hAnsi="Lora"/>
              <w:color w:val="666666"/>
              <w:rtl w:val="0"/>
            </w:rPr>
            <w:delText xml:space="preserve">i</w:delText>
          </w:r>
        </w:del>
      </w:ins>
      <w:del w:author="Michal Kalita" w:id="12" w:date="2019-12-19T01:55:59Z">
        <w:r w:rsidDel="00000000" w:rsidR="00000000" w:rsidRPr="00000000">
          <w:rPr>
            <w:rFonts w:ascii="Lora" w:cs="Lora" w:eastAsia="Lora" w:hAnsi="Lora"/>
            <w:color w:val="666666"/>
          </w:rPr>
          <w:drawing>
            <wp:inline distB="0" distT="0" distL="0" distR="0">
              <wp:extent cx="1636565" cy="1595884"/>
              <wp:effectExtent b="0" l="0" r="0" t="0"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6565" cy="1595884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del>
      <w:r w:rsidDel="00000000" w:rsidR="00000000" w:rsidRPr="00000000">
        <w:rPr>
          <w:rtl w:val="0"/>
        </w:rPr>
      </w:r>
      <w:ins w:author="Michal Kalita" w:id="12" w:date="2019-12-19T01:55:59Z">
        <w:r w:rsidDel="00000000" w:rsidR="00000000" w:rsidRPr="00000000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2172295</wp:posOffset>
              </wp:positionH>
              <wp:positionV relativeFrom="paragraph">
                <wp:posOffset>19050</wp:posOffset>
              </wp:positionV>
              <wp:extent cx="1636565" cy="1595884"/>
              <wp:effectExtent b="0" l="0" r="0" t="0"/>
              <wp:wrapSquare wrapText="bothSides" distB="0" distT="0" distL="0" distR="0"/>
              <wp:docPr id="1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6565" cy="159588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ins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160" w:line="259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After union by height we have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trHeight w:val="1540" w:hRule="atLeast"/>
          <w:trPrChange w:author="Brett Lofendo" w:id="13" w:date="2019-11-11T08:10:28Z">
            <w:trPr/>
          </w:trPrChange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3" w:date="2019-11-11T08:10:28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3" w:date="2019-11-11T08:10:28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3" w:date="2019-11-11T08:10:28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3" w:date="2019-11-11T08:10:28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3" w:date="2019-11-11T08:10:28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3" w:date="2019-11-11T08:10:28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3" w:date="2019-11-11T08:10:28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3" w:date="2019-11-11T08:10:28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3" w:date="2019-11-11T08:10:28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3" w:date="2019-11-11T08:10:28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3" w:date="2019-11-11T08:10:28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3" w:date="2019-11-11T08:10:28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11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-4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ins w:author="Zhicong Fan" w:id="14" w:date="2019-05-04T18:27:55Z">
              <w:r w:rsidDel="00000000" w:rsidR="00000000" w:rsidRPr="00000000">
                <w:rPr>
                  <w:rFonts w:ascii="Lora" w:cs="Lora" w:eastAsia="Lora" w:hAnsi="Lora"/>
                  <w:b w:val="1"/>
                  <w:color w:val="666666"/>
                  <w:rtl w:val="0"/>
                </w:rPr>
                <w:t xml:space="preserve">10</w:t>
              </w:r>
            </w:ins>
            <w:del w:author="Siyuan Teng" w:id="15" w:date="2019-04-08T22:09:23Z">
              <w:r w:rsidDel="00000000" w:rsidR="00000000" w:rsidRPr="00000000">
                <w:rPr>
                  <w:rFonts w:ascii="Lora" w:cs="Lora" w:eastAsia="Lora" w:hAnsi="Lora"/>
                  <w:b w:val="1"/>
                  <w:color w:val="666666"/>
                  <w:rtl w:val="0"/>
                </w:rPr>
                <w:delText xml:space="preserve">10</w:delText>
              </w:r>
            </w:del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6F">
      <w:pPr>
        <w:pStyle w:val="Heading4"/>
        <w:spacing w:after="160" w:lineRule="auto"/>
        <w:rPr>
          <w:rFonts w:ascii="Lora" w:cs="Lora" w:eastAsia="Lora" w:hAnsi="Lora"/>
          <w:b w:val="1"/>
        </w:rPr>
      </w:pPr>
      <w:bookmarkStart w:colFirst="0" w:colLast="0" w:name="_cnq0au28bay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lineRule="auto"/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Union by Size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(</w:t>
      </w: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Minimize the number of nodes that increase in height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spacing w:after="0" w:afterAutospacing="0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root := -n</w:t>
      </w:r>
    </w:p>
    <w:p w:rsidR="00000000" w:rsidDel="00000000" w:rsidP="00000000" w:rsidRDefault="00000000" w:rsidRPr="00000000" w14:paraId="00000072">
      <w:pPr>
        <w:numPr>
          <w:ilvl w:val="2"/>
          <w:numId w:val="4"/>
        </w:numPr>
        <w:spacing w:after="160" w:lineRule="auto"/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where n is the size of the tree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trHeight w:val="1440" w:hRule="atLeast"/>
          <w:trPrChange w:author="Brett Lofendo" w:id="16" w:date="2019-11-11T08:10:16Z">
            <w:trPr/>
          </w:trPrChange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6" w:date="2019-11-11T08:10:16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6" w:date="2019-11-11T08:10:16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6" w:date="2019-11-11T08:10:16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6" w:date="2019-11-11T08:10:16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6" w:date="2019-11-11T08:10:16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6" w:date="2019-11-11T08:10:16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6" w:date="2019-11-11T08:10:16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6" w:date="2019-11-11T08:10:16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6" w:date="2019-11-11T08:10:16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6" w:date="2019-11-11T08:10:16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6" w:date="2019-11-11T08:10:16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  <w:tcPrChange w:author="Brett Lofendo" w:id="16" w:date="2019-11-11T08:10:16Z"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</w:tcPrChange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11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-4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10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-8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8B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160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results after union: 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8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Lora" w:cs="Lora" w:eastAsia="Lora" w:hAnsi="Lora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color w:val="666666"/>
                <w:rtl w:val="0"/>
              </w:rPr>
              <w:t xml:space="preserve">11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10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-12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Lora" w:cs="Lora" w:eastAsia="Lora" w:hAnsi="Lora"/>
                <w:b w:val="1"/>
                <w:color w:val="66666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666666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A5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114300" distR="114300">
            <wp:extent cx="1687534" cy="1281113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7534" cy="128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0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Union by size keeps the average case average, but worsen the worst case (node 11 gets height increased by one)</w:t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ind w:left="720" w:hanging="360"/>
        <w:rPr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Both guarantee the height of the tree to be 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O(log n)</w:t>
      </w:r>
    </w:p>
    <w:p w:rsidR="00000000" w:rsidDel="00000000" w:rsidP="00000000" w:rsidRDefault="00000000" w:rsidRPr="00000000" w14:paraId="000000A9">
      <w:pPr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5840" w:w="12240"/>
      <w:pgMar w:bottom="1440" w:top="1440" w:left="1440" w:right="1440" w:header="720" w:footer="720"/>
      <w:pgNumType w:start="1"/>
      <w:sectPrChange w:author="Tim Baer" w:id="0" w:date="2019-12-01T17:14:52Z">
        <w:sectPr w:rsidR="000000" w:rsidDel="000000" w:rsidRPr="000000" w:rsidSect="000000">
          <w:pgMar w:bottom="1440" w:top="1440" w:left="1440" w:right="1440" w:header="720" w:footer="720"/>
          <w:pgNumType w:start="1"/>
          <w:pgSz w:h="15840" w:w="12240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>
        <w:ins w:author="Tim Baer" w:id="17" w:date="2019-12-01T17:14:52Z"/>
      </w:rPr>
    </w:pPr>
    <w:ins w:author="Tim Baer" w:id="17" w:date="2019-12-01T17:14:52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nrnw03t7conb" w:id="7"/>
    <w:bookmarkEnd w:id="7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CS 225 Spring 2019 :: TA Lecture Notes </w:t>
    </w:r>
  </w:p>
  <w:p w:rsidR="00000000" w:rsidDel="00000000" w:rsidP="00000000" w:rsidRDefault="00000000" w:rsidRPr="00000000" w14:paraId="000000AB">
    <w:pPr>
      <w:pStyle w:val="Title"/>
      <w:keepNext w:val="0"/>
      <w:keepLines w:val="0"/>
      <w:spacing w:after="0" w:line="240" w:lineRule="auto"/>
      <w:rPr/>
    </w:pPr>
    <w:bookmarkStart w:colFirst="0" w:colLast="0" w:name="_6tauivf3976u" w:id="8"/>
    <w:bookmarkEnd w:id="8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4/3  Disjoint Sets Implementation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pStyle w:val="Subtitle"/>
      <w:keepNext w:val="0"/>
      <w:keepLines w:val="0"/>
      <w:spacing w:after="0" w:before="200" w:line="240" w:lineRule="auto"/>
      <w:rPr>
        <w:rFonts w:ascii="Economica" w:cs="Economica" w:eastAsia="Economica" w:hAnsi="Economica"/>
        <w:b w:val="1"/>
        <w:sz w:val="28"/>
        <w:szCs w:val="28"/>
      </w:rPr>
    </w:pPr>
    <w:bookmarkStart w:colFirst="0" w:colLast="0" w:name="_37lxvx553323" w:id="9"/>
    <w:bookmarkEnd w:id="9"/>
    <w:r w:rsidDel="00000000" w:rsidR="00000000" w:rsidRPr="00000000">
      <w:rPr>
        <w:rFonts w:ascii="Economica" w:cs="Economica" w:eastAsia="Economica" w:hAnsi="Economica"/>
        <w:b w:val="1"/>
        <w:sz w:val="28"/>
        <w:szCs w:val="28"/>
        <w:rtl w:val="0"/>
      </w:rPr>
      <w:t xml:space="preserve">By Wenjie</w:t>
    </w:r>
  </w:p>
  <w:p w:rsidR="00000000" w:rsidDel="00000000" w:rsidP="00000000" w:rsidRDefault="00000000" w:rsidRPr="00000000" w14:paraId="000000AD">
    <w:pPr>
      <w:spacing w:before="200" w:line="360" w:lineRule="auto"/>
      <w:rPr/>
    </w:pPr>
    <w:r w:rsidDel="00000000" w:rsidR="00000000" w:rsidRPr="00000000">
      <w:rPr>
        <w:rFonts w:ascii="Open Sans" w:cs="Open Sans" w:eastAsia="Open Sans" w:hAnsi="Open Sans"/>
        <w:sz w:val="24"/>
        <w:szCs w:val="24"/>
      </w:rPr>
      <w:drawing>
        <wp:inline distB="114300" distT="114300" distL="114300" distR="114300">
          <wp:extent cx="5943600" cy="38100"/>
          <wp:effectExtent b="0" l="0" r="0" t="0"/>
          <wp:docPr descr="horizontal line" id="5" name="image16.png"/>
          <a:graphic>
            <a:graphicData uri="http://schemas.openxmlformats.org/drawingml/2006/picture">
              <pic:pic>
                <pic:nvPicPr>
                  <pic:cNvPr descr="horizontal line" id="0" name="image16.png"/>
                  <pic:cNvPicPr preferRelativeResize="0"/>
                </pic:nvPicPr>
                <pic:blipFill>
                  <a:blip r:embed="rId1">
                    <a:alphaModFix amt="51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21" Type="http://schemas.openxmlformats.org/officeDocument/2006/relationships/footer" Target="footer1.xml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1.png"/><Relationship Id="rId18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