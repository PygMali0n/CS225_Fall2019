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numPr>
          <w:ilvl w:val="0"/>
          <w:numId w:val="1"/>
        </w:numPr>
        <w:spacing w:after="0" w:afterAutospacing="0"/>
        <w:ind w:left="720" w:hanging="360"/>
        <w:rPr>
          <w:ins w:author="Xiaowei Yuan" w:id="2" w:date="2020-02-24T20:59:35Z"/>
          <w:rFonts w:ascii="Lora" w:cs="Lora" w:eastAsia="Lora" w:hAnsi="Lora"/>
          <w:b w:val="1"/>
          <w:sz w:val="24"/>
          <w:szCs w:val="24"/>
        </w:rPr>
      </w:pPr>
      <w:ins w:author="Jiaqi Cao" w:id="1" w:date="2020-02-24T22:07:47Z">
        <w:r w:rsidDel="00000000" w:rsidR="00000000" w:rsidRPr="00000000">
          <w:rPr>
            <w:rtl w:val="0"/>
          </w:rPr>
          <w:t xml:space="preserve"> </w:t>
        </w:r>
      </w:ins>
      <w:ins w:author="Xiaowei Yuan" w:id="2" w:date="2020-02-24T20:59:35Z">
        <w:bookmarkStart w:colFirst="0" w:colLast="0" w:name="_pi6lnoouh2pr" w:id="0"/>
        <w:bookmarkEnd w:id="0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2">
      <w:pPr>
        <w:pStyle w:val="Heading4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Lora" w:cs="Lora" w:eastAsia="Lora" w:hAnsi="Lora"/>
          <w:b w:val="1"/>
          <w:sz w:val="24"/>
          <w:szCs w:val="24"/>
        </w:rPr>
        <w:pPrChange w:author="Xiaowei Yuan" w:id="0" w:date="2020-02-24T20:59:35Z">
          <w:pPr>
            <w:pStyle w:val="Heading4"/>
            <w:numPr>
              <w:ilvl w:val="0"/>
              <w:numId w:val="1"/>
            </w:numPr>
            <w:ind w:left="720" w:hanging="360"/>
          </w:pPr>
        </w:pPrChange>
      </w:pPr>
      <w:bookmarkStart w:colFirst="0" w:colLast="0" w:name="_pi6lnoouh2pr" w:id="0"/>
      <w:bookmarkEnd w:id="0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Assignment Operator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Check if both cubes are the same one</w:t>
      </w:r>
    </w:p>
    <w:tbl>
      <w:tblPr>
        <w:tblStyle w:val="Table1"/>
        <w:tblW w:w="7575.0" w:type="dxa"/>
        <w:jc w:val="left"/>
        <w:tblInd w:w="1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"/>
        <w:gridCol w:w="7245"/>
        <w:tblGridChange w:id="0">
          <w:tblGrid>
            <w:gridCol w:w="330"/>
            <w:gridCol w:w="7245"/>
          </w:tblGrid>
        </w:tblGridChange>
      </w:tblGrid>
      <w:t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Cube &amp; Cube::operator=(const Cube &amp; other){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if (this != &amp;other) { //If I’m not copying myself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_destroy();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_copy(other);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return *this;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0E">
      <w:pPr>
        <w:pStyle w:val="Heading4"/>
        <w:rPr>
          <w:rFonts w:ascii="Lora" w:cs="Lora" w:eastAsia="Lora" w:hAnsi="Lora"/>
          <w:sz w:val="22"/>
          <w:szCs w:val="22"/>
        </w:rPr>
      </w:pPr>
      <w:bookmarkStart w:colFirst="0" w:colLast="0" w:name="_nrnhmiwb9pi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numPr>
          <w:ilvl w:val="0"/>
          <w:numId w:val="6"/>
        </w:numPr>
        <w:spacing w:after="0" w:afterAutospacing="0"/>
        <w:ind w:left="720" w:hanging="360"/>
        <w:rPr>
          <w:rFonts w:ascii="Lora" w:cs="Lora" w:eastAsia="Lora" w:hAnsi="Lora"/>
          <w:b w:val="1"/>
          <w:sz w:val="24"/>
          <w:szCs w:val="24"/>
        </w:rPr>
      </w:pPr>
      <w:bookmarkStart w:colFirst="0" w:colLast="0" w:name="_6bm8qifj1pcn" w:id="2"/>
      <w:bookmarkEnd w:id="2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Virtual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Allow us to override the function in derived classes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Evaluate rules:</w:t>
      </w:r>
    </w:p>
    <w:p w:rsidR="00000000" w:rsidDel="00000000" w:rsidP="00000000" w:rsidRDefault="00000000" w:rsidRPr="00000000" w14:paraId="00000012">
      <w:pPr>
        <w:numPr>
          <w:ilvl w:val="2"/>
          <w:numId w:val="6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Check the type of the variable</w:t>
      </w:r>
    </w:p>
    <w:p w:rsidR="00000000" w:rsidDel="00000000" w:rsidP="00000000" w:rsidRDefault="00000000" w:rsidRPr="00000000" w14:paraId="00000013">
      <w:pPr>
        <w:numPr>
          <w:ilvl w:val="2"/>
          <w:numId w:val="6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Check the matching function in that type. If virtual, go to derived type (the actual instance type)</w:t>
      </w:r>
    </w:p>
    <w:p w:rsidR="00000000" w:rsidDel="00000000" w:rsidP="00000000" w:rsidRDefault="00000000" w:rsidRPr="00000000" w14:paraId="00000014">
      <w:pPr>
        <w:numPr>
          <w:ilvl w:val="2"/>
          <w:numId w:val="6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If function not found, check the base type, repeat</w:t>
      </w:r>
    </w:p>
    <w:tbl>
      <w:tblPr>
        <w:tblStyle w:val="Table2"/>
        <w:tblW w:w="95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4320"/>
        <w:gridCol w:w="555"/>
        <w:gridCol w:w="4155"/>
        <w:tblGridChange w:id="0">
          <w:tblGrid>
            <w:gridCol w:w="555"/>
            <w:gridCol w:w="4320"/>
            <w:gridCol w:w="555"/>
            <w:gridCol w:w="4155"/>
          </w:tblGrid>
        </w:tblGridChange>
      </w:tblGrid>
      <w:tr>
        <w:trPr>
          <w:trHeight w:val="465" w:hRule="atLeast"/>
          <w:trPrChange w:author="Yingyue Zhang" w:id="4" w:date="2020-02-14T22:36:17Z">
            <w:trPr>
              <w:trHeight w:val="420" w:hRule="atLeast"/>
            </w:trPr>
          </w:trPrChange>
        </w:trPr>
        <w:tc>
          <w:tcPr>
            <w:gridSpan w:val="2"/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Yingyue Zhang" w:id="4" w:date="2020-02-14T22:36:17Z">
              <w:tcPr>
                <w:shd w:fill="ffe59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66"/>
                <w:sz w:val="20"/>
                <w:szCs w:val="20"/>
                <w:rtl w:val="0"/>
              </w:rPr>
              <w:t xml:space="preserve">Cube.cpp</w:t>
            </w:r>
          </w:p>
        </w:tc>
        <w:tc>
          <w:tcPr>
            <w:gridSpan w:val="2"/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Yingyue Zhang" w:id="4" w:date="2020-02-14T22:36:17Z">
              <w:tcPr>
                <w:shd w:fill="ffe59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66"/>
                <w:sz w:val="20"/>
                <w:szCs w:val="20"/>
                <w:rtl w:val="0"/>
              </w:rPr>
              <w:t xml:space="preserve">RubikCube.cpp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1314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15//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Cube::print_1() {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cout &lt;&lt; "Cube" &lt;&lt; endl;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Cube::print_2() { 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cout &lt;&lt; "Cube" &lt;&lt; endl;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66"/>
                <w:rtl w:val="0"/>
              </w:rPr>
              <w:t xml:space="preserve">virtual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Cube::print_3() {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cout &lt;&lt; "Cube" &lt;&lt; endl;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66"/>
                <w:rtl w:val="0"/>
              </w:rPr>
              <w:t xml:space="preserve">virtual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Cube::print_4() {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cout &lt;&lt; "Cube" &lt;&lt; endl;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// In .h file: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virtual print_5() = 0;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66"/>
                <w:rtl w:val="0"/>
              </w:rPr>
              <w:t xml:space="preserve">// pure virtual function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// No print_1() in RubikCube.cpp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RubikCube::print_2() {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cout &lt;&lt; "Rubik" &lt;&lt; endl;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// No print_3() in  RubikCube.cpp 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RubikCube::print_4() {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cout &lt;&lt; "Rubik" &lt;&lt; endl;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RubikCube::print_5() {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cout &lt;&lt; "Rubik" &lt;&lt; endl;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20.0" w:type="dxa"/>
        <w:jc w:val="left"/>
        <w:tblInd w:w="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2355"/>
        <w:gridCol w:w="2355"/>
        <w:gridCol w:w="2355"/>
        <w:tblGridChange w:id="0">
          <w:tblGrid>
            <w:gridCol w:w="2355"/>
            <w:gridCol w:w="2355"/>
            <w:gridCol w:w="2355"/>
            <w:gridCol w:w="2355"/>
          </w:tblGrid>
        </w:tblGridChange>
      </w:tblGrid>
      <w:t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Lora" w:cs="Lora" w:eastAsia="Lora" w:hAnsi="Lora"/>
                <w:b w:val="1"/>
                <w:color w:val="efefef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efefef"/>
                <w:rtl w:val="0"/>
              </w:rPr>
              <w:t xml:space="preserve">main.cpp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Lora" w:cs="Lora" w:eastAsia="Lora" w:hAnsi="Lora"/>
                <w:b w:val="1"/>
                <w:color w:val="efefef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efefef"/>
                <w:rtl w:val="0"/>
              </w:rPr>
              <w:t xml:space="preserve">Cube c;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Lora" w:cs="Lora" w:eastAsia="Lora" w:hAnsi="Lora"/>
                <w:b w:val="1"/>
                <w:color w:val="efefef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efefef"/>
                <w:rtl w:val="0"/>
              </w:rPr>
              <w:t xml:space="preserve">RubikCube c;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Lora" w:cs="Lora" w:eastAsia="Lora" w:hAnsi="Lora"/>
                <w:b w:val="1"/>
                <w:color w:val="efefef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efefef"/>
                <w:rtl w:val="0"/>
              </w:rPr>
              <w:t xml:space="preserve">RubikCube rc;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Lora" w:cs="Lora" w:eastAsia="Lora" w:hAnsi="Lora"/>
                <w:b w:val="1"/>
                <w:color w:val="efefef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efefef"/>
                <w:rtl w:val="0"/>
              </w:rPr>
              <w:t xml:space="preserve">Cube &amp;c =  rc;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Lora" w:cs="Lora" w:eastAsia="Lora" w:hAnsi="Lora"/>
                <w:b w:val="1"/>
                <w:color w:val="efefef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efefef"/>
                <w:rtl w:val="0"/>
              </w:rPr>
              <w:t xml:space="preserve">(polymorphed into the base type Cube)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c.print_1();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Lora" w:cs="Lora" w:eastAsia="Lora" w:hAnsi="Lora"/>
                <w:strike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strike w:val="1"/>
                <w:color w:val="666666"/>
                <w:rtl w:val="0"/>
              </w:rPr>
              <w:t xml:space="preserve">Cube</w:t>
            </w:r>
            <w:r w:rsidDel="00000000" w:rsidR="00000000" w:rsidRPr="00000000">
              <w:rPr>
                <w:rFonts w:ascii="Lora" w:cs="Lora" w:eastAsia="Lora" w:hAnsi="Lora"/>
                <w:strike w:val="1"/>
                <w:color w:val="666666"/>
                <w:rtl w:val="0"/>
              </w:rPr>
              <w:t xml:space="preserve"> </w:t>
            </w: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Error! Can’t create an instance of an abstract class, does not compile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Cube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Cube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c.print_2();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Lora" w:cs="Lora" w:eastAsia="Lora" w:hAnsi="Lora"/>
                <w:strike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strike w:val="1"/>
                <w:color w:val="666666"/>
                <w:rtl w:val="0"/>
              </w:rPr>
              <w:t xml:space="preserve">Cube </w:t>
            </w: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Error! Can’t create an instance of an abstract class, does not compile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Rubik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Cube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c.print_3();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Lora" w:cs="Lora" w:eastAsia="Lora" w:hAnsi="Lora"/>
                <w:strike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strike w:val="1"/>
                <w:color w:val="666666"/>
                <w:rtl w:val="0"/>
              </w:rPr>
              <w:t xml:space="preserve">Cube </w:t>
            </w: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Error! Can’t create an instance of an abstract class, does not compile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Cube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Cube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(go to derived type, didn’t find 3, go back)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c.print_4();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Lora" w:cs="Lora" w:eastAsia="Lora" w:hAnsi="Lora"/>
                <w:strike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strike w:val="1"/>
                <w:color w:val="666666"/>
                <w:rtl w:val="0"/>
              </w:rPr>
              <w:t xml:space="preserve">Cube </w:t>
            </w: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Error! Can’t create an instance of an abstract class, does not compile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Rubik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Rubik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(derived type function evaluated because of </w:t>
            </w: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virtual</w:t>
            </w: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c.print_5();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Lora" w:cs="Lora" w:eastAsia="Lora" w:hAnsi="Lora"/>
                <w:b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Error! Can’t create an instance of an abstract class, does not compile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Rubik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Rubik</w:t>
            </w:r>
          </w:p>
        </w:tc>
      </w:tr>
    </w:tbl>
    <w:p w:rsidR="00000000" w:rsidDel="00000000" w:rsidP="00000000" w:rsidRDefault="00000000" w:rsidRPr="00000000" w14:paraId="00000077">
      <w:pPr>
        <w:ind w:left="0" w:firstLine="0"/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Pure virtual function </w:t>
      </w:r>
    </w:p>
    <w:p w:rsidR="00000000" w:rsidDel="00000000" w:rsidP="00000000" w:rsidRDefault="00000000" w:rsidRPr="00000000" w14:paraId="00000079">
      <w:pPr>
        <w:numPr>
          <w:ilvl w:val="2"/>
          <w:numId w:val="4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No implementation</w:t>
      </w:r>
    </w:p>
    <w:p w:rsidR="00000000" w:rsidDel="00000000" w:rsidP="00000000" w:rsidRDefault="00000000" w:rsidRPr="00000000" w14:paraId="0000007A">
      <w:pPr>
        <w:numPr>
          <w:ilvl w:val="2"/>
          <w:numId w:val="4"/>
        </w:numPr>
        <w:ind w:left="216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Makes Cube an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abstract class</w:t>
      </w:r>
    </w:p>
    <w:p w:rsidR="00000000" w:rsidDel="00000000" w:rsidP="00000000" w:rsidRDefault="00000000" w:rsidRPr="00000000" w14:paraId="0000007B">
      <w:pPr>
        <w:numPr>
          <w:ilvl w:val="2"/>
          <w:numId w:val="4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Act as a placeholder function that every derived class must implement</w:t>
      </w:r>
    </w:p>
    <w:p w:rsidR="00000000" w:rsidDel="00000000" w:rsidP="00000000" w:rsidRDefault="00000000" w:rsidRPr="00000000" w14:paraId="0000007C">
      <w:pPr>
        <w:numPr>
          <w:ilvl w:val="1"/>
          <w:numId w:val="4"/>
        </w:numPr>
        <w:ind w:left="144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In a chain of inheritance, every class that was used as a base class need to have its functions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virtual</w:t>
      </w:r>
    </w:p>
    <w:p w:rsidR="00000000" w:rsidDel="00000000" w:rsidP="00000000" w:rsidRDefault="00000000" w:rsidRPr="00000000" w14:paraId="0000007D">
      <w:pPr>
        <w:numPr>
          <w:ilvl w:val="2"/>
          <w:numId w:val="4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Shape -&gt; Cube -&gt; RubikCube -&gt; MyCube, then functions in Shape/Cube/</w:t>
      </w:r>
      <w:ins w:author="Ayan Bhowmick" w:id="5" w:date="2020-02-06T00:46:31Z">
        <w:r w:rsidDel="00000000" w:rsidR="00000000" w:rsidRPr="00000000">
          <w:rPr>
            <w:rFonts w:ascii="Lora" w:cs="Lora" w:eastAsia="Lora" w:hAnsi="Lora"/>
            <w:color w:val="666666"/>
            <w:rtl w:val="0"/>
          </w:rPr>
          <w:t xml:space="preserve">RubikCube</w:t>
        </w:r>
      </w:ins>
      <w:del w:author="Ayan Bhowmick" w:id="5" w:date="2020-02-06T00:46:31Z">
        <w:r w:rsidDel="00000000" w:rsidR="00000000" w:rsidRPr="00000000">
          <w:rPr>
            <w:rFonts w:ascii="Lora" w:cs="Lora" w:eastAsia="Lora" w:hAnsi="Lora"/>
            <w:color w:val="666666"/>
            <w:rtl w:val="0"/>
          </w:rPr>
          <w:delText xml:space="preserve">RibukCube</w:delText>
        </w:r>
      </w:del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are going to be virtual, so they can be overridden</w:t>
      </w:r>
    </w:p>
    <w:p w:rsidR="00000000" w:rsidDel="00000000" w:rsidP="00000000" w:rsidRDefault="00000000" w:rsidRPr="00000000" w14:paraId="0000007E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4"/>
        <w:numPr>
          <w:ilvl w:val="0"/>
          <w:numId w:val="2"/>
        </w:numPr>
        <w:spacing w:after="0" w:afterAutospacing="0"/>
        <w:ind w:left="720" w:hanging="360"/>
        <w:rPr>
          <w:rFonts w:ascii="Lora" w:cs="Lora" w:eastAsia="Lora" w:hAnsi="Lora"/>
          <w:b w:val="1"/>
        </w:rPr>
      </w:pPr>
      <w:bookmarkStart w:colFirst="0" w:colLast="0" w:name="_hjpdyppnxybc" w:id="3"/>
      <w:bookmarkEnd w:id="3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Abstract Class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Requirement: one or more pure virtual functions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Syntax: nothing - no abstract keyword in cpp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As a result: cannot create an instance of an abstract class</w:t>
      </w:r>
    </w:p>
    <w:p w:rsidR="00000000" w:rsidDel="00000000" w:rsidP="00000000" w:rsidRDefault="00000000" w:rsidRPr="00000000" w14:paraId="00000083">
      <w:pPr>
        <w:ind w:left="0" w:firstLine="0"/>
        <w:rPr>
          <w:rFonts w:ascii="Lora" w:cs="Lora" w:eastAsia="Lora" w:hAnsi="Lora"/>
          <w:color w:val="666666"/>
        </w:rPr>
      </w:pPr>
      <w:ins w:author="Sanjay Parhi" w:id="6" w:date="2019-12-10T22:00:36Z">
        <w:r w:rsidDel="00000000" w:rsidR="00000000" w:rsidRPr="00000000">
          <w:rPr>
            <w:rFonts w:ascii="Lora" w:cs="Lora" w:eastAsia="Lora" w:hAnsi="Lora"/>
            <w:color w:val="666666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4"/>
        <w:numPr>
          <w:ilvl w:val="0"/>
          <w:numId w:val="5"/>
        </w:numPr>
        <w:spacing w:after="0" w:afterAutospacing="0"/>
        <w:ind w:left="720" w:hanging="360"/>
        <w:rPr>
          <w:rFonts w:ascii="Lora" w:cs="Lora" w:eastAsia="Lora" w:hAnsi="Lora"/>
          <w:b w:val="1"/>
        </w:rPr>
      </w:pPr>
      <w:bookmarkStart w:colFirst="0" w:colLast="0" w:name="_tpojttnndg5" w:id="4"/>
      <w:bookmarkEnd w:id="4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Virtual Destructor</w:t>
      </w:r>
    </w:p>
    <w:p w:rsidR="00000000" w:rsidDel="00000000" w:rsidP="00000000" w:rsidRDefault="00000000" w:rsidRPr="00000000" w14:paraId="00000085">
      <w:pPr>
        <w:numPr>
          <w:ilvl w:val="1"/>
          <w:numId w:val="5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All destructors in base classes must be virtual!!!</w:t>
      </w:r>
    </w:p>
    <w:p w:rsidR="00000000" w:rsidDel="00000000" w:rsidP="00000000" w:rsidRDefault="00000000" w:rsidRPr="00000000" w14:paraId="00000086">
      <w:pPr>
        <w:numPr>
          <w:ilvl w:val="1"/>
          <w:numId w:val="5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Destructors will call the base classes destructors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Lora" w:cs="Lora" w:eastAsia="Lora" w:hAnsi="Lora"/>
          <w:b w:val="1"/>
          <w:color w:val="666666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17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5"/>
        <w:gridCol w:w="6705"/>
        <w:tblGridChange w:id="0">
          <w:tblGrid>
            <w:gridCol w:w="465"/>
            <w:gridCol w:w="6705"/>
          </w:tblGrid>
        </w:tblGridChange>
      </w:tblGrid>
      <w:tr>
        <w:trPr>
          <w:trHeight w:val="2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088">
            <w:pPr>
              <w:spacing w:line="240" w:lineRule="auto"/>
              <w:jc w:val="center"/>
              <w:rPr>
                <w:rFonts w:ascii="Lora" w:cs="Lora" w:eastAsia="Lora" w:hAnsi="Lora"/>
                <w:b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virtual-dtor.cpp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33</w:t>
            </w:r>
          </w:p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34</w:t>
            </w:r>
          </w:p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class Cube {</w:t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public:</w:t>
            </w:r>
          </w:p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~Cube() { std::cout &lt;&lt; "~Cube() invoked." &lt;&lt; std::endl; }</w:t>
            </w:r>
          </w:p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class RubikCube ::public Cube {</w:t>
            </w:r>
          </w:p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public:</w:t>
            </w:r>
          </w:p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~RubikCube() { std::cout &lt;&lt; "~RubikCube() invoked." &lt;&lt; std::endl; }</w:t>
            </w:r>
          </w:p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class CubeV {</w:t>
            </w:r>
          </w:p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public:</w:t>
            </w:r>
          </w:p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virtual ~CubeV() { std::cout &lt;&lt; "~CubeV() invoked." &lt;&lt; std::endl; }</w:t>
            </w:r>
          </w:p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class RubikCubeV : public CubeV {</w:t>
            </w:r>
          </w:p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public:</w:t>
            </w:r>
          </w:p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~RubikCubeV() { std::cout &lt;&lt; "~RubikCubeV() invoked." &lt;&lt; std::endl; }</w:t>
            </w:r>
          </w:p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std::cout &lt;&lt; "Non-virtual dtor:" &lt;&lt; std::endl;</w:t>
            </w:r>
          </w:p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Cube *ptr = new RubikCube();</w:t>
            </w:r>
          </w:p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delete ptr;</w:t>
            </w:r>
          </w:p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std::cout &lt;&lt; "Virtual dtor:" &lt;&lt; std::endl;</w:t>
            </w:r>
          </w:p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CubeV *ptrV = new RubikCubeV();</w:t>
            </w:r>
          </w:p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delete ptrV;</w:t>
            </w:r>
          </w:p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B4">
      <w:pPr>
        <w:numPr>
          <w:ilvl w:val="0"/>
          <w:numId w:val="3"/>
        </w:numPr>
        <w:spacing w:line="240" w:lineRule="auto"/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In this case we have rubikcube dtor invoked first then cube dtor is invoked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spacing w:line="240" w:lineRule="auto"/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Abstract Data Type (ADT)</w:t>
      </w:r>
    </w:p>
    <w:p w:rsidR="00000000" w:rsidDel="00000000" w:rsidP="00000000" w:rsidRDefault="00000000" w:rsidRPr="00000000" w14:paraId="000000B6">
      <w:pPr>
        <w:numPr>
          <w:ilvl w:val="1"/>
          <w:numId w:val="3"/>
        </w:numPr>
        <w:spacing w:line="240" w:lineRule="auto"/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English definition / the basic operations of a data structure</w:t>
      </w:r>
    </w:p>
    <w:p w:rsidR="00000000" w:rsidDel="00000000" w:rsidP="00000000" w:rsidRDefault="00000000" w:rsidRPr="00000000" w14:paraId="000000B7">
      <w:pPr>
        <w:numPr>
          <w:ilvl w:val="1"/>
          <w:numId w:val="3"/>
        </w:numPr>
        <w:spacing w:line="240" w:lineRule="auto"/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ADT describes functionality but not implementation details</w:t>
      </w:r>
    </w:p>
    <w:tbl>
      <w:tblPr>
        <w:tblStyle w:val="Table5"/>
        <w:tblW w:w="6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0"/>
        <w:gridCol w:w="3120"/>
        <w:tblGridChange w:id="0">
          <w:tblGrid>
            <w:gridCol w:w="3210"/>
            <w:gridCol w:w="3120"/>
          </w:tblGrid>
        </w:tblGridChange>
      </w:tblGrid>
      <w:t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Lora" w:cs="Lora" w:eastAsia="Lora" w:hAnsi="Lora"/>
                <w:b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List ADT 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Lora" w:cs="Lora" w:eastAsia="Lora" w:hAnsi="Lora"/>
                <w:b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Definition of Functionality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Create the empty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Creates an empty list.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Add data to the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Store data.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Get data from the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Access data.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Remove data from the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Remove data.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Check if a list is empty/size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How much data is in the list.</w:t>
            </w:r>
          </w:p>
        </w:tc>
      </w:tr>
    </w:tbl>
    <w:p w:rsidR="00000000" w:rsidDel="00000000" w:rsidP="00000000" w:rsidRDefault="00000000" w:rsidRPr="00000000" w14:paraId="000000C4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4"/>
        <w:numPr>
          <w:ilvl w:val="0"/>
          <w:numId w:val="7"/>
        </w:numPr>
        <w:spacing w:after="0" w:afterAutospacing="0"/>
        <w:ind w:left="720" w:hanging="360"/>
        <w:rPr>
          <w:rFonts w:ascii="Lora" w:cs="Lora" w:eastAsia="Lora" w:hAnsi="Lora"/>
          <w:b w:val="1"/>
        </w:rPr>
      </w:pPr>
      <w:bookmarkStart w:colFirst="0" w:colLast="0" w:name="_9ewl5egna04v" w:id="5"/>
      <w:bookmarkEnd w:id="5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Templates: a dynamic data type </w:t>
      </w:r>
    </w:p>
    <w:p w:rsidR="00000000" w:rsidDel="00000000" w:rsidP="00000000" w:rsidRDefault="00000000" w:rsidRPr="00000000" w14:paraId="000000C6">
      <w:pPr>
        <w:numPr>
          <w:ilvl w:val="1"/>
          <w:numId w:val="7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Using “Template &lt;typename T&gt;” so that we do not need to write the same function for various types</w:t>
      </w:r>
    </w:p>
    <w:p w:rsidR="00000000" w:rsidDel="00000000" w:rsidP="00000000" w:rsidRDefault="00000000" w:rsidRPr="00000000" w14:paraId="000000C7">
      <w:pPr>
        <w:numPr>
          <w:ilvl w:val="1"/>
          <w:numId w:val="7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Template type are checked at compile time</w:t>
      </w:r>
    </w:p>
    <w:p w:rsidR="00000000" w:rsidDel="00000000" w:rsidP="00000000" w:rsidRDefault="00000000" w:rsidRPr="00000000" w14:paraId="000000C8">
      <w:pPr>
        <w:numPr>
          <w:ilvl w:val="2"/>
          <w:numId w:val="7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maximum(3, 5): T = int</w:t>
      </w:r>
    </w:p>
    <w:p w:rsidR="00000000" w:rsidDel="00000000" w:rsidP="00000000" w:rsidRDefault="00000000" w:rsidRPr="00000000" w14:paraId="000000C9">
      <w:pPr>
        <w:numPr>
          <w:ilvl w:val="2"/>
          <w:numId w:val="7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maximum(“world”, “hello”): T = string</w:t>
      </w:r>
    </w:p>
    <w:p w:rsidR="00000000" w:rsidDel="00000000" w:rsidP="00000000" w:rsidRDefault="00000000" w:rsidRPr="00000000" w14:paraId="000000CA">
      <w:pPr>
        <w:numPr>
          <w:ilvl w:val="2"/>
          <w:numId w:val="7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maximum(cube(7), cube(42)) - but this may not complied since no &gt; op defined</w:t>
      </w:r>
    </w:p>
    <w:p w:rsidR="00000000" w:rsidDel="00000000" w:rsidP="00000000" w:rsidRDefault="00000000" w:rsidRPr="00000000" w14:paraId="000000CB">
      <w:pPr>
        <w:numPr>
          <w:ilvl w:val="1"/>
          <w:numId w:val="7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We can use other replace for T but using T is universally standard way</w:t>
      </w:r>
    </w:p>
    <w:tbl>
      <w:tblPr>
        <w:tblStyle w:val="Table6"/>
        <w:tblW w:w="8085.0" w:type="dxa"/>
        <w:jc w:val="left"/>
        <w:tblInd w:w="10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"/>
        <w:gridCol w:w="7830"/>
        <w:tblGridChange w:id="0">
          <w:tblGrid>
            <w:gridCol w:w="255"/>
            <w:gridCol w:w="7830"/>
          </w:tblGrid>
        </w:tblGridChange>
      </w:tblGrid>
      <w:tr>
        <w:trPr>
          <w:trHeight w:val="2040" w:hRule="atLeast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template &lt;typename T&gt;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T maximum(T a, T b) {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 T result;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 result = (a &gt; b) ? a : b;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 return result;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D8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720" w:footer="720"/>
      <w:pgNumType w:start="1"/>
      <w:sectPrChange w:author="Sanjay Parhi" w:id="0" w:date="2019-12-10T22:01:36Z">
        <w:sectPr w:rsidR="000000" w:rsidDel="000000" w:rsidRPr="000000" w:rsidSect="000000">
          <w:pgMar w:bottom="1440" w:top="1440" w:left="1440" w:right="1440" w:header="720" w:footer="720"/>
          <w:pgNumType w:start="1"/>
          <w:pgSz w:h="15840" w:w="12240"/>
        </w:sectPr>
      </w:sectPrChange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rPr>
        <w:ins w:author="Sanjay Parhi" w:id="7" w:date="2019-12-10T22:01:36Z"/>
      </w:rPr>
    </w:pPr>
    <w:ins w:author="Sanjay Parhi" w:id="7" w:date="2019-12-10T22:01:36Z">
      <w:r w:rsidDel="00000000" w:rsidR="00000000" w:rsidRPr="00000000">
        <w:rPr>
          <w:rtl w:val="0"/>
        </w:rPr>
      </w:r>
    </w:ins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pStyle w:val="Title"/>
      <w:keepNext w:val="0"/>
      <w:keepLines w:val="0"/>
      <w:spacing w:after="0" w:line="240" w:lineRule="auto"/>
      <w:rPr>
        <w:rFonts w:ascii="Economica" w:cs="Economica" w:eastAsia="Economica" w:hAnsi="Economica"/>
        <w:b w:val="1"/>
        <w:color w:val="666666"/>
        <w:sz w:val="60"/>
        <w:szCs w:val="60"/>
      </w:rPr>
    </w:pPr>
    <w:bookmarkStart w:colFirst="0" w:colLast="0" w:name="_nrnw03t7conb" w:id="6"/>
    <w:bookmarkEnd w:id="6"/>
    <w:r w:rsidDel="00000000" w:rsidR="00000000" w:rsidRPr="00000000">
      <w:rPr>
        <w:rFonts w:ascii="Economica" w:cs="Economica" w:eastAsia="Economica" w:hAnsi="Economica"/>
        <w:b w:val="1"/>
        <w:color w:val="666666"/>
        <w:sz w:val="60"/>
        <w:szCs w:val="60"/>
        <w:rtl w:val="0"/>
      </w:rPr>
      <w:t xml:space="preserve">CS 225 Spring 2019 :: TA Lecture Notes </w:t>
    </w:r>
  </w:p>
  <w:p w:rsidR="00000000" w:rsidDel="00000000" w:rsidP="00000000" w:rsidRDefault="00000000" w:rsidRPr="00000000" w14:paraId="000000DA">
    <w:pPr>
      <w:pStyle w:val="Title"/>
      <w:keepNext w:val="0"/>
      <w:keepLines w:val="0"/>
      <w:spacing w:after="0" w:line="240" w:lineRule="auto"/>
      <w:rPr>
        <w:rFonts w:ascii="Economica" w:cs="Economica" w:eastAsia="Economica" w:hAnsi="Economica"/>
        <w:color w:val="666666"/>
        <w:sz w:val="60"/>
        <w:szCs w:val="60"/>
      </w:rPr>
    </w:pPr>
    <w:bookmarkStart w:colFirst="0" w:colLast="0" w:name="_6tauivf3976u" w:id="7"/>
    <w:bookmarkEnd w:id="7"/>
    <w:r w:rsidDel="00000000" w:rsidR="00000000" w:rsidRPr="00000000">
      <w:rPr>
        <w:rFonts w:ascii="Economica" w:cs="Economica" w:eastAsia="Economica" w:hAnsi="Economica"/>
        <w:color w:val="666666"/>
        <w:sz w:val="60"/>
        <w:szCs w:val="60"/>
        <w:rtl w:val="0"/>
      </w:rPr>
      <w:t xml:space="preserve">2/1</w:t>
    </w:r>
    <w:r w:rsidDel="00000000" w:rsidR="00000000" w:rsidRPr="00000000">
      <w:rPr>
        <w:rFonts w:ascii="Economica" w:cs="Economica" w:eastAsia="Economica" w:hAnsi="Economica"/>
        <w:color w:val="666666"/>
        <w:sz w:val="60"/>
        <w:szCs w:val="60"/>
        <w:rtl w:val="0"/>
      </w:rPr>
      <w:t xml:space="preserve">  Templates</w:t>
    </w:r>
  </w:p>
  <w:p w:rsidR="00000000" w:rsidDel="00000000" w:rsidP="00000000" w:rsidRDefault="00000000" w:rsidRPr="00000000" w14:paraId="000000DB">
    <w:pPr>
      <w:pStyle w:val="Subtitle"/>
      <w:keepNext w:val="0"/>
      <w:keepLines w:val="0"/>
      <w:spacing w:after="0" w:before="200" w:line="240" w:lineRule="auto"/>
      <w:rPr>
        <w:rFonts w:ascii="Economica" w:cs="Economica" w:eastAsia="Economica" w:hAnsi="Economica"/>
        <w:sz w:val="28"/>
        <w:szCs w:val="28"/>
      </w:rPr>
    </w:pPr>
    <w:bookmarkStart w:colFirst="0" w:colLast="0" w:name="_37lxvx553323" w:id="8"/>
    <w:bookmarkEnd w:id="8"/>
    <w:r w:rsidDel="00000000" w:rsidR="00000000" w:rsidRPr="00000000">
      <w:rPr>
        <w:rFonts w:ascii="Economica" w:cs="Economica" w:eastAsia="Economica" w:hAnsi="Economica"/>
        <w:sz w:val="28"/>
        <w:szCs w:val="28"/>
        <w:rtl w:val="0"/>
      </w:rPr>
      <w:t xml:space="preserve">By Wenjie</w:t>
    </w:r>
  </w:p>
  <w:p w:rsidR="00000000" w:rsidDel="00000000" w:rsidP="00000000" w:rsidRDefault="00000000" w:rsidRPr="00000000" w14:paraId="000000DC">
    <w:pPr>
      <w:spacing w:before="200" w:line="360" w:lineRule="auto"/>
      <w:rPr/>
    </w:pPr>
    <w:r w:rsidDel="00000000" w:rsidR="00000000" w:rsidRPr="00000000">
      <w:rPr>
        <w:rFonts w:ascii="Open Sans" w:cs="Open Sans" w:eastAsia="Open Sans" w:hAnsi="Open Sans"/>
        <w:sz w:val="24"/>
        <w:szCs w:val="24"/>
      </w:rPr>
      <w:drawing>
        <wp:inline distB="114300" distT="114300" distL="114300" distR="114300">
          <wp:extent cx="5943600" cy="381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>
                    <a:alphaModFix amt="51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