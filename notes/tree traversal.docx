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6"/>
          <w:szCs w:val="26"/>
        </w:rPr>
      </w:pPr>
      <w:bookmarkStart w:colFirst="0" w:colLast="0" w:name="_h805liat687e" w:id="0"/>
      <w:bookmarkEnd w:id="0"/>
      <w:ins w:author="Alexander Roe" w:id="0" w:date="2020-03-09T18:38:12Z">
        <w:del w:author="David Zhang" w:id="1" w:date="2020-03-09T19:15:08Z">
          <w:r w:rsidDel="00000000" w:rsidR="00000000" w:rsidRPr="00000000">
            <w:rPr>
              <w:rtl w:val="0"/>
            </w:rPr>
            <w:delText xml:space="preserve">f</w:delText>
          </w:r>
        </w:del>
      </w:ins>
      <w:del w:author="David Zhang" w:id="1" w:date="2020-03-09T19:15:08Z"/>
      <w:ins w:author="Rong Jin" w:id="2" w:date="2020-02-28T15:28:50Z">
        <w:del w:author="David Zhang" w:id="1" w:date="2020-03-09T19:15:08Z">
          <w:r w:rsidDel="00000000" w:rsidR="00000000" w:rsidRPr="00000000">
            <w:rPr>
              <w:rtl w:val="0"/>
            </w:rPr>
            <w:delText xml:space="preserve"> </w:delText>
          </w:r>
        </w:del>
      </w:ins>
      <w:del w:author="David Zhang" w:id="1" w:date="2020-03-09T19:15:08Z"/>
      <w:ins w:author="Shelby Doty" w:id="3" w:date="2020-02-26T04:57:05Z">
        <w:del w:author="David Zhang" w:id="1" w:date="2020-03-09T19:15:08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Number of null pointers in a Binary Tree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Theorem: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binary tree with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data items has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n+1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null pointers.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Proof.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Let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(n) be the number of null pointers in a tree with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nodes.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Target: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(n) = n+1,  for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&gt;= 0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Proof by induction: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Base case: 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n=0,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(0) = 1, Just a empty tree with one null pointer: root = nullptr</w:t>
      </w:r>
    </w:p>
    <w:p w:rsidR="00000000" w:rsidDel="00000000" w:rsidP="00000000" w:rsidRDefault="00000000" w:rsidRPr="00000000" w14:paraId="00000008">
      <w:pPr>
        <w:ind w:left="288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61963" cy="4062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0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80" w:hanging="360"/>
        <w:rPr>
          <w:ins w:author="Anushka Sandeep" w:id="4" w:date="2020-03-09T23:24:07Z"/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n=1,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(1) </w:t>
      </w:r>
      <w:ins w:author="Anushka Sandeep" w:id="4" w:date="2020-03-09T23:24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80" w:hanging="360"/>
        <w:rPr>
          <w:rFonts w:ascii="Lora" w:cs="Lora" w:eastAsia="Lora" w:hAnsi="Lora"/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= 2</w:t>
      </w:r>
    </w:p>
    <w:p w:rsidR="00000000" w:rsidDel="00000000" w:rsidP="00000000" w:rsidRDefault="00000000" w:rsidRPr="00000000" w14:paraId="0000000B">
      <w:pPr>
        <w:ind w:left="2880" w:firstLine="0"/>
        <w:rPr>
          <w:del w:author="Anushka Sandeep" w:id="4" w:date="2020-03-09T23:24:07Z"/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868428" cy="9382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428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del w:author="Anushka Sandeep" w:id="4" w:date="2020-03-09T23:24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ushka Sandeep" w:id="5" w:date="2020-03-09T23:24:07Z">
            <w:rPr>
              <w:rFonts w:ascii="Lora" w:cs="Lora" w:eastAsia="Lora" w:hAnsi="Lora"/>
              <w:color w:val="666666"/>
              <w:u w:val="none"/>
            </w:rPr>
          </w:rPrChange>
        </w:rPr>
        <w:pPrChange w:author="Anushka Sandeep" w:id="0" w:date="2020-03-09T23:24:07Z">
          <w:pPr>
            <w:numPr>
              <w:ilvl w:val="0"/>
              <w:numId w:val="3"/>
            </w:numPr>
            <w:ind w:left="2880" w:hanging="360"/>
          </w:pPr>
        </w:pPrChange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n=2,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(2) = 3</w:t>
      </w:r>
    </w:p>
    <w:p w:rsidR="00000000" w:rsidDel="00000000" w:rsidP="00000000" w:rsidRDefault="00000000" w:rsidRPr="00000000" w14:paraId="0000000D">
      <w:pPr>
        <w:ind w:left="288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Induction step: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Inductive hypothesis: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(j) = j+1,  for any j&lt;n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Target: for tree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with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nodes:</w:t>
      </w:r>
    </w:p>
    <w:p w:rsidR="00000000" w:rsidDel="00000000" w:rsidP="00000000" w:rsidRDefault="00000000" w:rsidRPr="00000000" w14:paraId="00000011">
      <w:pPr>
        <w:ind w:left="216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(n) = n+1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Look at the root:</w:t>
      </w:r>
    </w:p>
    <w:p w:rsidR="00000000" w:rsidDel="00000000" w:rsidP="00000000" w:rsidRDefault="00000000" w:rsidRPr="00000000" w14:paraId="00000013">
      <w:pPr>
        <w:ind w:left="288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#nodes in left subtree + #nodes in right subtree = n-1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Suppose left subtree has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q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nodes, right subtree has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n-q-1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nodes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360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Then,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q&lt;n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and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n-q-1&lt;n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Then, since the root has no null pointers,</w:t>
      </w:r>
    </w:p>
    <w:p w:rsidR="00000000" w:rsidDel="00000000" w:rsidP="00000000" w:rsidRDefault="00000000" w:rsidRPr="00000000" w14:paraId="00000017">
      <w:pPr>
        <w:ind w:left="360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(n) =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(q) +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NULL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(n-q-1) = q+1 + n-q-1+1 = n+1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ins w:author="Xin Tong" w:id="6" w:date="2019-10-06T18:45:59Z"/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Observation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the overhead of the tree data is proportional to the number of nodes. Since NULLs don’t take up a lot of memory, this is very good.</w:t>
      </w:r>
      <w:ins w:author="Xin Tong" w:id="6" w:date="2019-10-06T18:45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ind w:left="1440" w:firstLine="0"/>
        <w:rPr>
          <w:ins w:author="Xin Tong" w:id="6" w:date="2019-10-06T18:45:59Z"/>
          <w:rFonts w:ascii="Lora" w:cs="Lora" w:eastAsia="Lora" w:hAnsi="Lora"/>
          <w:color w:val="666666"/>
        </w:rPr>
      </w:pPr>
      <w:ins w:author="Xin Tong" w:id="6" w:date="2019-10-06T18:45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ind w:left="0" w:firstLine="0"/>
        <w:rPr>
          <w:ins w:author="Xin Tong" w:id="6" w:date="2019-10-06T18:45:59Z"/>
          <w:rFonts w:ascii="Lora" w:cs="Lora" w:eastAsia="Lora" w:hAnsi="Lora"/>
          <w:color w:val="666666"/>
        </w:rPr>
      </w:pPr>
      <w:ins w:author="Xin Tong" w:id="6" w:date="2019-10-06T18:45:5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Simpler proof: (2n-(n-1)) = n+1, where 2n is the number of edges if the binary tree were full; (n-1) is the number of existing edges in the tree with n nodes.</w:t>
        </w:r>
      </w:ins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Xin Tong" w:id="7" w:date="2019-10-06T18:45:59Z">
            <w:rPr>
              <w:rFonts w:ascii="Lora" w:cs="Lora" w:eastAsia="Lora" w:hAnsi="Lora"/>
              <w:color w:val="666666"/>
            </w:rPr>
          </w:rPrChange>
        </w:rPr>
        <w:pPrChange w:author="Xin Tong" w:id="0" w:date="2019-10-06T18:45:59Z">
          <w:pPr>
            <w:numPr>
              <w:ilvl w:val="1"/>
              <w:numId w:val="2"/>
            </w:numPr>
            <w:ind w:left="144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m0kcsdm6vpql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Traversal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 traverse a tree means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we process every element exactly once in a tree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Pre-order: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process the data first, then left child, then the right child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In-order: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left child, process the data, right child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Post-order: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left child, right child, process the data the last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trHeight w:val="300" w:hRule="atLeast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BinaryTree.cpp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void BinaryTree&lt;T&gt;::preOrder(TreeNode * cur)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if (cur != NULL)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yell(cur-&gt;data);     // yell is some imaginary function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preOrder(cur-&gt;left);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preOrder(cur-&gt;right);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void BinaryTree&lt;T&gt;::inOrder(TreeNode * cur)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if (cur != NULL)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inOrder(cur-&gt;left);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yell(cur-&gt;data);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inOrder(cur-&gt;right);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void BinaryTree&lt;T&gt;::postOrder(TreeNode * cur)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if (cur != NULL)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postOrder(cur-&gt;left);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postOrder(cur-&gt;right);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yell(cur-&gt;data);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2"/>
        </w:numPr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fjh3l08y9au4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In-order print out of the tree</w:t>
      </w:r>
    </w:p>
    <w:p w:rsidR="00000000" w:rsidDel="00000000" w:rsidP="00000000" w:rsidRDefault="00000000" w:rsidRPr="00000000" w14:paraId="00000054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086011" cy="2547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011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Siyao Zhang" w:id="8" w:date="2020-03-03T05:13:33Z">
        <w:del w:author="Manav Saxena" w:id="9" w:date="2020-03-09T23:30:06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Bu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Recursion all the way to the left, print out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then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Then to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 / c;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hen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+, d, *, e;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will be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 - b / c + d * e!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Tree is used a lot in parsing - in this example, a language with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binary operators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is parsed into a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binary tree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Therefore, if we use d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ifferent methods of traversals we will have different outputs and meanings.</w:t>
      </w:r>
    </w:p>
    <w:p w:rsidR="00000000" w:rsidDel="00000000" w:rsidP="00000000" w:rsidRDefault="00000000" w:rsidRPr="00000000" w14:paraId="0000005A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4r8oi8jv5yjd" w:id="3"/>
      <w:bookmarkEnd w:id="3"/>
      <w:r w:rsidDel="00000000" w:rsidR="00000000" w:rsidRPr="00000000">
        <w:rPr>
          <w:rFonts w:ascii="Lora" w:cs="Lora" w:eastAsia="Lora" w:hAnsi="Lora"/>
          <w:b w:val="1"/>
          <w:color w:val="666666"/>
          <w:sz w:val="26"/>
          <w:szCs w:val="26"/>
          <w:rtl w:val="0"/>
        </w:rPr>
        <w:t xml:space="preserve">Level Order Traversal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qt01gzn1dcdj" w:id="4"/>
      <w:bookmarkEnd w:id="4"/>
      <w:r w:rsidDel="00000000" w:rsidR="00000000" w:rsidRPr="00000000">
        <w:rPr>
          <w:rFonts w:ascii="Lora" w:cs="Lora" w:eastAsia="Lora" w:hAnsi="Lora"/>
          <w:rtl w:val="0"/>
        </w:rPr>
        <w:t xml:space="preserve">We use it to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traverse the tree by every level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will use an iterative approach, by using a queue to keep track of each node we encounter on each level</w:t>
      </w:r>
    </w:p>
    <w:tbl>
      <w:tblPr>
        <w:tblStyle w:val="Table2"/>
        <w:tblW w:w="51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tblGridChange w:id="0">
          <w:tblGrid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Enqueue the root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While queue is not empty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Dequeue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Yell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-&gt;data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Enqueue(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-&gt;left),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Enqueue(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-&gt;right)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5"/>
    <w:bookmarkEnd w:id="5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66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6tauivf3976u" w:id="6"/>
    <w:bookmarkEnd w:id="6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2/18  Tree Traversal</w:t>
    </w:r>
  </w:p>
  <w:p w:rsidR="00000000" w:rsidDel="00000000" w:rsidP="00000000" w:rsidRDefault="00000000" w:rsidRPr="00000000" w14:paraId="00000067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7"/>
    <w:bookmarkEnd w:id="7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68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4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