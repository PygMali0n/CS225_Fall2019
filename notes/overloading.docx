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ins w:author="Jinyao Yang" w:id="7" w:date="2020-02-05T22:47:24Z"/>
          <w:rFonts w:ascii="Lora" w:cs="Lora" w:eastAsia="Lora" w:hAnsi="Lora"/>
          <w:b w:val="1"/>
          <w:color w:val="666666"/>
        </w:rPr>
      </w:pPr>
      <w:ins w:author="Zhuxuan Liu" w:id="1" w:date="2020-03-26T04:07:34Z">
        <w:r w:rsidDel="00000000" w:rsidR="00000000" w:rsidRPr="00000000">
          <w:rPr>
            <w:rtl w:val="0"/>
          </w:rPr>
          <w:t xml:space="preserve">11</w:t>
        </w:r>
      </w:ins>
      <w:ins w:author="Rajat Thaker" w:id="2" w:date="2020-02-17T00:43:47Z">
        <w:r w:rsidDel="00000000" w:rsidR="00000000" w:rsidRPr="00000000">
          <w:rPr>
            <w:rtl w:val="0"/>
          </w:rPr>
          <w:t xml:space="preserve">:</w:t>
        </w:r>
      </w:ins>
      <w:ins w:author="Bowen Chen" w:id="3" w:date="2020-02-12T02:42:42Z">
        <w:r w:rsidDel="00000000" w:rsidR="00000000" w:rsidRPr="00000000">
          <w:rPr>
            <w:rtl w:val="0"/>
          </w:rPr>
          <w:t xml:space="preserve"> </w:t>
        </w:r>
      </w:ins>
      <w:ins w:author="Karen Chang" w:id="4" w:date="2020-02-05T21:20:30Z">
        <w:del w:author="Zihan Xu" w:id="5" w:date="2020-02-05T21:37:44Z">
          <w:r w:rsidDel="00000000" w:rsidR="00000000" w:rsidRPr="00000000">
            <w:rPr>
              <w:rtl w:val="0"/>
            </w:rPr>
            <w:delText xml:space="preserve">d</w:delText>
          </w:r>
        </w:del>
      </w:ins>
      <w:del w:author="Zihan Xu" w:id="5" w:date="2020-02-05T21:37:44Z"/>
      <w:ins w:author="Yitian Jiang" w:id="6" w:date="2020-02-05T18:23:27Z">
        <w:del w:author="Zihan Xu" w:id="5" w:date="2020-02-05T21:37:44Z">
          <w:r w:rsidDel="00000000" w:rsidR="00000000" w:rsidRPr="00000000">
            <w:rPr>
              <w:rtl w:val="0"/>
            </w:rPr>
            <w:delText xml:space="preserve">FREE</w:delText>
          </w:r>
        </w:del>
      </w:ins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Destructor</w:t>
      </w:r>
      <w:ins w:author="Jinyao Yang" w:id="7" w:date="2020-02-05T22:47:24Z">
        <w:bookmarkStart w:colFirst="0" w:colLast="0" w:name="_mhi2h1nkg28n" w:id="0"/>
        <w:bookmarkEnd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del w:author="Jinyao Yang" w:id="8" w:date="2020-02-05T22:47:19Z"/>
          <w:rPrChange w:author="Jinyao Yang" w:id="9" w:date="2020-02-05T22:47:24Z">
            <w:rPr>
              <w:rFonts w:ascii="Lora" w:cs="Lora" w:eastAsia="Lora" w:hAnsi="Lora"/>
              <w:b w:val="1"/>
              <w:color w:val="666666"/>
            </w:rPr>
          </w:rPrChange>
        </w:rPr>
        <w:pPrChange w:author="Jinyao Yang" w:id="0" w:date="2020-02-05T22:47:24Z">
          <w:pPr>
            <w:pStyle w:val="Heading3"/>
          </w:pPr>
        </w:pPrChange>
      </w:pPr>
      <w:del w:author="Jinyao Yang" w:id="8" w:date="2020-02-05T22:47:19Z">
        <w:bookmarkStart w:colFirst="0" w:colLast="0" w:name="_mhi2h1nkg28n" w:id="0"/>
        <w:bookmarkEnd w:id="0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pStyle w:val="Heading3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Jinyao Yang" w:id="10" w:date="2020-02-05T22:47:19Z">
            <w:rPr>
              <w:color w:val="666666"/>
            </w:rPr>
          </w:rPrChange>
        </w:rPr>
        <w:pPrChange w:author="Jinyao Yang" w:id="0" w:date="2020-02-05T22:47:19Z">
          <w:pPr>
            <w:numPr>
              <w:ilvl w:val="1"/>
              <w:numId w:val="4"/>
            </w:numPr>
            <w:ind w:left="1440" w:hanging="360"/>
          </w:pPr>
        </w:pPrChange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Purpose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-  it cleans up all resources held by the class or objects through cleaning up heap memory and closing all the files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ever used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new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keyword, we have to free the memory (calling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delete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 so that we don’t leak memory.</w:t>
      </w:r>
    </w:p>
    <w:p w:rsidR="00000000" w:rsidDel="00000000" w:rsidP="00000000" w:rsidRDefault="00000000" w:rsidRPr="00000000" w14:paraId="00000005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4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hia8ukp04p3y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Automatic Destructor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exists only if no custom destructor is defined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Functionality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-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It only calls the destructor of the members without doing anything else ie.cleaning heap memory or closing any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Invoked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-  it is always automatically called when reclaimed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Stack memory: reclaimed when function returns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 memory: reclaimed when calling delete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Destructor is the final thing to call in the lifecycle of a class. </w:t>
      </w:r>
    </w:p>
    <w:p w:rsidR="00000000" w:rsidDel="00000000" w:rsidP="00000000" w:rsidRDefault="00000000" w:rsidRPr="00000000" w14:paraId="0000000D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4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crb2ip4wc891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Custom destructor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our member variables are on heap, we need to define a custom destructor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does not take any parameters  ie ~cube()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does not delete anything for you but let programmer in control of the timing of delete and ways of deleting by writing code - see example below</w:t>
      </w:r>
    </w:p>
    <w:tbl>
      <w:tblPr>
        <w:tblStyle w:val="Table1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320"/>
        <w:gridCol w:w="555"/>
        <w:gridCol w:w="4155"/>
        <w:tblGridChange w:id="0">
          <w:tblGrid>
            <w:gridCol w:w="555"/>
            <w:gridCol w:w="4320"/>
            <w:gridCol w:w="555"/>
            <w:gridCol w:w="4155"/>
          </w:tblGrid>
        </w:tblGridChange>
      </w:tblGrid>
      <w:tr>
        <w:trPr>
          <w:trHeight w:val="420" w:hRule="atLeast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cube.h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1314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#pragma once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namespace cs225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class Cube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del w:author="Yitian Jiang" w:id="12" w:date="2020-02-05T03:46:06Z"/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</w:t>
            </w:r>
            <w:ins w:author="Yi Su" w:id="11" w:date="2020-02-17T01:39:49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  Cube();</w:t>
              </w:r>
            </w:ins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</w:t>
            </w:r>
            <w:del w:author="Yitian Jiang" w:id="12" w:date="2020-02-05T03:46:06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 </w:delText>
              </w:r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Cube();</w:delText>
              </w:r>
            </w:del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Cube(double length);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ns w:author="Yitian Jiang" w:id="12" w:date="2020-02-05T03:46:06Z"/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Cube(const Cube</w:t>
            </w:r>
            <w:ins w:author="Zepei Li" w:id="13" w:date="2020-02-17T23:45:47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 &amp; other);</w:t>
              </w:r>
            </w:ins>
            <w:ins w:author="Yitian Jiang" w:id="12" w:date="2020-02-05T03:46:06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 </w:t>
              </w:r>
            </w:ins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del w:author="Zepei Li" w:id="14" w:date="2020-02-17T23:45:43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 &amp; other);</w:delText>
              </w:r>
            </w:del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ns w:author="" w:id="15"/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~Cube();</w:t>
            </w:r>
            <w:ins w:author="" w:id="15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private: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double length_;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namespace cs225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Cube::Cube() 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length_ = 1;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Cube::Cube(double length)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length_ = length;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Cube::Cube(const Cube &amp; other)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length_ = other.length_;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Cube::~Cube()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…..//define your destructor HERE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0"/>
          <w:numId w:val="1"/>
        </w:numPr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mfxn4quv2wng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Overload operators in cpp</w:t>
      </w:r>
    </w:p>
    <w:tbl>
      <w:tblPr>
        <w:tblStyle w:val="Table2"/>
        <w:tblW w:w="9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4050"/>
        <w:gridCol w:w="480"/>
        <w:gridCol w:w="4530"/>
        <w:tblGridChange w:id="0">
          <w:tblGrid>
            <w:gridCol w:w="390"/>
            <w:gridCol w:w="4050"/>
            <w:gridCol w:w="480"/>
            <w:gridCol w:w="453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Cube.h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Cube.cpp</w:t>
            </w:r>
          </w:p>
        </w:tc>
      </w:tr>
      <w:tr>
        <w:trPr>
          <w:trHeight w:val="1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operator+(const Cube &amp; other) const;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&amp; operator=(const Cube &amp; other);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Cube::operator+(const Cube &amp; other) const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return joinCube(*this, other);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&amp; Cube::operator=(const Cube &amp; other)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length_ = other.length_;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return</w:t>
            </w:r>
            <w:del w:author="Rishabh Pandey" w:id="16" w:date="2020-02-16T05:57:43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 *this</w:delText>
              </w:r>
            </w:del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76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Defining “+” op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How to define the “+” operator in  “cube c3 = c1 + c2”?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Define name of op, return type of op, the argument type we take into to be RHS. In this example function name is operator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Return type needs to be Cube instead of Cube &amp; since reference variable does not take any space but we want to return an object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LHS is the instance + op is being called on so we use ‘*this“ - a pointer to the instance of this class </w:t>
      </w:r>
    </w:p>
    <w:p w:rsidR="00000000" w:rsidDel="00000000" w:rsidP="00000000" w:rsidRDefault="00000000" w:rsidRPr="00000000" w14:paraId="0000007C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Assignment “=” op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don’t define one, it provides auto free in every class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Similar to copy constructor </w:t>
      </w:r>
    </w:p>
    <w:p w:rsidR="00000000" w:rsidDel="00000000" w:rsidP="00000000" w:rsidRDefault="00000000" w:rsidRPr="00000000" w14:paraId="00000080">
      <w:pPr>
        <w:numPr>
          <w:ilvl w:val="3"/>
          <w:numId w:val="3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cube c2(c1)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Differ from copy constructor: </w:t>
      </w:r>
    </w:p>
    <w:p w:rsidR="00000000" w:rsidDel="00000000" w:rsidP="00000000" w:rsidRDefault="00000000" w:rsidRPr="00000000" w14:paraId="00000082">
      <w:pPr>
        <w:numPr>
          <w:ilvl w:val="3"/>
          <w:numId w:val="3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cube c1 c2; </w:t>
      </w:r>
    </w:p>
    <w:p w:rsidR="00000000" w:rsidDel="00000000" w:rsidP="00000000" w:rsidRDefault="00000000" w:rsidRPr="00000000" w14:paraId="00000083">
      <w:pPr>
        <w:numPr>
          <w:ilvl w:val="3"/>
          <w:numId w:val="3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c2 = c1;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Copy constructor: copie</w:t>
      </w:r>
      <w:ins w:author="Yu-Chen Ho" w:id="17" w:date="2020-02-05T20:04:39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s</w:t>
        </w:r>
      </w:ins>
      <w:del w:author="Yu-Chen Ho" w:id="17" w:date="2020-02-05T20:04:39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s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an object but it does not destroys an object</w:t>
      </w:r>
    </w:p>
    <w:p w:rsidR="00000000" w:rsidDel="00000000" w:rsidP="00000000" w:rsidRDefault="00000000" w:rsidRPr="00000000" w14:paraId="00000085">
      <w:pPr>
        <w:numPr>
          <w:ilvl w:val="3"/>
          <w:numId w:val="3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_copy(other);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Destructor: does not copy object but it destroys </w:t>
      </w:r>
    </w:p>
    <w:p w:rsidR="00000000" w:rsidDel="00000000" w:rsidP="00000000" w:rsidRDefault="00000000" w:rsidRPr="00000000" w14:paraId="00000087">
      <w:pPr>
        <w:numPr>
          <w:ilvl w:val="3"/>
          <w:numId w:val="3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_destroy();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Assignment op : it copies an object but also destroys itself</w:t>
      </w:r>
    </w:p>
    <w:p w:rsidR="00000000" w:rsidDel="00000000" w:rsidP="00000000" w:rsidRDefault="00000000" w:rsidRPr="00000000" w14:paraId="00000089">
      <w:pPr>
        <w:numPr>
          <w:ilvl w:val="3"/>
          <w:numId w:val="3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_destroy(); // Clear the memory of the object.</w:t>
      </w:r>
    </w:p>
    <w:p w:rsidR="00000000" w:rsidDel="00000000" w:rsidP="00000000" w:rsidRDefault="00000000" w:rsidRPr="00000000" w14:paraId="0000008A">
      <w:pPr>
        <w:numPr>
          <w:ilvl w:val="3"/>
          <w:numId w:val="3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_copy(other); //Copy the state of the assigned object.</w:t>
      </w:r>
    </w:p>
    <w:p w:rsidR="00000000" w:rsidDel="00000000" w:rsidP="00000000" w:rsidRDefault="00000000" w:rsidRPr="00000000" w14:paraId="0000008B">
      <w:pPr>
        <w:ind w:left="288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vssogx89xrzh" w:id="4"/>
      <w:bookmarkEnd w:id="4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Rule of Three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you define any one of these three functions, you should define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ALL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of them.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Assignment op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Copy constructor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destructor</w:t>
      </w:r>
    </w:p>
    <w:p w:rsidR="00000000" w:rsidDel="00000000" w:rsidP="00000000" w:rsidRDefault="00000000" w:rsidRPr="00000000" w14:paraId="00000091">
      <w:pPr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hhi7t1n5772z" w:id="5"/>
      <w:bookmarkEnd w:id="5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Inheritance: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Classes can be extended to build other classes. We call the class being extended the base class and the class inheriting the </w:t>
      </w:r>
      <w:r w:rsidDel="00000000" w:rsidR="00000000" w:rsidRPr="00000000">
        <w:rPr>
          <w:rFonts w:ascii="Lora" w:cs="Lora" w:eastAsia="Lora" w:hAnsi="Lora"/>
          <w:color w:val="666666"/>
          <w:rtl w:val="0"/>
          <w:rPrChange w:author="Rajat Thaker" w:id="18" w:date="2020-02-05T04:16:20Z">
            <w:rPr>
              <w:rFonts w:ascii="Lora" w:cs="Lora" w:eastAsia="Lora" w:hAnsi="Lora"/>
              <w:color w:val="666666"/>
            </w:rPr>
          </w:rPrChange>
        </w:rPr>
        <w:t xml:space="preserve">functionality the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derived class.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the below example, class square inherit from class shape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Everything under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Shape public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now in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Square public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Do not get private variables and functions</w:t>
      </w:r>
    </w:p>
    <w:tbl>
      <w:tblPr>
        <w:tblStyle w:val="Table3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800"/>
        <w:gridCol w:w="525"/>
        <w:gridCol w:w="3705"/>
        <w:tblGridChange w:id="0">
          <w:tblGrid>
            <w:gridCol w:w="555"/>
            <w:gridCol w:w="4800"/>
            <w:gridCol w:w="525"/>
            <w:gridCol w:w="3705"/>
          </w:tblGrid>
        </w:tblGridChange>
      </w:tblGrid>
      <w:tr>
        <w:trPr>
          <w:trHeight w:val="420" w:hRule="atLeast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square.h</w:t>
            </w:r>
          </w:p>
        </w:tc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square.cpp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#pragma once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#include "Shape.h"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Square : public Shape { //syntax of inherit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Square();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Square(double length);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double getArea() const;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private: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Square::Square() { 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Square::Square(double length) : Shape(length) { 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double Square::getArea() const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return getLength() * getLength();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before="200" w:line="360" w:lineRule="auto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  <w:sectPrChange w:author="Putra Firmansyah" w:id="0" w:date="2020-02-16T23:10:25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>
        <w:ins w:author="Putra Firmansyah" w:id="19" w:date="2020-02-16T23:10:25Z"/>
      </w:rPr>
    </w:pPr>
    <w:ins w:author="Putra Firmansyah" w:id="19" w:date="2020-02-16T23:10:25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6"/>
    <w:bookmarkEnd w:id="6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C5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color w:val="666666"/>
        <w:sz w:val="60"/>
        <w:szCs w:val="60"/>
      </w:rPr>
    </w:pPr>
    <w:bookmarkStart w:colFirst="0" w:colLast="0" w:name="_6tauivf3976u" w:id="7"/>
    <w:bookmarkEnd w:id="7"/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1/30  Inheritance</w:t>
    </w:r>
  </w:p>
  <w:p w:rsidR="00000000" w:rsidDel="00000000" w:rsidP="00000000" w:rsidRDefault="00000000" w:rsidRPr="00000000" w14:paraId="000000C6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37lxvx553323" w:id="8"/>
    <w:bookmarkEnd w:id="8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C7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