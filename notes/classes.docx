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Xiaohan Wang" w:id="0" w:date="2020-02-17T23:03:16Z"/>
        </w:rPr>
      </w:pPr>
      <w:ins w:author="Xiaohan Wang" w:id="0" w:date="2020-02-17T23:03:16Z">
        <w:bookmarkStart w:colFirst="0" w:colLast="0" w:name="_we8xk54jygsu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88" w:lineRule="auto"/>
        <w:ind w:firstLine="720"/>
        <w:rPr>
          <w:rFonts w:ascii="Economica" w:cs="Economica" w:eastAsia="Economica" w:hAnsi="Economica"/>
          <w:color w:val="666666"/>
          <w:sz w:val="28"/>
          <w:szCs w:val="28"/>
        </w:rPr>
        <w:pPrChange w:author="Otto Piramuthu" w:id="0" w:date="2019-07-07T11:53:14Z">
          <w:pPr>
            <w:pStyle w:val="Heading2"/>
            <w:keepNext w:val="0"/>
            <w:keepLines w:val="0"/>
            <w:spacing w:after="0" w:before="0" w:line="288" w:lineRule="auto"/>
          </w:pPr>
        </w:pPrChange>
      </w:pPr>
      <w:bookmarkStart w:colFirst="0" w:colLast="0" w:name="_we8xk54jygsu" w:id="0"/>
      <w:bookmarkEnd w:id="0"/>
      <w:ins w:author="Zilin Zhao" w:id="1" w:date="2020-02-11T00:07:00Z">
        <w:r w:rsidDel="00000000" w:rsidR="00000000" w:rsidRPr="00000000">
          <w:rPr>
            <w:rtl w:val="0"/>
          </w:rPr>
          <w:t xml:space="preserve"> </w:t>
        </w:r>
      </w:ins>
      <w:ins w:author="Jiaqi Cao" w:id="2" w:date="2020-02-10T22:10:18Z">
        <w:r w:rsidDel="00000000" w:rsidR="00000000" w:rsidRPr="00000000">
          <w:rPr>
            <w:rtl w:val="0"/>
          </w:rPr>
          <w:t xml:space="preserve">dea</w:t>
        </w:r>
      </w:ins>
      <w:ins w:author="Kanghong Zhao" w:id="3" w:date="2020-02-10T20:44:57Z">
        <w:r w:rsidDel="00000000" w:rsidR="00000000" w:rsidRPr="00000000">
          <w:rPr>
            <w:rtl w:val="0"/>
          </w:rPr>
          <w:t xml:space="preserve"> </w:t>
        </w:r>
      </w:ins>
      <w:ins w:author="Peiyan Wu" w:id="4" w:date="2020-01-24T17:49:34Z">
        <w:del w:author="Tianhe Li" w:id="5" w:date="2020-02-10T00:17:51Z">
          <w:r w:rsidDel="00000000" w:rsidR="00000000" w:rsidRPr="00000000">
            <w:rPr>
              <w:rtl w:val="0"/>
            </w:rPr>
            <w:delText xml:space="preserve"> </w:delText>
          </w:r>
        </w:del>
      </w:ins>
      <w:del w:author="Tianhe Li" w:id="5" w:date="2020-02-10T00:17:51Z"/>
      <w:ins w:author="Artha Patel" w:id="6" w:date="2019-12-26T19:05:59Z">
        <w:del w:author="Tianhe Li" w:id="5" w:date="2020-02-10T00:17:51Z">
          <w:r w:rsidDel="00000000" w:rsidR="00000000" w:rsidRPr="00000000">
            <w:rPr>
              <w:rtl w:val="0"/>
            </w:rPr>
            <w:delText xml:space="preserve">in</w:delText>
          </w:r>
        </w:del>
      </w:ins>
      <w:ins w:author="Han Chen" w:id="7" w:date="2019-08-29T14:34:59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Thanks to all of you who pointed out typos in the notes, and gave formatting suggestions:)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88" w:lineRule="auto"/>
        <w:rPr>
          <w:rFonts w:ascii="Lora" w:cs="Lora" w:eastAsia="Lora" w:hAnsi="Lora"/>
          <w:b w:val="1"/>
        </w:rPr>
      </w:pPr>
      <w:bookmarkStart w:colFirst="0" w:colLast="0" w:name="_87o7bhcrzum0" w:id="1"/>
      <w:bookmarkEnd w:id="1"/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But the google doc seems auto-reject comments from time to time - please lmk if you ran into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2ew1u6c9bpy1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Public vs Private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Public: similar to java, members in public classes can be accessed from outside of the class (i.e from the main function)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Private: members in private classes can only be used inside of its own class and not allowed to be even viewed from outside</w:t>
      </w:r>
    </w:p>
    <w:p w:rsidR="00000000" w:rsidDel="00000000" w:rsidP="00000000" w:rsidRDefault="00000000" w:rsidRPr="00000000" w14:paraId="00000007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h84ncehuprls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Namespace</w:t>
      </w:r>
      <w:ins w:author="Angelina Boynton" w:id="9" w:date="2020-01-29T05:24:16Z">
        <w:r w:rsidDel="00000000" w:rsidR="00000000" w:rsidRPr="00000000">
          <w:rPr>
            <w:rFonts w:ascii="Lora" w:cs="Lora" w:eastAsia="Lora" w:hAnsi="Lora"/>
            <w:b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Libraries in C++ are organized into namespaces (like packages in Java).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cannot have two classes with the same name in the same namespace.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Useful shortcut</w:t>
      </w:r>
      <w:ins w:author="Jacob Avenaim" w:id="10" w:date="2020-02-11T00:33:27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s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cs225::Cube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std :: cout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Discouraged:  import everything from a namespace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Example</w:t>
      </w:r>
      <w:del w:author="Ashank Behara" w:id="11" w:date="2020-01-24T19:43:2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s: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std - the standard namespace, including cout, vector, queue, etc.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CS225 - Cube, PNG, HSLAPix</w:t>
      </w:r>
      <w:ins w:author="Aryan Yadav" w:id="12" w:date="2020-01-24T17:36:13Z">
        <w:del w:author="Neil Patel" w:id="13" w:date="2020-01-24T21:57:55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5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el etc…</w:t>
      </w:r>
    </w:p>
    <w:p w:rsidR="00000000" w:rsidDel="00000000" w:rsidP="00000000" w:rsidRDefault="00000000" w:rsidRPr="00000000" w14:paraId="00000011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4200"/>
        <w:gridCol w:w="270"/>
        <w:gridCol w:w="5160"/>
        <w:tblGridChange w:id="0">
          <w:tblGrid>
            <w:gridCol w:w="300"/>
            <w:gridCol w:w="4200"/>
            <w:gridCol w:w="270"/>
            <w:gridCol w:w="5160"/>
          </w:tblGrid>
        </w:tblGridChange>
      </w:tblGrid>
      <w:tr>
        <w:trPr>
          <w:trHeight w:val="420" w:hRule="atLeast"/>
        </w:trPr>
        <w:tc>
          <w:tcPr>
            <w:gridSpan w:val="2"/>
            <w:shd w:fill="68e6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  <w:tc>
          <w:tcPr>
            <w:gridSpan w:val="2"/>
            <w:shd w:fill="68e6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#pragma once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namespace cs225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class Cube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double getVolume();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double getSurfaceArea();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void setLength(double length);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double length_;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"Cube.h"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namespace cs225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double Cube::getVolume()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length_*length_*length_;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double Cube::getSurfaceArea()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6 * length_ * length_;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void Cube::setLength(double length){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length_ = length;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290"/>
        <w:gridCol w:w="255"/>
        <w:gridCol w:w="4635"/>
        <w:tblGridChange w:id="0">
          <w:tblGrid>
            <w:gridCol w:w="420"/>
            <w:gridCol w:w="4290"/>
            <w:gridCol w:w="255"/>
            <w:gridCol w:w="4635"/>
          </w:tblGrid>
        </w:tblGridChange>
      </w:tblGrid>
      <w:tr>
        <w:trPr>
          <w:trHeight w:val="280" w:hRule="atLeast"/>
        </w:trPr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main.cpp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line 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:  Declaring an object of type Cube. Our cube is inside of the namespace cs225, so we have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a scope resolution 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indicating that the class belongs to the namespace cs225.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line 6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:  cout is 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statement in C++. It resides in the standard library which we included in line 2. The double less sign is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alligator brackets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 Finall</w:t>
            </w:r>
            <w:ins w:author="Chi Zhang" w:id="14" w:date="2020-02-10T18:40:19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，</w:t>
              </w:r>
            </w:ins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y, endl is adding a new line (\n) to the end of the output.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line 8: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if the main function returns 0 then it is saying that the execution completed fine.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2345678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“Cube.h”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</w:t>
            </w:r>
            <w:ins w:author="Long Phan" w:id="15" w:date="2020-02-09T02:28:44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()</w:t>
              </w:r>
            </w:ins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cs225::Cube c;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std::cout &lt;&lt; "Volume: " &lt;&lt;    c.getVolume() &lt;&lt; std::endl;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4"/>
        <w:ind w:left="720" w:firstLine="0"/>
        <w:rPr>
          <w:rFonts w:ascii="Lora" w:cs="Lora" w:eastAsia="Lora" w:hAnsi="Lora"/>
          <w:b w:val="1"/>
        </w:rPr>
      </w:pPr>
      <w:bookmarkStart w:colFirst="0" w:colLast="0" w:name="_rv43idrxtzw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ajxdgu9ddbu4" w:id="5"/>
      <w:bookmarkEnd w:id="5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Default Constructor: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Automatic Default Constructor: provided automatically if no constructor is defined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 parameter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Initialize the class value to default values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Customized constructors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order to be able to choose values for our member variables we need to define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custom constructors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 As soon as we define one custom constructor, automatic default constructor is gone. In other words, if we don’t use one of the defined constructors, the program won’t compile.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 define multiple constructors and usually one of them is default. In the default constructor we assign values to variables, while the others we allow the user to choose values.</w:t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4170"/>
        <w:gridCol w:w="300"/>
        <w:gridCol w:w="4530"/>
        <w:tblGridChange w:id="0">
          <w:tblGrid>
            <w:gridCol w:w="300"/>
            <w:gridCol w:w="4170"/>
            <w:gridCol w:w="300"/>
            <w:gridCol w:w="4530"/>
          </w:tblGrid>
        </w:tblGridChange>
      </w:tblGrid>
      <w:tr>
        <w:trPr>
          <w:trHeight w:val="435" w:hRule="atLeast"/>
          <w:trPrChange w:author="Jessica Yoon" w:id="16" w:date="2020-02-11T01:42:18Z">
            <w:trPr>
              <w:trHeight w:val="360" w:hRule="atLeast"/>
            </w:trPr>
          </w:trPrChange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Jessica Yoon" w:id="16" w:date="2020-02-11T01:42:18Z">
              <w:tcPr>
                <w:shd w:fill="b4a7d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.h</w:t>
            </w:r>
          </w:p>
        </w:tc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Jessica Yoon" w:id="16" w:date="2020-02-11T01:42:18Z">
              <w:tcPr>
                <w:shd w:fill="b4a7d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… */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</w:t>
            </w:r>
            <w:ins w:author="Rajat Thaker" w:id="17" w:date="2020-02-03T20:31:53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p</w:t>
              </w:r>
            </w:ins>
            <w:del w:author="Rajat Thaker" w:id="17" w:date="2020-02-03T20:31:53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P</w:delText>
              </w:r>
            </w:del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ublic: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default constructor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Cube ();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Cube (double s);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…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… */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//define default constructor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Cube::Cube() {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radius_ = 1;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Cube::Cube(double r)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radius_ = r;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case, if we want to define a cube object in main class without specifying any int value for it: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1 - use default automatic constructor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cs225::Cube c;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2 - use self defined default constructor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3 - void setLength();</w:t>
      </w:r>
    </w:p>
    <w:p w:rsidR="00000000" w:rsidDel="00000000" w:rsidP="00000000" w:rsidRDefault="00000000" w:rsidRPr="00000000" w14:paraId="00000086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1ba2amgz1t8j" w:id="6"/>
      <w:bookmarkEnd w:id="6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Reference Variable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An alias to an existing variable. 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Must be initialized upon creation and its reference cannot be changed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Does not create its own memory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200" w:hRule="atLeast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main.cpp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ns w:author="Tingcong Liu" w:id="18" w:date="2019-09-07T02:33:55Z"/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int</w:t>
            </w:r>
            <w:ins w:author="Tingcong Liu" w:id="18" w:date="2019-09-07T02:33:55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i = 7;</w:t>
              </w:r>
            </w:ins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del w:author="Tingcong Liu" w:id="18" w:date="2019-09-07T02:33:55Z"/>
                <w:rFonts w:ascii="Courier New" w:cs="Courier New" w:eastAsia="Courier New" w:hAnsi="Courier New"/>
                <w:color w:val="666666"/>
              </w:rPr>
            </w:pPr>
            <w:ins w:author="Tingcong Liu" w:id="18" w:date="2019-09-07T02:33:55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    int &amp; </w:t>
              </w:r>
            </w:ins>
            <w:del w:author="Tingcong Liu" w:id="18" w:date="2019-09-07T02:33:55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 i </w:delText>
              </w:r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= 7;</w:delText>
              </w:r>
            </w:del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del w:author="Tingcong Liu" w:id="18" w:date="2019-09-07T02:33:55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     int &amp; </w:delText>
              </w:r>
            </w:del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j = i;   // j is an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u w:val="single"/>
                <w:rtl w:val="0"/>
              </w:rPr>
              <w:t xml:space="preserve">alias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of i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j = 4;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std::cout &lt;&lt; i &lt;&lt; “ ” &lt;&lt; j &lt;&lt; std::endl;  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j and i are both 4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i = 2;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std::cout &lt;&lt; i &lt;&lt; “ ” &lt;&lt; j &lt;&lt; std::endl;  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j and i are both 2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j is alias of i and their values are bound together. Once the value of j changes, value of i will also be modified, and vice versa.</w:t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Style w:val="Heading2"/>
      <w:keepNext w:val="0"/>
      <w:keepLines w:val="0"/>
      <w:spacing w:after="0" w:before="0" w:line="288" w:lineRule="auto"/>
      <w:jc w:val="right"/>
      <w:rPr/>
    </w:pPr>
    <w:bookmarkStart w:colFirst="0" w:colLast="0" w:name="_od0oee1dskzf" w:id="10"/>
    <w:bookmarkEnd w:id="10"/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915025" cy="190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42000"/>
                  </a:blip>
                  <a:srcRect b="-145789" l="0" r="0" t="0"/>
                  <a:stretch>
                    <a:fillRect/>
                  </a:stretch>
                </pic:blipFill>
                <pic:spPr>
                  <a:xfrm>
                    <a:off x="0" y="0"/>
                    <a:ext cx="59150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7"/>
    <w:bookmarkEnd w:id="7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A9">
    <w:pPr>
      <w:pStyle w:val="Title"/>
      <w:keepNext w:val="0"/>
      <w:keepLines w:val="0"/>
      <w:spacing w:after="0" w:line="240" w:lineRule="auto"/>
      <w:rPr>
        <w:del w:author="Jiaqi Wang" w:id="19" w:date="2020-02-08T03:48:44Z"/>
        <w:rFonts w:ascii="Economica" w:cs="Economica" w:eastAsia="Economica" w:hAnsi="Economica"/>
        <w:color w:val="666666"/>
        <w:sz w:val="60"/>
        <w:szCs w:val="60"/>
      </w:rPr>
    </w:pPr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1/16  Classes</w:t>
    </w:r>
    <w:del w:author="Jiaqi Wang" w:id="19" w:date="2020-02-08T03:48:44Z">
      <w:bookmarkStart w:colFirst="0" w:colLast="0" w:name="_6tauivf3976u" w:id="8"/>
      <w:bookmarkEnd w:id="8"/>
      <w:r w:rsidDel="00000000" w:rsidR="00000000" w:rsidRPr="00000000">
        <w:rPr>
          <w:rtl w:val="0"/>
        </w:rPr>
      </w:r>
    </w:del>
  </w:p>
  <w:p w:rsidR="00000000" w:rsidDel="00000000" w:rsidP="00000000" w:rsidRDefault="00000000" w:rsidRPr="00000000" w14:paraId="000000AA">
    <w:pPr>
      <w:pStyle w:val="Title"/>
      <w:keepNext w:val="0"/>
      <w:keepLines w:val="0"/>
      <w:spacing w:after="0" w:line="240" w:lineRule="auto"/>
      <w:rPr>
        <w:rFonts w:ascii="Open Sans" w:cs="Open Sans" w:eastAsia="Open Sans" w:hAnsi="Open Sans"/>
        <w:sz w:val="24"/>
        <w:szCs w:val="24"/>
      </w:rPr>
      <w:pPrChange w:author="Jiaqi Wang" w:id="0" w:date="2020-02-08T03:48:44Z">
        <w:pPr>
          <w:pStyle w:val="Subtitle"/>
          <w:keepNext w:val="0"/>
          <w:keepLines w:val="0"/>
          <w:spacing w:after="0" w:before="200" w:line="240" w:lineRule="auto"/>
        </w:pPr>
      </w:pPrChange>
    </w:pPr>
    <w:bookmarkStart w:colFirst="0" w:colLast="0" w:name="_5nqf9b2cs4ap" w:id="9"/>
    <w:bookmarkEnd w:id="9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