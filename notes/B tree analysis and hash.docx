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ins w:author="Taofik Sulaiman" w:id="2" w:date="2019-12-17T10:00:23Z"/>
          <w:color w:val="666666"/>
        </w:rPr>
      </w:pPr>
      <w:ins w:author="Fan Xue" w:id="1" w:date="2020-04-13T19:58:57Z">
        <w:r w:rsidDel="00000000" w:rsidR="00000000" w:rsidRPr="00000000">
          <w:rPr>
            <w:rtl w:val="0"/>
          </w:rPr>
          <w:t xml:space="preserve"> </w:t>
        </w:r>
      </w:ins>
      <w:ins w:author="Taofik Sulaiman" w:id="2" w:date="2019-12-17T10:00:2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The height of a BTree </w:t>
      </w:r>
      <w:ins w:author="Vish Balasubramanian-Karthikeyan" w:id="3" w:date="2019-12-03T05:03:04Z"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t xml:space="preserve">determines the maximum</w:t>
        </w:r>
      </w:ins>
      <w:del w:author="Vish Balasubramanian-Karthikeyan" w:id="3" w:date="2019-12-03T05:03:04Z"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delText xml:space="preserve">determines maximum</w:delText>
        </w:r>
      </w:del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number of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disk/network/space seeks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possible when searching for data.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The height of a BTree is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log</w:t>
      </w:r>
      <w:r w:rsidDel="00000000" w:rsidR="00000000" w:rsidRPr="00000000">
        <w:rPr>
          <w:rFonts w:ascii="Lora" w:cs="Lora" w:eastAsia="Lora" w:hAnsi="Lora"/>
          <w:b w:val="1"/>
          <w:color w:val="666666"/>
          <w:vertAlign w:val="subscript"/>
          <w:rtl w:val="0"/>
        </w:rPr>
        <w:t xml:space="preserve">m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 (n)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where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m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is the order of the BTree.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Therefore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 seeks &lt;= log</w:t>
      </w:r>
      <w:r w:rsidDel="00000000" w:rsidR="00000000" w:rsidRPr="00000000">
        <w:rPr>
          <w:rFonts w:ascii="Lora" w:cs="Lora" w:eastAsia="Lora" w:hAnsi="Lora"/>
          <w:b w:val="1"/>
          <w:color w:val="666666"/>
          <w:vertAlign w:val="subscript"/>
          <w:rtl w:val="0"/>
        </w:rPr>
        <w:t xml:space="preserve">m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(n)</w:t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ora" w:cs="Lora" w:eastAsia="Lora" w:hAnsi="Lora"/>
          <w:b w:val="1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To prove the above property, we need to find a relationship between the number of keys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and the height of the BTree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h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. In other words: how is the height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h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bounded by the keys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n?</w:t>
      </w:r>
    </w:p>
    <w:p w:rsidR="00000000" w:rsidDel="00000000" w:rsidP="00000000" w:rsidRDefault="00000000" w:rsidRPr="00000000" w14:paraId="00000007">
      <w:pPr>
        <w:rPr>
          <w:rFonts w:ascii="Lora" w:cs="Lora" w:eastAsia="Lora" w:hAnsi="Lora"/>
          <w:color w:val="666666"/>
        </w:rPr>
      </w:pPr>
      <w:ins w:author="Ruthvik Reddy Kadiri" w:id="4" w:date="2019-11-06T22:13:42Z">
        <w:r w:rsidDel="00000000" w:rsidR="00000000" w:rsidRPr="00000000">
          <w:rPr>
            <w:rFonts w:ascii="Lora" w:cs="Lora" w:eastAsia="Lora" w:hAnsi="Lora"/>
            <w:b w:val="1"/>
            <w:color w:val="666666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Minimum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number of keys in a BTree of height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h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and order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m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Level by level analysis:</w:t>
      </w:r>
    </w:p>
    <w:p w:rsidR="00000000" w:rsidDel="00000000" w:rsidP="00000000" w:rsidRDefault="00000000" w:rsidRPr="00000000" w14:paraId="0000000B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Let t= ceil(m/2) </w:t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2762250</wp:posOffset>
                </wp:positionH>
                <wp:positionV relativeFrom="paragraph">
                  <wp:posOffset>172776</wp:posOffset>
                </wp:positionV>
                <wp:extent cx="2652713" cy="1141674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04975" y="276225"/>
                          <a:ext cx="2652713" cy="1141674"/>
                          <a:chOff x="1704975" y="276225"/>
                          <a:chExt cx="2990700" cy="127635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2676525" y="276225"/>
                            <a:ext cx="504900" cy="276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219325" y="733425"/>
                            <a:ext cx="504900" cy="276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286125" y="733425"/>
                            <a:ext cx="504900" cy="276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695575" y="295275"/>
                            <a:ext cx="438300" cy="20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1 key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228975" y="752475"/>
                            <a:ext cx="5619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t-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1 keys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219325" y="752475"/>
                            <a:ext cx="561900" cy="20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t-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1 keys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500275" y="399975"/>
                            <a:ext cx="195300" cy="35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81425" y="414375"/>
                            <a:ext cx="328500" cy="33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24100" y="1028775"/>
                            <a:ext cx="0" cy="52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19325" y="1028775"/>
                            <a:ext cx="0" cy="52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3800" y="1009725"/>
                            <a:ext cx="0" cy="52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95575" y="1009725"/>
                            <a:ext cx="0" cy="52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29000" y="1009725"/>
                            <a:ext cx="0" cy="52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5675" y="1028775"/>
                            <a:ext cx="0" cy="52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2314575" y="1095375"/>
                            <a:ext cx="195300" cy="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…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3400425" y="1133475"/>
                            <a:ext cx="257100" cy="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…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838575" y="1123950"/>
                            <a:ext cx="857100" cy="1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 children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1704975" y="1123950"/>
                            <a:ext cx="857100" cy="1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t children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2762250</wp:posOffset>
                </wp:positionH>
                <wp:positionV relativeFrom="paragraph">
                  <wp:posOffset>172776</wp:posOffset>
                </wp:positionV>
                <wp:extent cx="2652713" cy="1141674"/>
                <wp:effectExtent b="0" l="0" r="0" t="0"/>
                <wp:wrapSquare wrapText="bothSides" distB="114300" distT="11430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2713" cy="11416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36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855"/>
        <w:gridCol w:w="1215"/>
        <w:gridCol w:w="975"/>
        <w:tblGridChange w:id="0">
          <w:tblGrid>
            <w:gridCol w:w="615"/>
            <w:gridCol w:w="855"/>
            <w:gridCol w:w="1215"/>
            <w:gridCol w:w="9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sz w:val="16"/>
                <w:szCs w:val="16"/>
                <w:rtl w:val="0"/>
              </w:rPr>
              <w:t xml:space="preserve">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sz w:val="16"/>
                <w:szCs w:val="16"/>
                <w:rtl w:val="0"/>
              </w:rPr>
              <w:t xml:space="preserve">Nodes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sz w:val="16"/>
                <w:szCs w:val="16"/>
                <w:rtl w:val="0"/>
              </w:rPr>
              <w:t xml:space="preserve">Keys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sz w:val="16"/>
                <w:szCs w:val="16"/>
                <w:rtl w:val="0"/>
              </w:rPr>
              <w:t xml:space="preserve">Children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sz w:val="16"/>
                <w:szCs w:val="16"/>
                <w:rtl w:val="0"/>
              </w:rPr>
              <w:t xml:space="preserve">Root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sz w:val="16"/>
                <w:szCs w:val="16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sz w:val="16"/>
                <w:szCs w:val="16"/>
                <w:rtl w:val="0"/>
              </w:rPr>
              <w:t xml:space="preserve">2*(t-1)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sz w:val="16"/>
                <w:szCs w:val="16"/>
                <w:rtl w:val="0"/>
              </w:rPr>
              <w:t xml:space="preserve">2*t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sz w:val="16"/>
                <w:szCs w:val="16"/>
                <w:rtl w:val="0"/>
              </w:rPr>
              <w:t xml:space="preserve">2*t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sz w:val="16"/>
                <w:szCs w:val="16"/>
                <w:rtl w:val="0"/>
              </w:rPr>
              <w:t xml:space="preserve">2*t*(t-1)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sz w:val="16"/>
                <w:szCs w:val="16"/>
                <w:rtl w:val="0"/>
              </w:rPr>
              <w:t xml:space="preserve">2*t^2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sz w:val="16"/>
                <w:szCs w:val="16"/>
                <w:rtl w:val="0"/>
              </w:rPr>
              <w:t xml:space="preserve">2*t^2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sz w:val="16"/>
                <w:szCs w:val="16"/>
                <w:rtl w:val="0"/>
              </w:rPr>
              <w:t xml:space="preserve">2*t^2*(t-1)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sz w:val="16"/>
                <w:szCs w:val="16"/>
                <w:rtl w:val="0"/>
              </w:rPr>
              <w:t xml:space="preserve">2*t^3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sz w:val="16"/>
                <w:szCs w:val="16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sz w:val="16"/>
                <w:szCs w:val="16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sz w:val="16"/>
                <w:szCs w:val="16"/>
                <w:rtl w:val="0"/>
              </w:rPr>
              <w:t xml:space="preserve">….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sz w:val="16"/>
                <w:szCs w:val="16"/>
                <w:rtl w:val="0"/>
              </w:rPr>
              <w:t xml:space="preserve">….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sz w:val="16"/>
                <w:szCs w:val="16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sz w:val="16"/>
                <w:szCs w:val="16"/>
                <w:rtl w:val="0"/>
              </w:rPr>
              <w:t xml:space="preserve">2*t^(h-1)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sz w:val="16"/>
                <w:szCs w:val="16"/>
                <w:rtl w:val="0"/>
              </w:rPr>
              <w:t xml:space="preserve">2*t^(h-1)*(t-1)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sz w:val="16"/>
                <w:szCs w:val="16"/>
                <w:rtl w:val="0"/>
              </w:rPr>
              <w:t xml:space="preserve">0 (leaves)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Min total nodes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= </w:t>
      </w:r>
      <m:oMath>
        <m:r>
          <w:rPr>
            <w:rFonts w:ascii="Lora" w:cs="Lora" w:eastAsia="Lora" w:hAnsi="Lora"/>
            <w:color w:val="666666"/>
          </w:rPr>
          <m:t xml:space="preserve">1+2+2*t+2*t</m:t>
        </m:r>
        <m:sSup>
          <m:sSupPr>
            <m:ctrlPr>
              <w:rPr>
                <w:rFonts w:ascii="Lora" w:cs="Lora" w:eastAsia="Lora" w:hAnsi="Lora"/>
                <w:color w:val="666666"/>
              </w:rPr>
            </m:ctrlPr>
          </m:sSupPr>
          <m:e/>
          <m:sup>
            <m:r>
              <w:rPr>
                <w:rFonts w:ascii="Lora" w:cs="Lora" w:eastAsia="Lora" w:hAnsi="Lora"/>
                <w:color w:val="666666"/>
              </w:rPr>
              <m:t xml:space="preserve">2</m:t>
            </m:r>
          </m:sup>
        </m:sSup>
        <m:r>
          <w:rPr>
            <w:rFonts w:ascii="Lora" w:cs="Lora" w:eastAsia="Lora" w:hAnsi="Lora"/>
            <w:color w:val="666666"/>
          </w:rPr>
          <m:t xml:space="preserve">...+2*t</m:t>
        </m:r>
        <m:sSup>
          <m:sSupPr>
            <m:ctrlPr>
              <w:rPr>
                <w:rFonts w:ascii="Lora" w:cs="Lora" w:eastAsia="Lora" w:hAnsi="Lora"/>
                <w:color w:val="666666"/>
              </w:rPr>
            </m:ctrlPr>
          </m:sSupPr>
          <m:e/>
          <m:sup>
            <m:r>
              <w:rPr>
                <w:rFonts w:ascii="Lora" w:cs="Lora" w:eastAsia="Lora" w:hAnsi="Lora"/>
                <w:color w:val="666666"/>
              </w:rPr>
              <m:t xml:space="preserve">(h-1)</m:t>
            </m:r>
          </m:sup>
        </m:sSup>
        <m:r>
          <w:rPr>
            <w:rFonts w:ascii="Lora" w:cs="Lora" w:eastAsia="Lora" w:hAnsi="Lora"/>
            <w:color w:val="666666"/>
          </w:rPr>
          <m:t xml:space="preserve"> =1+2*</m:t>
        </m:r>
        <m:nary>
          <m:naryPr>
            <m:chr m:val="∑"/>
            <m:ctrlPr>
              <w:rPr>
                <w:rFonts w:ascii="Lora" w:cs="Lora" w:eastAsia="Lora" w:hAnsi="Lora"/>
                <w:color w:val="666666"/>
              </w:rPr>
            </m:ctrlPr>
          </m:naryPr>
          <m:sub>
            <m:r>
              <w:rPr>
                <w:rFonts w:ascii="Lora" w:cs="Lora" w:eastAsia="Lora" w:hAnsi="Lora"/>
                <w:color w:val="666666"/>
              </w:rPr>
              <m:t xml:space="preserve">i=0</m:t>
            </m:r>
          </m:sub>
          <m:sup>
            <m:r>
              <w:rPr>
                <w:rFonts w:ascii="Lora" w:cs="Lora" w:eastAsia="Lora" w:hAnsi="Lora"/>
                <w:color w:val="666666"/>
              </w:rPr>
              <m:t xml:space="preserve">h-1</m:t>
            </m:r>
          </m:sup>
        </m:nary>
        <m:r>
          <w:rPr>
            <w:rFonts w:ascii="Lora" w:cs="Lora" w:eastAsia="Lora" w:hAnsi="Lora"/>
            <w:color w:val="666666"/>
          </w:rPr>
          <m:t xml:space="preserve">t</m:t>
        </m:r>
        <m:sSup>
          <m:sSupPr>
            <m:ctrlPr>
              <w:rPr>
                <w:rFonts w:ascii="Lora" w:cs="Lora" w:eastAsia="Lora" w:hAnsi="Lora"/>
                <w:color w:val="666666"/>
              </w:rPr>
            </m:ctrlPr>
          </m:sSupPr>
          <m:e/>
          <m:sup>
            <m:r>
              <w:rPr>
                <w:rFonts w:ascii="Lora" w:cs="Lora" w:eastAsia="Lora" w:hAnsi="Lora"/>
                <w:color w:val="666666"/>
              </w:rPr>
              <m:t xml:space="preserve">i</m:t>
            </m:r>
          </m:sup>
        </m:sSup>
        <m:r>
          <w:rPr>
            <w:rFonts w:ascii="Lora" w:cs="Lora" w:eastAsia="Lora" w:hAnsi="Lora"/>
            <w:color w:val="666666"/>
          </w:rPr>
          <m:t xml:space="preserve"> =1+2*</m:t>
        </m:r>
        <m:f>
          <m:fPr>
            <m:ctrlPr>
              <w:rPr>
                <w:rFonts w:ascii="Lora" w:cs="Lora" w:eastAsia="Lora" w:hAnsi="Lora"/>
                <w:color w:val="666666"/>
              </w:rPr>
            </m:ctrlPr>
          </m:fPr>
          <m:num>
            <m:r>
              <w:rPr>
                <w:rFonts w:ascii="Lora" w:cs="Lora" w:eastAsia="Lora" w:hAnsi="Lora"/>
                <w:color w:val="666666"/>
              </w:rPr>
              <m:t xml:space="preserve">t</m:t>
            </m:r>
            <m:sSup>
              <m:sSupPr>
                <m:ctrlPr>
                  <w:rPr>
                    <w:rFonts w:ascii="Lora" w:cs="Lora" w:eastAsia="Lora" w:hAnsi="Lora"/>
                    <w:color w:val="666666"/>
                  </w:rPr>
                </m:ctrlPr>
              </m:sSupPr>
              <m:e/>
              <m:sup>
                <m:r>
                  <w:rPr>
                    <w:rFonts w:ascii="Lora" w:cs="Lora" w:eastAsia="Lora" w:hAnsi="Lora"/>
                    <w:color w:val="666666"/>
                  </w:rPr>
                  <m:t xml:space="preserve">h-1+1</m:t>
                </m:r>
              </m:sup>
            </m:sSup>
            <m:r>
              <w:rPr>
                <w:rFonts w:ascii="Lora" w:cs="Lora" w:eastAsia="Lora" w:hAnsi="Lora"/>
                <w:color w:val="666666"/>
              </w:rPr>
              <m:t xml:space="preserve">-1</m:t>
            </m:r>
          </m:num>
          <m:den>
            <m:r>
              <w:rPr>
                <w:rFonts w:ascii="Lora" w:cs="Lora" w:eastAsia="Lora" w:hAnsi="Lora"/>
                <w:color w:val="666666"/>
              </w:rPr>
              <m:t xml:space="preserve">t-1</m:t>
            </m:r>
          </m:den>
        </m:f>
        <m:r>
          <w:rPr>
            <w:rFonts w:ascii="Lora" w:cs="Lora" w:eastAsia="Lora" w:hAnsi="Lora"/>
            <w:color w:val="666666"/>
          </w:rPr>
          <m:t xml:space="preserve"> =1+2*</m:t>
        </m:r>
        <m:f>
          <m:fPr>
            <m:ctrlPr>
              <w:rPr>
                <w:rFonts w:ascii="Lora" w:cs="Lora" w:eastAsia="Lora" w:hAnsi="Lora"/>
                <w:color w:val="666666"/>
              </w:rPr>
            </m:ctrlPr>
          </m:fPr>
          <m:num>
            <m:r>
              <w:rPr>
                <w:rFonts w:ascii="Lora" w:cs="Lora" w:eastAsia="Lora" w:hAnsi="Lora"/>
                <w:color w:val="666666"/>
              </w:rPr>
              <m:t xml:space="preserve">t</m:t>
            </m:r>
            <m:sSup>
              <m:sSupPr>
                <m:ctrlPr>
                  <w:rPr>
                    <w:rFonts w:ascii="Lora" w:cs="Lora" w:eastAsia="Lora" w:hAnsi="Lora"/>
                    <w:color w:val="666666"/>
                  </w:rPr>
                </m:ctrlPr>
              </m:sSupPr>
              <m:e/>
              <m:sup>
                <m:r>
                  <w:rPr>
                    <w:rFonts w:ascii="Lora" w:cs="Lora" w:eastAsia="Lora" w:hAnsi="Lora"/>
                    <w:color w:val="666666"/>
                  </w:rPr>
                  <m:t xml:space="preserve">h</m:t>
                </m:r>
              </m:sup>
            </m:sSup>
            <m:r>
              <w:rPr>
                <w:rFonts w:ascii="Lora" w:cs="Lora" w:eastAsia="Lora" w:hAnsi="Lora"/>
                <w:color w:val="666666"/>
              </w:rPr>
              <m:t xml:space="preserve">-1</m:t>
            </m:r>
          </m:num>
          <m:den>
            <m:r>
              <w:rPr>
                <w:rFonts w:ascii="Lora" w:cs="Lora" w:eastAsia="Lora" w:hAnsi="Lora"/>
                <w:color w:val="666666"/>
              </w:rPr>
              <m:t xml:space="preserve">t-1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Min total keys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= </w:t>
      </w:r>
      <m:oMath>
        <m:r>
          <w:rPr>
            <w:rFonts w:ascii="Lora" w:cs="Lora" w:eastAsia="Lora" w:hAnsi="Lora"/>
            <w:color w:val="666666"/>
          </w:rPr>
          <m:t xml:space="preserve">1+2*</m:t>
        </m:r>
        <m:f>
          <m:fPr>
            <m:ctrlPr>
              <w:rPr>
                <w:rFonts w:ascii="Lora" w:cs="Lora" w:eastAsia="Lora" w:hAnsi="Lora"/>
                <w:color w:val="666666"/>
              </w:rPr>
            </m:ctrlPr>
          </m:fPr>
          <m:num>
            <m:r>
              <w:rPr>
                <w:rFonts w:ascii="Lora" w:cs="Lora" w:eastAsia="Lora" w:hAnsi="Lora"/>
                <w:color w:val="666666"/>
              </w:rPr>
              <m:t xml:space="preserve">t</m:t>
            </m:r>
            <m:sSup>
              <m:sSupPr>
                <m:ctrlPr>
                  <w:rPr>
                    <w:rFonts w:ascii="Lora" w:cs="Lora" w:eastAsia="Lora" w:hAnsi="Lora"/>
                    <w:color w:val="666666"/>
                  </w:rPr>
                </m:ctrlPr>
              </m:sSupPr>
              <m:e/>
              <m:sup>
                <m:r>
                  <w:rPr>
                    <w:rFonts w:ascii="Lora" w:cs="Lora" w:eastAsia="Lora" w:hAnsi="Lora"/>
                    <w:color w:val="666666"/>
                  </w:rPr>
                  <m:t xml:space="preserve">h</m:t>
                </m:r>
              </m:sup>
            </m:sSup>
            <m:r>
              <w:rPr>
                <w:rFonts w:ascii="Lora" w:cs="Lora" w:eastAsia="Lora" w:hAnsi="Lora"/>
                <w:color w:val="666666"/>
              </w:rPr>
              <m:t xml:space="preserve">-1</m:t>
            </m:r>
          </m:num>
          <m:den>
            <m:r>
              <w:rPr>
                <w:rFonts w:ascii="Lora" w:cs="Lora" w:eastAsia="Lora" w:hAnsi="Lora"/>
                <w:color w:val="666666"/>
              </w:rPr>
              <m:t xml:space="preserve">t-1</m:t>
            </m:r>
          </m:den>
        </m:f>
        <m:r>
          <w:rPr>
            <w:rFonts w:ascii="Lora" w:cs="Lora" w:eastAsia="Lora" w:hAnsi="Lora"/>
            <w:color w:val="666666"/>
          </w:rPr>
          <m:t xml:space="preserve">*(t-1)= 2 * celling (m/2</m:t>
        </m:r>
        <m:sSup>
          <m:sSupPr>
            <m:ctrlPr>
              <w:rPr>
                <w:rFonts w:ascii="Lora" w:cs="Lora" w:eastAsia="Lora" w:hAnsi="Lora"/>
                <w:color w:val="666666"/>
              </w:rPr>
            </m:ctrlPr>
          </m:sSupPr>
          <m:e>
            <m:r>
              <w:rPr>
                <w:rFonts w:ascii="Lora" w:cs="Lora" w:eastAsia="Lora" w:hAnsi="Lora"/>
                <w:color w:val="666666"/>
              </w:rPr>
              <m:t xml:space="preserve">)</m:t>
            </m:r>
          </m:e>
          <m:sup>
            <m:r>
              <w:rPr>
                <w:rFonts w:ascii="Lora" w:cs="Lora" w:eastAsia="Lora" w:hAnsi="Lora"/>
                <w:color w:val="666666"/>
              </w:rPr>
              <m:t xml:space="preserve">k</m:t>
            </m:r>
          </m:sup>
        </m:sSup>
        <m:r>
          <w:rPr>
            <w:rFonts w:ascii="Lora" w:cs="Lora" w:eastAsia="Lora" w:hAnsi="Lora"/>
            <w:color w:val="666666"/>
          </w:rPr>
          <m:t xml:space="preserve"> - 1 = 2*t</m:t>
        </m:r>
        <m:sSup>
          <m:sSupPr>
            <m:ctrlPr>
              <w:rPr>
                <w:rFonts w:ascii="Lora" w:cs="Lora" w:eastAsia="Lora" w:hAnsi="Lora"/>
                <w:color w:val="666666"/>
              </w:rPr>
            </m:ctrlPr>
          </m:sSupPr>
          <m:e/>
          <m:sup>
            <m:r>
              <w:rPr>
                <w:rFonts w:ascii="Lora" w:cs="Lora" w:eastAsia="Lora" w:hAnsi="Lora"/>
                <w:color w:val="666666"/>
              </w:rPr>
              <m:t xml:space="preserve">h</m:t>
            </m:r>
          </m:sup>
        </m:sSup>
        <m:r>
          <w:rPr>
            <w:rFonts w:ascii="Lora" w:cs="Lora" w:eastAsia="Lora" w:hAnsi="Lora"/>
            <w:color w:val="666666"/>
          </w:rPr>
          <m:t xml:space="preserve">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                </w:t>
      </w:r>
      <w:r w:rsidDel="00000000" w:rsidR="00000000" w:rsidRPr="00000000">
        <w:rPr>
          <w:rFonts w:ascii="Lora" w:cs="Lora" w:eastAsia="Lora" w:hAnsi="Lora"/>
          <w:color w:val="666666"/>
        </w:rPr>
        <mc:AlternateContent>
          <mc:Choice Requires="wpg">
            <w:drawing>
              <wp:inline distB="114300" distT="114300" distL="114300" distR="114300">
                <wp:extent cx="1819275" cy="685656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38175" y="1733400"/>
                          <a:ext cx="1819275" cy="685656"/>
                          <a:chOff x="638175" y="1733400"/>
                          <a:chExt cx="1876500" cy="676500"/>
                        </a:xfrm>
                      </wpg:grpSpPr>
                      <wps:wsp>
                        <wps:cNvCnPr/>
                        <wps:spPr>
                          <a:xfrm flipH="1">
                            <a:off x="1133475" y="1733400"/>
                            <a:ext cx="9600" cy="35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019300" y="1790700"/>
                            <a:ext cx="4800" cy="31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638175" y="1971675"/>
                            <a:ext cx="952500" cy="17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Root has 1 key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1781175" y="2019300"/>
                            <a:ext cx="7335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All other nodes have &gt;= t-1 keys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19275" cy="685656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9275" cy="68565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Lora" w:cs="Lora" w:eastAsia="Lora" w:hAnsi="Lora"/>
          <w:i w:val="1"/>
          <w:color w:val="666666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Thus:</w:t>
        <w:tab/>
        <w:tab/>
        <w:tab/>
        <w:tab/>
        <w:tab/>
        <w:t xml:space="preserve"> </w:t>
      </w:r>
      <m:oMath>
        <m:r>
          <w:rPr>
            <w:rFonts w:ascii="Lora" w:cs="Lora" w:eastAsia="Lora" w:hAnsi="Lora"/>
            <w:color w:val="666666"/>
          </w:rPr>
          <m:t xml:space="preserve">n</m:t>
        </m:r>
        <m:r>
          <w:rPr>
            <w:rFonts w:ascii="Lora" w:cs="Lora" w:eastAsia="Lora" w:hAnsi="Lora"/>
            <w:color w:val="666666"/>
          </w:rPr>
          <m:t>≥</m:t>
        </m:r>
        <m:r>
          <w:rPr>
            <w:rFonts w:ascii="Lora" w:cs="Lora" w:eastAsia="Lora" w:hAnsi="Lora"/>
            <w:color w:val="666666"/>
          </w:rPr>
          <m:t xml:space="preserve">2*t</m:t>
        </m:r>
        <m:sSup>
          <m:sSupPr>
            <m:ctrlPr>
              <w:rPr>
                <w:rFonts w:ascii="Lora" w:cs="Lora" w:eastAsia="Lora" w:hAnsi="Lora"/>
                <w:color w:val="666666"/>
              </w:rPr>
            </m:ctrlPr>
          </m:sSupPr>
          <m:e/>
          <m:sup>
            <m:r>
              <w:rPr>
                <w:rFonts w:ascii="Lora" w:cs="Lora" w:eastAsia="Lora" w:hAnsi="Lora"/>
                <w:color w:val="666666"/>
              </w:rPr>
              <m:t xml:space="preserve">h</m:t>
            </m:r>
          </m:sup>
        </m:sSup>
        <m:r>
          <w:rPr>
            <w:rFonts w:ascii="Lora" w:cs="Lora" w:eastAsia="Lora" w:hAnsi="Lora"/>
            <w:color w:val="666666"/>
          </w:rPr>
          <m:t xml:space="preserve">-1</m:t>
        </m:r>
      </m:oMath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</w:t>
        <w:tab/>
        <w:t xml:space="preserve">      </w:t>
      </w:r>
      <w:r w:rsidDel="00000000" w:rsidR="00000000" w:rsidRPr="00000000">
        <w:rPr>
          <w:rFonts w:ascii="Lora" w:cs="Lora" w:eastAsia="Lora" w:hAnsi="Lora"/>
          <w:i w:val="1"/>
          <w:color w:val="666666"/>
          <w:sz w:val="20"/>
          <w:szCs w:val="20"/>
          <w:rtl w:val="0"/>
        </w:rPr>
        <w:t xml:space="preserve">(for any BTree of height h and order m)</w:t>
      </w:r>
    </w:p>
    <w:p w:rsidR="00000000" w:rsidDel="00000000" w:rsidP="00000000" w:rsidRDefault="00000000" w:rsidRPr="00000000" w14:paraId="0000002F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Solving for h: </w:t>
        <w:tab/>
        <w:tab/>
        <w:tab/>
        <w:tab/>
      </w:r>
      <m:oMath>
        <m:f>
          <m:fPr>
            <m:ctrlPr>
              <w:rPr>
                <w:rFonts w:ascii="Lora" w:cs="Lora" w:eastAsia="Lora" w:hAnsi="Lora"/>
                <w:color w:val="666666"/>
              </w:rPr>
            </m:ctrlPr>
          </m:fPr>
          <m:num>
            <m:r>
              <w:rPr>
                <w:rFonts w:ascii="Lora" w:cs="Lora" w:eastAsia="Lora" w:hAnsi="Lora"/>
                <w:color w:val="666666"/>
              </w:rPr>
              <m:t xml:space="preserve">n+1</m:t>
            </m:r>
          </m:num>
          <m:den>
            <m:r>
              <w:rPr>
                <w:rFonts w:ascii="Lora" w:cs="Lora" w:eastAsia="Lora" w:hAnsi="Lora"/>
                <w:color w:val="666666"/>
              </w:rPr>
              <m:t xml:space="preserve">2</m:t>
            </m:r>
          </m:den>
        </m:f>
        <m:r>
          <w:rPr>
            <w:rFonts w:ascii="Lora" w:cs="Lora" w:eastAsia="Lora" w:hAnsi="Lora"/>
            <w:color w:val="666666"/>
          </w:rPr>
          <m:t>≥</m:t>
        </m:r>
        <m:r>
          <w:rPr>
            <w:rFonts w:ascii="Lora" w:cs="Lora" w:eastAsia="Lora" w:hAnsi="Lora"/>
            <w:color w:val="666666"/>
          </w:rPr>
          <m:t xml:space="preserve">t</m:t>
        </m:r>
        <m:sSup>
          <m:sSupPr>
            <m:ctrlPr>
              <w:rPr>
                <w:rFonts w:ascii="Lora" w:cs="Lora" w:eastAsia="Lora" w:hAnsi="Lora"/>
                <w:color w:val="666666"/>
              </w:rPr>
            </m:ctrlPr>
          </m:sSupPr>
          <m:e/>
          <m:sup>
            <m:r>
              <w:rPr>
                <w:rFonts w:ascii="Lora" w:cs="Lora" w:eastAsia="Lora" w:hAnsi="Lora"/>
                <w:color w:val="666666"/>
              </w:rPr>
              <m:t xml:space="preserve">h</m:t>
            </m:r>
          </m:sup>
        </m:sSup>
        <m:r>
          <w:rPr>
            <w:rFonts w:ascii="Lora" w:cs="Lora" w:eastAsia="Lora" w:hAnsi="Lora"/>
            <w:color w:val="666666"/>
          </w:rPr>
          <m:t xml:space="preserve"> </m:t>
        </m:r>
        <m:r>
          <w:rPr>
            <w:rFonts w:ascii="Lora" w:cs="Lora" w:eastAsia="Lora" w:hAnsi="Lora"/>
            <w:color w:val="666666"/>
          </w:rPr>
          <m:t>⇒</m:t>
        </m:r>
        <m:r>
          <w:rPr>
            <w:rFonts w:ascii="Lora" w:cs="Lora" w:eastAsia="Lora" w:hAnsi="Lora"/>
            <w:color w:val="666666"/>
          </w:rPr>
          <m:t xml:space="preserve">log</m:t>
        </m:r>
        <m:sSub>
          <m:sSubPr>
            <m:ctrlPr>
              <w:rPr>
                <w:rFonts w:ascii="Lora" w:cs="Lora" w:eastAsia="Lora" w:hAnsi="Lora"/>
                <w:color w:val="666666"/>
              </w:rPr>
            </m:ctrlPr>
          </m:sSubPr>
          <m:e/>
          <m:sub>
            <m:r>
              <w:rPr>
                <w:rFonts w:ascii="Lora" w:cs="Lora" w:eastAsia="Lora" w:hAnsi="Lora"/>
                <w:color w:val="666666"/>
              </w:rPr>
              <m:t xml:space="preserve">t</m:t>
            </m:r>
          </m:sub>
        </m:sSub>
        <m:r>
          <w:rPr>
            <w:rFonts w:ascii="Lora" w:cs="Lora" w:eastAsia="Lora" w:hAnsi="Lora"/>
            <w:color w:val="666666"/>
          </w:rPr>
          <m:t xml:space="preserve">(</m:t>
        </m:r>
        <m:f>
          <m:fPr>
            <m:ctrlPr>
              <w:rPr>
                <w:rFonts w:ascii="Lora" w:cs="Lora" w:eastAsia="Lora" w:hAnsi="Lora"/>
                <w:color w:val="666666"/>
              </w:rPr>
            </m:ctrlPr>
          </m:fPr>
          <m:num>
            <m:r>
              <w:rPr>
                <w:rFonts w:ascii="Lora" w:cs="Lora" w:eastAsia="Lora" w:hAnsi="Lora"/>
                <w:color w:val="666666"/>
              </w:rPr>
              <m:t xml:space="preserve">n+1</m:t>
            </m:r>
          </m:num>
          <m:den>
            <m:r>
              <w:rPr>
                <w:rFonts w:ascii="Lora" w:cs="Lora" w:eastAsia="Lora" w:hAnsi="Lora"/>
                <w:color w:val="666666"/>
              </w:rPr>
              <m:t xml:space="preserve">2</m:t>
            </m:r>
          </m:den>
        </m:f>
        <m:r>
          <w:rPr>
            <w:rFonts w:ascii="Lora" w:cs="Lora" w:eastAsia="Lora" w:hAnsi="Lora"/>
            <w:color w:val="666666"/>
          </w:rPr>
          <m:t xml:space="preserve">)</m:t>
        </m:r>
        <m:r>
          <w:rPr>
            <w:rFonts w:ascii="Lora" w:cs="Lora" w:eastAsia="Lora" w:hAnsi="Lora"/>
            <w:color w:val="666666"/>
          </w:rPr>
          <m:t>≥</m:t>
        </m:r>
        <m:r>
          <w:rPr>
            <w:rFonts w:ascii="Lora" w:cs="Lora" w:eastAsia="Lora" w:hAnsi="Lora"/>
            <w:color w:val="666666"/>
          </w:rPr>
          <m:t xml:space="preserve">h</m:t>
        </m:r>
      </m:oMath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Since </w:t>
        <w:tab/>
      </w:r>
      <m:oMath>
        <m:r>
          <w:rPr>
            <w:rFonts w:ascii="Lora" w:cs="Lora" w:eastAsia="Lora" w:hAnsi="Lora"/>
            <w:color w:val="666666"/>
          </w:rPr>
          <m:t xml:space="preserve">t=ceil(m/2)</m:t>
        </m:r>
      </m:oMath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we can say:</w:t>
        <w:tab/>
        <w:t xml:space="preserve"> </w:t>
      </w:r>
      <m:oMath>
        <m:r>
          <w:rPr>
            <w:rFonts w:ascii="Lora" w:cs="Lora" w:eastAsia="Lora" w:hAnsi="Lora"/>
            <w:color w:val="666666"/>
          </w:rPr>
          <m:t xml:space="preserve">log</m:t>
        </m:r>
        <m:sSub>
          <m:sSubPr>
            <m:ctrlPr>
              <w:rPr>
                <w:rFonts w:ascii="Lora" w:cs="Lora" w:eastAsia="Lora" w:hAnsi="Lora"/>
                <w:color w:val="666666"/>
              </w:rPr>
            </m:ctrlPr>
          </m:sSubPr>
          <m:e/>
          <m:sub>
            <m:r>
              <w:rPr>
                <w:rFonts w:ascii="Lora" w:cs="Lora" w:eastAsia="Lora" w:hAnsi="Lora"/>
                <w:color w:val="666666"/>
              </w:rPr>
              <m:t xml:space="preserve">t</m:t>
            </m:r>
          </m:sub>
        </m:sSub>
        <m:r>
          <w:rPr>
            <w:rFonts w:ascii="Lora" w:cs="Lora" w:eastAsia="Lora" w:hAnsi="Lora"/>
            <w:color w:val="666666"/>
          </w:rPr>
          <m:t xml:space="preserve">(</m:t>
        </m:r>
        <m:f>
          <m:fPr>
            <m:ctrlPr>
              <w:rPr>
                <w:rFonts w:ascii="Lora" w:cs="Lora" w:eastAsia="Lora" w:hAnsi="Lora"/>
                <w:color w:val="666666"/>
              </w:rPr>
            </m:ctrlPr>
          </m:fPr>
          <m:num>
            <m:r>
              <w:rPr>
                <w:rFonts w:ascii="Lora" w:cs="Lora" w:eastAsia="Lora" w:hAnsi="Lora"/>
                <w:color w:val="666666"/>
              </w:rPr>
              <m:t xml:space="preserve">n+1</m:t>
            </m:r>
          </m:num>
          <m:den>
            <m:r>
              <w:rPr>
                <w:rFonts w:ascii="Lora" w:cs="Lora" w:eastAsia="Lora" w:hAnsi="Lora"/>
                <w:color w:val="666666"/>
              </w:rPr>
              <m:t xml:space="preserve">2</m:t>
            </m:r>
          </m:den>
        </m:f>
        <m:r>
          <w:rPr>
            <w:rFonts w:ascii="Lora" w:cs="Lora" w:eastAsia="Lora" w:hAnsi="Lora"/>
            <w:color w:val="666666"/>
          </w:rPr>
          <m:t xml:space="preserve">)</m:t>
        </m:r>
        <m:r>
          <w:rPr>
            <w:rFonts w:ascii="Lora" w:cs="Lora" w:eastAsia="Lora" w:hAnsi="Lora"/>
            <w:color w:val="666666"/>
          </w:rPr>
          <m:t>∼</m:t>
        </m:r>
        <m:r>
          <w:rPr>
            <w:rFonts w:ascii="Lora" w:cs="Lora" w:eastAsia="Lora" w:hAnsi="Lora"/>
            <w:color w:val="666666"/>
          </w:rPr>
          <m:t xml:space="preserve">log</m:t>
        </m:r>
        <m:sSub>
          <m:sSubPr>
            <m:ctrlPr>
              <w:rPr>
                <w:rFonts w:ascii="Lora" w:cs="Lora" w:eastAsia="Lora" w:hAnsi="Lora"/>
                <w:color w:val="666666"/>
              </w:rPr>
            </m:ctrlPr>
          </m:sSubPr>
          <m:e/>
          <m:sub>
            <m:r>
              <w:rPr>
                <w:rFonts w:ascii="Lora" w:cs="Lora" w:eastAsia="Lora" w:hAnsi="Lora"/>
                <w:color w:val="666666"/>
              </w:rPr>
              <m:t xml:space="preserve">m</m:t>
            </m:r>
          </m:sub>
        </m:sSub>
        <m:r>
          <w:rPr>
            <w:rFonts w:ascii="Lora" w:cs="Lora" w:eastAsia="Lora" w:hAnsi="Lora"/>
            <w:color w:val="666666"/>
          </w:rPr>
          <m:t xml:space="preserve">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Thus we have:</w:t>
        <w:tab/>
        <w:tab/>
        <w:tab/>
        <w:tab/>
        <w:t xml:space="preserve"> </w:t>
      </w:r>
      <m:oMath>
        <m:r>
          <w:rPr>
            <w:rFonts w:ascii="Lora" w:cs="Lora" w:eastAsia="Lora" w:hAnsi="Lora"/>
            <w:color w:val="666666"/>
          </w:rPr>
          <m:t xml:space="preserve">h</m:t>
        </m:r>
        <m:r>
          <w:rPr>
            <w:rFonts w:ascii="Lora" w:cs="Lora" w:eastAsia="Lora" w:hAnsi="Lora"/>
            <w:color w:val="666666"/>
          </w:rPr>
          <m:t>≤</m:t>
        </m:r>
        <m:r>
          <w:rPr>
            <w:rFonts w:ascii="Lora" w:cs="Lora" w:eastAsia="Lora" w:hAnsi="Lora"/>
            <w:color w:val="666666"/>
          </w:rPr>
          <m:t xml:space="preserve">log</m:t>
        </m:r>
        <m:sSub>
          <m:sSubPr>
            <m:ctrlPr>
              <w:rPr>
                <w:rFonts w:ascii="Lora" w:cs="Lora" w:eastAsia="Lora" w:hAnsi="Lora"/>
                <w:color w:val="666666"/>
              </w:rPr>
            </m:ctrlPr>
          </m:sSubPr>
          <m:e/>
          <m:sub>
            <m:r>
              <w:rPr>
                <w:rFonts w:ascii="Lora" w:cs="Lora" w:eastAsia="Lora" w:hAnsi="Lora"/>
                <w:color w:val="666666"/>
              </w:rPr>
              <m:t xml:space="preserve">m</m:t>
            </m:r>
          </m:sub>
        </m:sSub>
        <m:r>
          <w:rPr>
            <w:rFonts w:ascii="Lora" w:cs="Lora" w:eastAsia="Lora" w:hAnsi="Lora"/>
            <w:color w:val="666666"/>
          </w:rPr>
          <m:t xml:space="preserve">(n) </m:t>
        </m:r>
        <m:r>
          <w:rPr>
            <w:rFonts w:ascii="Lora" w:cs="Lora" w:eastAsia="Lora" w:hAnsi="Lora"/>
            <w:color w:val="666666"/>
          </w:rPr>
          <m:t>⇒</m:t>
        </m:r>
        <m:r>
          <w:rPr>
            <w:rFonts w:ascii="Lora" w:cs="Lora" w:eastAsia="Lora" w:hAnsi="Lora"/>
            <w:color w:val="666666"/>
          </w:rPr>
          <m:t xml:space="preserve">seeks</m:t>
        </m:r>
        <m:r>
          <w:rPr>
            <w:rFonts w:ascii="Lora" w:cs="Lora" w:eastAsia="Lora" w:hAnsi="Lora"/>
            <w:color w:val="666666"/>
          </w:rPr>
          <m:t>≤</m:t>
        </m:r>
        <m:r>
          <w:rPr>
            <w:rFonts w:ascii="Lora" w:cs="Lora" w:eastAsia="Lora" w:hAnsi="Lora"/>
            <w:color w:val="666666"/>
          </w:rPr>
          <m:t xml:space="preserve">log</m:t>
        </m:r>
        <m:sSub>
          <m:sSubPr>
            <m:ctrlPr>
              <w:rPr>
                <w:rFonts w:ascii="Lora" w:cs="Lora" w:eastAsia="Lora" w:hAnsi="Lora"/>
                <w:color w:val="666666"/>
              </w:rPr>
            </m:ctrlPr>
          </m:sSubPr>
          <m:e/>
          <m:sub>
            <m:r>
              <w:rPr>
                <w:rFonts w:ascii="Lora" w:cs="Lora" w:eastAsia="Lora" w:hAnsi="Lora"/>
                <w:color w:val="666666"/>
              </w:rPr>
              <m:t xml:space="preserve">m</m:t>
            </m:r>
          </m:sub>
        </m:sSub>
        <m:r>
          <w:rPr>
            <w:rFonts w:ascii="Lora" w:cs="Lora" w:eastAsia="Lora" w:hAnsi="Lora"/>
            <w:color w:val="666666"/>
          </w:rPr>
          <m:t xml:space="preserve">(n)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Given m=101 , a BTree of height h=4 has:</w:t>
      </w:r>
    </w:p>
    <w:p w:rsidR="00000000" w:rsidDel="00000000" w:rsidP="00000000" w:rsidRDefault="00000000" w:rsidRPr="00000000" w14:paraId="00000034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Minimum keys:  </w:t>
      </w:r>
      <m:oMath>
        <m:r>
          <w:rPr>
            <w:rFonts w:ascii="Lora" w:cs="Lora" w:eastAsia="Lora" w:hAnsi="Lora"/>
            <w:color w:val="666666"/>
          </w:rPr>
          <m:t xml:space="preserve">2*t</m:t>
        </m:r>
        <m:sSup>
          <m:sSupPr>
            <m:ctrlPr>
              <w:rPr>
                <w:rFonts w:ascii="Lora" w:cs="Lora" w:eastAsia="Lora" w:hAnsi="Lora"/>
                <w:color w:val="666666"/>
              </w:rPr>
            </m:ctrlPr>
          </m:sSupPr>
          <m:e/>
          <m:sup>
            <m:r>
              <w:rPr>
                <w:rFonts w:ascii="Lora" w:cs="Lora" w:eastAsia="Lora" w:hAnsi="Lora"/>
                <w:color w:val="666666"/>
              </w:rPr>
              <m:t xml:space="preserve">h</m:t>
            </m:r>
          </m:sup>
        </m:sSup>
        <m:r>
          <w:rPr>
            <w:rFonts w:ascii="Lora" w:cs="Lora" w:eastAsia="Lora" w:hAnsi="Lora"/>
            <w:color w:val="666666"/>
          </w:rPr>
          <m:t xml:space="preserve">-1=2*ceil(101/2)</m:t>
        </m:r>
        <m:sSup>
          <m:sSupPr>
            <m:ctrlPr>
              <w:rPr>
                <w:rFonts w:ascii="Lora" w:cs="Lora" w:eastAsia="Lora" w:hAnsi="Lora"/>
                <w:color w:val="666666"/>
              </w:rPr>
            </m:ctrlPr>
          </m:sSupPr>
          <m:e/>
          <m:sup>
            <m:r>
              <w:rPr>
                <w:rFonts w:ascii="Lora" w:cs="Lora" w:eastAsia="Lora" w:hAnsi="Lora"/>
                <w:color w:val="666666"/>
              </w:rPr>
              <m:t xml:space="preserve">4</m:t>
            </m:r>
          </m:sup>
        </m:sSup>
        <m:r>
          <w:rPr>
            <w:rFonts w:ascii="Lora" w:cs="Lora" w:eastAsia="Lora" w:hAnsi="Lora"/>
            <w:color w:val="666666"/>
          </w:rPr>
          <m:t xml:space="preserve">-1=2*(51)</m:t>
        </m:r>
        <m:sSup>
          <m:sSupPr>
            <m:ctrlPr>
              <w:rPr>
                <w:rFonts w:ascii="Lora" w:cs="Lora" w:eastAsia="Lora" w:hAnsi="Lora"/>
                <w:color w:val="666666"/>
              </w:rPr>
            </m:ctrlPr>
          </m:sSupPr>
          <m:e/>
          <m:sup>
            <m:r>
              <w:rPr>
                <w:rFonts w:ascii="Lora" w:cs="Lora" w:eastAsia="Lora" w:hAnsi="Lora"/>
                <w:color w:val="666666"/>
              </w:rPr>
              <m:t xml:space="preserve">4</m:t>
            </m:r>
          </m:sup>
        </m:sSup>
        <m:r>
          <w:rPr>
            <w:rFonts w:ascii="Lora" w:cs="Lora" w:eastAsia="Lora" w:hAnsi="Lora"/>
            <w:color w:val="666666"/>
          </w:rPr>
          <m:t>≈</m:t>
        </m:r>
        <m:r>
          <w:rPr>
            <w:rFonts w:ascii="Lora" w:cs="Lora" w:eastAsia="Lora" w:hAnsi="Lora"/>
            <w:color w:val="666666"/>
          </w:rPr>
          <m:t xml:space="preserve">12.5 million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Maximum keys: //Practice problem </w:t>
      </w:r>
    </w:p>
    <w:p w:rsidR="00000000" w:rsidDel="00000000" w:rsidP="00000000" w:rsidRDefault="00000000" w:rsidRPr="00000000" w14:paraId="00000038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Lora" w:cs="Lora" w:eastAsia="Lora" w:hAnsi="Lora"/>
          <w:color w:val="66666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>
          <w:rFonts w:ascii="Lora" w:cs="Lora" w:eastAsia="Lora" w:hAnsi="Lora"/>
          <w:b w:val="1"/>
        </w:rPr>
      </w:pPr>
      <w:bookmarkStart w:colFirst="0" w:colLast="0" w:name="_19057b561ieq" w:id="0"/>
      <w:bookmarkEnd w:id="0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Hashing Introduction</w:t>
      </w:r>
    </w:p>
    <w:p w:rsidR="00000000" w:rsidDel="00000000" w:rsidP="00000000" w:rsidRDefault="00000000" w:rsidRPr="00000000" w14:paraId="0000003B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As the high school locker number-to-student name, it is a one-to-one mapping:</w:t>
      </w:r>
    </w:p>
    <w:p w:rsidR="00000000" w:rsidDel="00000000" w:rsidP="00000000" w:rsidRDefault="00000000" w:rsidRPr="00000000" w14:paraId="0000003D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ab/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2762250</wp:posOffset>
                </wp:positionH>
                <wp:positionV relativeFrom="paragraph">
                  <wp:posOffset>121803</wp:posOffset>
                </wp:positionV>
                <wp:extent cx="2500313" cy="2288022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371475"/>
                          <a:ext cx="2500313" cy="2288022"/>
                          <a:chOff x="152400" y="371475"/>
                          <a:chExt cx="5057776" cy="4619624"/>
                        </a:xfrm>
                      </wpg:grpSpPr>
                      <pic:pic>
                        <pic:nvPicPr>
                          <pic:cNvPr descr="Screen Shot 2018-04-03 at 2.31.12 PM.png" id="2" name="Shape 2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714375"/>
                            <a:ext cx="5057776" cy="4276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347697" y="1723750"/>
                            <a:ext cx="1366800" cy="79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Input can be: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Locker#,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String,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PNG, etc..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148790" y="2549662"/>
                            <a:ext cx="399300" cy="4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924300" y="371475"/>
                            <a:ext cx="1181100" cy="3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Array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467100" y="714375"/>
                            <a:ext cx="514200" cy="39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…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100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101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…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2762250</wp:posOffset>
                </wp:positionH>
                <wp:positionV relativeFrom="paragraph">
                  <wp:posOffset>121803</wp:posOffset>
                </wp:positionV>
                <wp:extent cx="2500313" cy="2288022"/>
                <wp:effectExtent b="0" l="0" r="0" t="0"/>
                <wp:wrapSquare wrapText="bothSides" distB="114300" distT="11430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0313" cy="22880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35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800"/>
        <w:tblGridChange w:id="0">
          <w:tblGrid>
            <w:gridCol w:w="1710"/>
            <w:gridCol w:w="1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Locker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Craig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Wade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330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Keyspace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= all possible locker numbers</w:t>
      </w:r>
    </w:p>
    <w:p w:rsidR="00000000" w:rsidDel="00000000" w:rsidP="00000000" w:rsidRDefault="00000000" w:rsidRPr="00000000" w14:paraId="0000004C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There are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3 components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of Hash Tables: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The hash function: f(h) -&gt; Integers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Choose a good hash function is tricky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Do not use self created hash function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The compression: Integer -&gt; array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What happened in chaos</w:t>
      </w:r>
    </w:p>
    <w:p w:rsidR="00000000" w:rsidDel="00000000" w:rsidP="00000000" w:rsidRDefault="00000000" w:rsidRPr="00000000" w14:paraId="00000053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Ide</w:t>
      </w:r>
      <w:ins w:author="Xinyue Li" w:id="5" w:date="2020-03-11T03:44:54Z">
        <w:del w:author="Brett Patterson" w:id="6" w:date="2020-03-27T19:08:22Z">
          <w:commentRangeStart w:id="0"/>
          <w:r w:rsidDel="00000000" w:rsidR="00000000" w:rsidRPr="00000000">
            <w:rPr>
              <w:rFonts w:ascii="Lora" w:cs="Lora" w:eastAsia="Lora" w:hAnsi="Lora"/>
              <w:color w:val="666666"/>
              <w:rtl w:val="0"/>
            </w:rPr>
            <w:delText xml:space="preserve"> g</w:delText>
          </w:r>
        </w:del>
      </w:ins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ally, a Perfect Hash Function is a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one-to-one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function, where for each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data / input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, the hash function produces a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unique output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. </w:t>
      </w:r>
    </w:p>
    <w:p w:rsidR="00000000" w:rsidDel="00000000" w:rsidP="00000000" w:rsidRDefault="00000000" w:rsidRPr="00000000" w14:paraId="00000056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Suppose we want to map the </w:t>
      </w:r>
      <w:ins w:author="Jeremy Bao" w:id="7" w:date="2019-10-23T17:49:00Z">
        <w:r w:rsidDel="00000000" w:rsidR="00000000" w:rsidRPr="00000000">
          <w:rPr>
            <w:rFonts w:ascii="Lora" w:cs="Lora" w:eastAsia="Lora" w:hAnsi="Lora"/>
            <w:color w:val="666666"/>
          </w:rPr>
          <w:drawing>
            <wp:inline distB="114300" distT="114300" distL="114300" distR="114300">
              <wp:extent cx="5943600" cy="38100"/>
              <wp:effectExtent b="0" l="0" r="0" t="0"/>
              <wp:docPr descr="horizontal line" id="6" name="image7.png"/>
              <a:graphic>
                <a:graphicData uri="http://schemas.openxmlformats.org/drawingml/2006/picture">
                  <pic:pic>
                    <pic:nvPicPr>
                      <pic:cNvPr descr="horizontal line" id="0" name="image7.png"/>
                      <pic:cNvPicPr preferRelativeResize="0"/>
                    </pic:nvPicPr>
                    <pic:blipFill>
                      <a:blip r:embed="rId11">
                        <a:alphaModFix amt="51000"/>
                      </a:blip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8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ins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following (faculty, course) pairs into a hash table. </w:t>
      </w:r>
    </w:p>
    <w:p w:rsidR="00000000" w:rsidDel="00000000" w:rsidP="00000000" w:rsidRDefault="00000000" w:rsidRPr="00000000" w14:paraId="00000058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Since no two faculty first names start with the same letter; we can define a perfect hash function</w:t>
      </w:r>
    </w:p>
    <w:p w:rsidR="00000000" w:rsidDel="00000000" w:rsidP="00000000" w:rsidRDefault="00000000" w:rsidRPr="00000000" w14:paraId="00000059">
      <w:pPr>
        <w:rPr>
          <w:rFonts w:ascii="Lora" w:cs="Lora" w:eastAsia="Lora" w:hAnsi="Lora"/>
          <w:b w:val="1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</w:t>
        <w:tab/>
        <w:tab/>
      </w:r>
      <w:r w:rsidDel="00000000" w:rsidR="00000000" w:rsidRPr="00000000">
        <w:rPr>
          <w:rFonts w:ascii="Nova Mono" w:cs="Nova Mono" w:eastAsia="Nova Mono" w:hAnsi="Nova Mono"/>
          <w:b w:val="1"/>
          <w:color w:val="666666"/>
          <w:rtl w:val="0"/>
        </w:rPr>
        <w:t xml:space="preserve">f:= (faculty, course) → first letter of first name ASCII index</w:t>
      </w:r>
    </w:p>
    <w:p w:rsidR="00000000" w:rsidDel="00000000" w:rsidP="00000000" w:rsidRDefault="00000000" w:rsidRPr="00000000" w14:paraId="0000005A">
      <w:pPr>
        <w:ind w:firstLine="72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mc:AlternateContent>
          <mc:Choice Requires="wpg">
            <w:drawing>
              <wp:inline distB="114300" distT="114300" distL="114300" distR="114300">
                <wp:extent cx="5186189" cy="1995488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186189" cy="1995488"/>
                          <a:chOff x="152400" y="152400"/>
                          <a:chExt cx="6553200" cy="2509168"/>
                        </a:xfrm>
                      </wpg:grpSpPr>
                      <pic:pic>
                        <pic:nvPicPr>
                          <pic:cNvPr descr="Screen Shot 2018-04-03 at 2.55.04 PM.png" id="25" name="Shape 25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6553200" cy="2509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26" name="Shape 26"/>
                        <wps:spPr>
                          <a:xfrm>
                            <a:off x="3571875" y="1133475"/>
                            <a:ext cx="1057200" cy="44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2"/>
                                  <w:vertAlign w:val="baseline"/>
                                </w:rPr>
                                <w:t xml:space="preserve">f:= key[0]-’A’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4781550" y="533400"/>
                            <a:ext cx="238200" cy="19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408.0000114440918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ff"/>
                                  <w:sz w:val="18"/>
                                  <w:vertAlign w:val="baseline"/>
                                </w:rPr>
                                <w:t xml:space="preserve">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408.0000114440918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ff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ff"/>
                                  <w:sz w:val="18"/>
                                  <w:vertAlign w:val="baseline"/>
                                </w:rPr>
                                <w:t xml:space="preserve">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408.0000114440918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ff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ff"/>
                                  <w:sz w:val="18"/>
                                  <w:vertAlign w:val="baseline"/>
                                </w:rPr>
                                <w:t xml:space="preserve">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408.0000114440918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ff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ff"/>
                                  <w:sz w:val="18"/>
                                  <w:vertAlign w:val="baseline"/>
                                </w:rPr>
                                <w:t xml:space="preserve">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408.0000114440918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ff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ff"/>
                                  <w:sz w:val="18"/>
                                  <w:vertAlign w:val="baseline"/>
                                </w:rPr>
                                <w:t xml:space="preserve">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408.0000114440918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ff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ff"/>
                                  <w:sz w:val="18"/>
                                  <w:vertAlign w:val="baseline"/>
                                </w:rPr>
                                <w:t xml:space="preserve">5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408.0000114440918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ff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ff"/>
                                  <w:sz w:val="18"/>
                                  <w:vertAlign w:val="baseline"/>
                                </w:rPr>
                                <w:t xml:space="preserve">6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408.0000114440918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ff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ff"/>
                                  <w:sz w:val="18"/>
                                  <w:vertAlign w:val="baseline"/>
                                </w:rPr>
                                <w:t xml:space="preserve">7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ff"/>
                                  <w:sz w:val="1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5086350" y="552450"/>
                            <a:ext cx="1552500" cy="17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Angrave               241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5086350" y="1647825"/>
                            <a:ext cx="1552500" cy="17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Fagen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              225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186189" cy="1995488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6189" cy="19954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good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hash function should be: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1. Computation time take O(1)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2. Deterministic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3. Satisfy the SUHA = simple uniform hashing assumption where p(f(k1)</w:t>
      </w:r>
      <w:ins w:author="Anirudh Karanam" w:id="8" w:date="2019-11-09T17:51:52Z">
        <w:commentRangeStart w:id="1"/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t xml:space="preserve"> == </w:t>
        </w:r>
      </w:ins>
      <w:del w:author="Anirudh Karanam" w:id="8" w:date="2019-11-09T17:51:52Z"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delText xml:space="preserve">) = p(</w:delText>
        </w:r>
      </w:del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f(k2)) = 1/n</w:t>
      </w:r>
    </w:p>
    <w:p w:rsidR="00000000" w:rsidDel="00000000" w:rsidP="00000000" w:rsidRDefault="00000000" w:rsidRPr="00000000" w14:paraId="00000060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/>
      <w:pgMar w:bottom="1440" w:top="1440" w:left="1440" w:right="1440" w:header="720" w:footer="720"/>
      <w:pgNumType w:start="1"/>
      <w:sectPrChange w:author="Laksh Goyal" w:id="0" w:date="2020-04-03T03:21:41Z">
        <w:sectPr w:rsidR="000000" w:rsidDel="000000" w:rsidRPr="000000" w:rsidSect="000000">
          <w:pgMar w:bottom="1440" w:top="1440" w:left="1440" w:right="1440" w:header="720" w:footer="720"/>
          <w:pgNumType w:start="1"/>
          <w:pgSz w:h="15840" w:w="12240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enlei Fu" w:id="0" w:date="2020-03-17T16:34:53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Laksh Goyal" w:id="9" w:date="2020-04-03T03:21:4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Laksh Goyal" w:id="9" w:date="2020-04-03T03:21:4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David Zhang" w:id="1" w:date="2020-04-13T23:44:29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Laksh Goyal" w:id="9" w:date="2020-04-03T03:21:4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Laksh Goyal" w:id="9" w:date="2020-04-03T03:21:4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this is wrong. the original is correct.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  <w:font w:name="Open Sans">
    <w:embedRegular w:fontKey="{00000000-0000-0000-0000-000000000000}" r:id="rId10" w:subsetted="0"/>
    <w:embedBold w:fontKey="{00000000-0000-0000-0000-000000000000}" r:id="rId11" w:subsetted="0"/>
    <w:embedItalic w:fontKey="{00000000-0000-0000-0000-000000000000}" r:id="rId12" w:subsetted="0"/>
    <w:embedBoldItalic w:fontKey="{00000000-0000-0000-0000-000000000000}" r:id="rId1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>
        <w:ins w:author="Laksh Goyal" w:id="9" w:date="2020-04-03T03:21:41Z"/>
      </w:rPr>
    </w:pPr>
    <w:ins w:author="Laksh Goyal" w:id="9" w:date="2020-04-03T03:21:41Z">
      <w:r w:rsidDel="00000000" w:rsidR="00000000" w:rsidRPr="00000000">
        <w:rPr>
          <w:rtl w:val="0"/>
        </w:rPr>
      </w:r>
    </w:ins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Style w:val="Title"/>
      <w:keepNext w:val="0"/>
      <w:keepLines w:val="0"/>
      <w:spacing w:after="0" w:line="240" w:lineRule="auto"/>
      <w:rPr>
        <w:rFonts w:ascii="Economica" w:cs="Economica" w:eastAsia="Economica" w:hAnsi="Economica"/>
        <w:b w:val="1"/>
        <w:color w:val="666666"/>
        <w:sz w:val="60"/>
        <w:szCs w:val="60"/>
      </w:rPr>
    </w:pPr>
    <w:bookmarkStart w:colFirst="0" w:colLast="0" w:name="_nrnw03t7conb" w:id="1"/>
    <w:bookmarkEnd w:id="1"/>
    <w:r w:rsidDel="00000000" w:rsidR="00000000" w:rsidRPr="00000000">
      <w:rPr>
        <w:rFonts w:ascii="Economica" w:cs="Economica" w:eastAsia="Economica" w:hAnsi="Economica"/>
        <w:b w:val="1"/>
        <w:color w:val="666666"/>
        <w:sz w:val="60"/>
        <w:szCs w:val="60"/>
        <w:rtl w:val="0"/>
      </w:rPr>
      <w:t xml:space="preserve">CS 225 Spring 2019 :: TA Lecture Notes </w:t>
    </w:r>
  </w:p>
  <w:p w:rsidR="00000000" w:rsidDel="00000000" w:rsidP="00000000" w:rsidRDefault="00000000" w:rsidRPr="00000000" w14:paraId="00000062">
    <w:pPr>
      <w:pStyle w:val="Title"/>
      <w:keepNext w:val="0"/>
      <w:keepLines w:val="0"/>
      <w:spacing w:after="0" w:line="240" w:lineRule="auto"/>
      <w:rPr/>
    </w:pPr>
    <w:bookmarkStart w:colFirst="0" w:colLast="0" w:name="_6tauivf3976u" w:id="2"/>
    <w:bookmarkEnd w:id="2"/>
    <w:r w:rsidDel="00000000" w:rsidR="00000000" w:rsidRPr="00000000">
      <w:rPr>
        <w:rFonts w:ascii="Economica" w:cs="Economica" w:eastAsia="Economica" w:hAnsi="Economica"/>
        <w:b w:val="1"/>
        <w:color w:val="666666"/>
        <w:sz w:val="60"/>
        <w:szCs w:val="60"/>
        <w:rtl w:val="0"/>
      </w:rPr>
      <w:t xml:space="preserve">3/13  B Tree Analysis + Hash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pStyle w:val="Subtitle"/>
      <w:keepNext w:val="0"/>
      <w:keepLines w:val="0"/>
      <w:spacing w:after="0" w:before="200" w:line="240" w:lineRule="auto"/>
      <w:rPr>
        <w:rFonts w:ascii="Economica" w:cs="Economica" w:eastAsia="Economica" w:hAnsi="Economica"/>
        <w:sz w:val="28"/>
        <w:szCs w:val="28"/>
      </w:rPr>
    </w:pPr>
    <w:bookmarkStart w:colFirst="0" w:colLast="0" w:name="_37lxvx553323" w:id="3"/>
    <w:bookmarkEnd w:id="3"/>
    <w:r w:rsidDel="00000000" w:rsidR="00000000" w:rsidRPr="00000000">
      <w:rPr>
        <w:rFonts w:ascii="Economica" w:cs="Economica" w:eastAsia="Economica" w:hAnsi="Economica"/>
        <w:sz w:val="28"/>
        <w:szCs w:val="28"/>
        <w:rtl w:val="0"/>
      </w:rPr>
      <w:t xml:space="preserve">By Wenjie</w:t>
    </w:r>
  </w:p>
  <w:p w:rsidR="00000000" w:rsidDel="00000000" w:rsidP="00000000" w:rsidRDefault="00000000" w:rsidRPr="00000000" w14:paraId="00000064">
    <w:pPr>
      <w:spacing w:before="200" w:line="360" w:lineRule="auto"/>
      <w:rPr/>
    </w:pPr>
    <w:del w:author="Jeremy Bao" w:id="7" w:date="2019-10-23T17:49:00Z"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5" name="image6.png"/>
            <a:graphic>
              <a:graphicData uri="http://schemas.openxmlformats.org/drawingml/2006/picture">
                <pic:pic>
                  <pic:nvPicPr>
                    <pic:cNvPr descr="horizontal line" id="0" name="image6.png"/>
                    <pic:cNvPicPr preferRelativeResize="0"/>
                  </pic:nvPicPr>
                  <pic:blipFill>
                    <a:blip r:embed="rId1">
                      <a:alphaModFix amt="51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del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8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OpenSans-bold.ttf"/><Relationship Id="rId10" Type="http://schemas.openxmlformats.org/officeDocument/2006/relationships/font" Target="fonts/OpenSans-regular.ttf"/><Relationship Id="rId13" Type="http://schemas.openxmlformats.org/officeDocument/2006/relationships/font" Target="fonts/OpenSans-boldItalic.ttf"/><Relationship Id="rId12" Type="http://schemas.openxmlformats.org/officeDocument/2006/relationships/font" Target="fonts/OpenSans-italic.ttf"/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9" Type="http://schemas.openxmlformats.org/officeDocument/2006/relationships/font" Target="fonts/NovaMono-regular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