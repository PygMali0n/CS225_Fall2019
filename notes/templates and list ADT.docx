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ins w:author="Timothy Sullivan" w:id="3" w:date="2020-02-13T21:32:29Z"/>
          <w:del w:author="Chaitanya Sood" w:id="2" w:date="2020-03-02T00:05:03Z"/>
        </w:rPr>
        <w:pPrChange w:author="Kai Zheng" w:id="0" w:date="2020-02-14T02:50:24Z">
          <w:pPr>
            <w:pStyle w:val="Heading3"/>
            <w:ind w:left="720" w:firstLine="0"/>
          </w:pPr>
        </w:pPrChange>
      </w:pPr>
      <w:ins w:author="Michael Zou" w:id="1" w:date="2020-02-18T09:48:43Z">
        <w:del w:author="Chaitanya Sood" w:id="2" w:date="2020-03-02T00:05:03Z">
          <w:r w:rsidDel="00000000" w:rsidR="00000000" w:rsidRPr="00000000">
            <w:rPr>
              <w:rtl w:val="0"/>
            </w:rPr>
            <w:delText xml:space="preserve">:</w:delText>
          </w:r>
        </w:del>
      </w:ins>
      <w:del w:author="Chaitanya Sood" w:id="2" w:date="2020-03-02T00:05:03Z"/>
      <w:ins w:author="Timothy Sullivan" w:id="3" w:date="2020-02-13T21:32:29Z">
        <w:del w:author="Chaitanya Sood" w:id="2" w:date="2020-03-02T00:05:03Z">
          <w:bookmarkStart w:colFirst="0" w:colLast="0" w:name="_eq8wa4apf9cz" w:id="0"/>
          <w:bookmarkEnd w:id="0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2">
      <w:pPr>
        <w:pStyle w:val="Heading3"/>
        <w:spacing w:after="0" w:afterAutospacing="0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Timothy Sullivan" w:id="7" w:date="2020-02-13T21:31:36Z">
            <w:rPr>
              <w:b w:val="1"/>
            </w:rPr>
          </w:rPrChange>
        </w:rPr>
        <w:pPrChange w:author="Timothy Sullivan" w:id="0" w:date="2020-02-13T21:31:36Z">
          <w:pPr>
            <w:pStyle w:val="Heading3"/>
            <w:numPr>
              <w:ilvl w:val="0"/>
              <w:numId w:val="6"/>
            </w:numPr>
            <w:ind w:left="720" w:hanging="360"/>
          </w:pPr>
        </w:pPrChange>
      </w:pPr>
      <w:bookmarkStart w:colFirst="0" w:colLast="0" w:name="_eq8wa4apf9cz" w:id="0"/>
      <w:bookmarkEnd w:id="0"/>
      <w:ins w:author="Bowen Chen" w:id="5" w:date="2020-02-12T20:43:07Z">
        <w:del w:author="Chaitanya Sood" w:id="2" w:date="2020-03-02T00:05:03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b w:val="1"/>
          <w:rtl w:val="0"/>
        </w:rPr>
        <w:t xml:space="preserve">Abstract Class</w:t>
      </w:r>
      <w:ins w:author="Chaitanya Sood" w:id="6" w:date="2020-03-02T00:05:06Z">
        <w:r w:rsidDel="00000000" w:rsidR="00000000" w:rsidRPr="00000000">
          <w:rPr>
            <w:b w:val="1"/>
            <w:rtl w:val="0"/>
          </w:rPr>
          <w:t xml:space="preserve">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Requirement: one or more pure virtual functions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Syntax: nothing - no abstract keyword in cpp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As a result: cannot create an instance of an abstract class</w:t>
      </w:r>
    </w:p>
    <w:p w:rsidR="00000000" w:rsidDel="00000000" w:rsidP="00000000" w:rsidRDefault="00000000" w:rsidRPr="00000000" w14:paraId="00000006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bookmarkStart w:colFirst="0" w:colLast="0" w:name="_xti0izpa5hg" w:id="1"/>
      <w:bookmarkEnd w:id="1"/>
      <w:r w:rsidDel="00000000" w:rsidR="00000000" w:rsidRPr="00000000">
        <w:rPr>
          <w:b w:val="1"/>
          <w:rtl w:val="0"/>
        </w:rPr>
        <w:t xml:space="preserve">Virtual Destructor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destructors in base classes must be virtual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Destructors will call the base classes destructors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ora" w:cs="Lora" w:eastAsia="Lora" w:hAnsi="Lora"/>
          <w:b w:val="1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6705"/>
        <w:tblGridChange w:id="0">
          <w:tblGrid>
            <w:gridCol w:w="465"/>
            <w:gridCol w:w="670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b8af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virtual-dtor.cpp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 {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~Cube() { std::cout &lt;&lt; "~Cube() invoked." &lt;&lt; std::endl; }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RubikCube : public Cube {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~RubikCube() { std::cout &lt;&lt; "~RubikCube() invoked." &lt;&lt; std::endl; }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CubeV 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virtual ~CubeV() { std::cout &lt;&lt; "~CubeV() invoked." &lt;&lt; std::endl; }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RubikCubeV : public CubeV {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~RubikCubeV() { std::cout &lt;&lt; "~RubikCubeV() invoked." &lt;&lt; std::endl; 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std::cout &lt;&lt; "Non-virtual dtor:" &lt;&lt; std::endl;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Cube *ptr = new RubikCube();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delete ptr;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std::cout &lt;&lt; "Virtual dtor:" &lt;&lt; std::endl;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CubeV *ptrV = new RubikCubeV();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delete ptrV;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this case we have rubikcube dtor invoked first then cube dtor is invoked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0"/>
          <w:numId w:val="7"/>
        </w:numPr>
        <w:spacing w:after="0" w:afterAutospacing="0" w:line="240" w:lineRule="auto"/>
        <w:ind w:left="720" w:hanging="360"/>
        <w:rPr>
          <w:b w:val="1"/>
        </w:rPr>
      </w:pPr>
      <w:bookmarkStart w:colFirst="0" w:colLast="0" w:name="_hjwx2v9lmbwh" w:id="2"/>
      <w:bookmarkEnd w:id="2"/>
      <w:r w:rsidDel="00000000" w:rsidR="00000000" w:rsidRPr="00000000">
        <w:rPr>
          <w:b w:val="1"/>
          <w:rtl w:val="0"/>
        </w:rPr>
        <w:t xml:space="preserve">Abstract Data Type (ADT)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line="24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English definition</w:t>
      </w:r>
      <w:del w:author="Ayan Bhowmick" w:id="8" w:date="2020-02-24T23:16:1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 /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the basic operations of a data structure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line="24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ADT describes functionality but not implementation details</w:t>
      </w:r>
    </w:p>
    <w:tbl>
      <w:tblPr>
        <w:tblStyle w:val="Table2"/>
        <w:tblW w:w="6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120"/>
        <w:tblGridChange w:id="0">
          <w:tblGrid>
            <w:gridCol w:w="3210"/>
            <w:gridCol w:w="3120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List ADT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Definition of Functionality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Create the empty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Creates an</w:t>
            </w:r>
            <w:del w:author="Ayan Bhowmick" w:id="9" w:date="2020-02-24T23:35:56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d</w:delText>
              </w:r>
            </w:del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empty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Add data to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Store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Get data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Access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Remove data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Remove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Check if a list is empty/size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How much data is in the list.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c2llym6k24xx" w:id="3"/>
      <w:bookmarkEnd w:id="3"/>
      <w:r w:rsidDel="00000000" w:rsidR="00000000" w:rsidRPr="00000000">
        <w:rPr>
          <w:b w:val="1"/>
          <w:rtl w:val="0"/>
        </w:rPr>
        <w:t xml:space="preserve">Templates: a dynamic data type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Using “Template &lt;typename T&gt;” so that we do not need to write the same function for various types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Template type are checked at compile time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maximum(3, 5): T = int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maximum(“world”, “hello”): T = string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maximum(cube(7), cube(42)) - but this may not complied since no &gt; op defined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can use other replace for T but using T is universally standard</w:t>
      </w:r>
      <w:del w:author="Ayan Bhowmick" w:id="10" w:date="2020-02-24T23:16:1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 way</w:delText>
        </w:r>
      </w:del>
      <w:r w:rsidDel="00000000" w:rsidR="00000000" w:rsidRPr="00000000">
        <w:rPr>
          <w:rtl w:val="0"/>
        </w:rPr>
      </w:r>
    </w:p>
    <w:tbl>
      <w:tblPr>
        <w:tblStyle w:val="Table3"/>
        <w:tblW w:w="8085.0" w:type="dxa"/>
        <w:jc w:val="left"/>
        <w:tblInd w:w="10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7830"/>
        <w:tblGridChange w:id="0">
          <w:tblGrid>
            <w:gridCol w:w="255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 maximum(T a, T b)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T result;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result = (a &gt; b) ? a : b;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return result;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There are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two basic implementations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of the list: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Array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sequential block of items.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Linked Memory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linked list.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Linked Memory</w:t>
      </w:r>
    </w:p>
    <w:p w:rsidR="00000000" w:rsidDel="00000000" w:rsidP="00000000" w:rsidRDefault="00000000" w:rsidRPr="00000000" w14:paraId="00000061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5091113" cy="9048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90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node has two member variables: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list node pointer that points to the next block (ListNode * next).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data stored in the block (T &amp; data).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ListNode is available within List class, it is like a helper class. </w:t>
      </w:r>
      <w:r w:rsidDel="00000000" w:rsidR="00000000" w:rsidRPr="00000000">
        <w:rPr>
          <w:rFonts w:ascii="Lora" w:cs="Lora" w:eastAsia="Lora" w:hAnsi="Lora"/>
          <w:i w:val="1"/>
          <w:color w:val="666666"/>
          <w:u w:val="single"/>
          <w:rtl w:val="0"/>
        </w:rPr>
        <w:t xml:space="preserve">Never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return a ListNode object/pointer outside of List, always return the data.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Lora" w:cs="Lora" w:eastAsia="Lora" w:hAnsi="Lora"/>
          <w:b w:val="1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6705"/>
        <w:tblGridChange w:id="0">
          <w:tblGrid>
            <w:gridCol w:w="465"/>
            <w:gridCol w:w="670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List.h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#ifndef LIST_H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#define LIST_H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List {</w:t>
              <w:br w:type="textWrapping"/>
              <w:t xml:space="preserve">     public: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/* ... */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private:   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class ListNode {</w:t>
              <w:br w:type="textWrapping"/>
              <w:t xml:space="preserve">              T &amp; data;</w:t>
              <w:br w:type="textWrapping"/>
              <w:t xml:space="preserve">              ListNode * next;</w:t>
              <w:br w:type="textWrapping"/>
              <w:t xml:space="preserve">              ListNode(T &amp; data) : data(data), next(NULL) { }</w:t>
              <w:br w:type="textWrapping"/>
              <w:t xml:space="preserve">         };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  <w:sectPrChange w:author="Shunyue Yuan" w:id="0" w:date="2020-02-17T21:36:56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ins w:author="Shunyue Yuan" w:id="11" w:date="2020-02-17T21:36:56Z"/>
      </w:rPr>
    </w:pPr>
    <w:ins w:author="Shunyue Yuan" w:id="11" w:date="2020-02-17T21:36:56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4"/>
    <w:bookmarkEnd w:id="4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83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5"/>
    <w:bookmarkEnd w:id="5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2/4  LIST ADT</w:t>
    </w:r>
  </w:p>
  <w:p w:rsidR="00000000" w:rsidDel="00000000" w:rsidP="00000000" w:rsidRDefault="00000000" w:rsidRPr="00000000" w14:paraId="00000084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6"/>
    <w:bookmarkEnd w:id="6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85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