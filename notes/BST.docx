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numPr>
          <w:ilvl w:val="0"/>
          <w:numId w:val="1"/>
        </w:numPr>
        <w:spacing w:after="0" w:afterAutospacing="0"/>
        <w:ind w:left="1440" w:hanging="360"/>
        <w:rPr>
          <w:ins w:author="Siyuan Ding" w:id="0" w:date="2020-03-09T22:06:38Z"/>
          <w:rFonts w:ascii="Lora" w:cs="Lora" w:eastAsia="Lora" w:hAnsi="Lora"/>
          <w:b w:val="1"/>
          <w:color w:val="666666"/>
          <w:sz w:val="24"/>
          <w:szCs w:val="24"/>
          <w:rPrChange w:author="Angelina Boynton" w:id="1" w:date="2020-04-05T00:59:14Z">
            <w:rPr>
              <w:rFonts w:ascii="Lora" w:cs="Lora" w:eastAsia="Lora" w:hAnsi="Lora"/>
              <w:b w:val="1"/>
              <w:color w:val="666666"/>
              <w:sz w:val="24"/>
              <w:szCs w:val="24"/>
            </w:rPr>
          </w:rPrChange>
        </w:rPr>
        <w:pPrChange w:author="Angelina Boynton" w:id="0" w:date="2020-04-05T00:59:14Z">
          <w:pPr>
            <w:pStyle w:val="Heading4"/>
            <w:numPr>
              <w:ilvl w:val="0"/>
              <w:numId w:val="5"/>
            </w:numPr>
            <w:ind w:left="720" w:hanging="360"/>
          </w:pPr>
        </w:pPrChange>
      </w:pPr>
      <w:ins w:author="Siyuan Ding" w:id="0" w:date="2020-03-09T22:06:38Z">
        <w:bookmarkStart w:colFirst="0" w:colLast="0" w:name="_b0aem7wsrm8a" w:id="0"/>
        <w:bookmarkEnd w:id="0"/>
        <w:r w:rsidDel="00000000" w:rsidR="00000000" w:rsidRPr="00000000">
          <w:rPr>
            <w:rtl w:val="0"/>
          </w:rPr>
        </w:r>
      </w:ins>
    </w:p>
    <w:p w:rsidR="00000000" w:rsidDel="00000000" w:rsidP="00000000" w:rsidRDefault="00000000" w:rsidRPr="00000000" w14:paraId="00000002">
      <w:pPr>
        <w:pStyle w:val="Heading4"/>
        <w:numPr>
          <w:ilvl w:val="0"/>
          <w:numId w:val="1"/>
        </w:numPr>
        <w:spacing w:after="0" w:afterAutospacing="0" w:before="0" w:beforeAutospacing="0"/>
        <w:ind w:left="1440" w:hanging="360"/>
        <w:rPr>
          <w:rFonts w:ascii="Lora" w:cs="Lora" w:eastAsia="Lora" w:hAnsi="Lora"/>
          <w:b w:val="1"/>
          <w:color w:val="666666"/>
          <w:sz w:val="24"/>
          <w:szCs w:val="24"/>
          <w:rPrChange w:author="Angelina Boynton" w:id="1" w:date="2020-04-05T00:59:14Z">
            <w:rPr>
              <w:rFonts w:ascii="Lora" w:cs="Lora" w:eastAsia="Lora" w:hAnsi="Lora"/>
              <w:b w:val="1"/>
              <w:color w:val="666666"/>
              <w:sz w:val="24"/>
              <w:szCs w:val="24"/>
            </w:rPr>
          </w:rPrChange>
        </w:rPr>
        <w:pPrChange w:author="Angelina Boynton" w:id="0" w:date="2020-04-05T00:59:14Z">
          <w:pPr>
            <w:pStyle w:val="Heading4"/>
            <w:numPr>
              <w:ilvl w:val="0"/>
              <w:numId w:val="5"/>
            </w:numPr>
            <w:ind w:left="720" w:hanging="360"/>
          </w:pPr>
        </w:pPrChange>
      </w:pPr>
      <w:bookmarkStart w:colFirst="0" w:colLast="0" w:name="_b0aem7wsrm8a" w:id="0"/>
      <w:bookmarkEnd w:id="0"/>
      <w:ins w:author="Rishabh Pandey" w:id="2" w:date="2020-03-09T18:20:23Z">
        <w:r w:rsidDel="00000000" w:rsidR="00000000" w:rsidRPr="00000000">
          <w:rPr>
            <w:rtl w:val="0"/>
          </w:rPr>
          <w:t xml:space="preserve">x</w:t>
        </w:r>
      </w:ins>
      <w:ins w:author="Ryu Okubo" w:id="3" w:date="2020-03-06T22:17:43Z">
        <w:del w:author="Jincheng Liu" w:id="4" w:date="2020-03-07T19:07:59Z">
          <w:r w:rsidDel="00000000" w:rsidR="00000000" w:rsidRPr="00000000">
            <w:rPr>
              <w:rtl w:val="0"/>
            </w:rPr>
            <w:delText xml:space="preserve">e</w:delText>
          </w:r>
        </w:del>
      </w:ins>
      <w:del w:author="Jincheng Liu" w:id="4" w:date="2020-03-07T19:07:59Z"/>
      <w:ins w:author="Cunwei Fan" w:id="5" w:date="2020-03-04T21:40:32Z">
        <w:del w:author="Jincheng Liu" w:id="4" w:date="2020-03-07T19:07:59Z">
          <w:r w:rsidDel="00000000" w:rsidR="00000000" w:rsidRPr="00000000">
            <w:rPr>
              <w:rtl w:val="0"/>
            </w:rPr>
            <w:delText xml:space="preserve"> </w:delText>
          </w:r>
        </w:del>
      </w:ins>
      <w:del w:author="Jincheng Liu" w:id="4" w:date="2020-03-07T19:07:59Z"/>
      <w:ins w:author="Ayberk Yaraneri" w:id="6" w:date="2019-12-13T03:41:18Z">
        <w:del w:author="Jincheng Liu" w:id="4" w:date="2020-03-07T19:07:59Z">
          <w:r w:rsidDel="00000000" w:rsidR="00000000" w:rsidRPr="00000000">
            <w:rPr>
              <w:rtl w:val="0"/>
            </w:rPr>
            <w:delText xml:space="preserve"> </w:delText>
          </w:r>
        </w:del>
      </w:ins>
      <w:del w:author="Jincheng Liu" w:id="4" w:date="2020-03-07T19:07:59Z"/>
      <w:ins w:author="Ruthvik Reddy Kadiri" w:id="7" w:date="2019-11-10T18:02:29Z">
        <w:del w:author="Jincheng Liu" w:id="4" w:date="2020-03-07T19:07:59Z">
          <w:r w:rsidDel="00000000" w:rsidR="00000000" w:rsidRPr="00000000">
            <w:rPr>
              <w:rtl w:val="0"/>
            </w:rPr>
            <w:delText xml:space="preserve">   </w:delText>
          </w:r>
        </w:del>
      </w:ins>
      <w:r w:rsidDel="00000000" w:rsidR="00000000" w:rsidRPr="00000000">
        <w:rPr>
          <w:rFonts w:ascii="Lora" w:cs="Lora" w:eastAsia="Lora" w:hAnsi="Lora"/>
          <w:b w:val="1"/>
          <w:rtl w:val="0"/>
        </w:rPr>
        <w:t xml:space="preserve">Traversal vs Search:</w:t>
      </w:r>
    </w:p>
    <w:p w:rsidR="00000000" w:rsidDel="00000000" w:rsidP="00000000" w:rsidRDefault="00000000" w:rsidRPr="00000000" w14:paraId="00000003">
      <w:pPr>
        <w:numPr>
          <w:ilvl w:val="1"/>
          <w:numId w:val="1"/>
        </w:numPr>
        <w:ind w:left="2160" w:hanging="360"/>
        <w:rPr>
          <w:rFonts w:ascii="Lora" w:cs="Lora" w:eastAsia="Lora" w:hAnsi="Lora"/>
          <w:color w:val="666666"/>
          <w:rPrChange w:author="Angelina Boynton" w:id="1" w:date="2020-04-05T00:59:14Z">
            <w:rPr>
              <w:rFonts w:ascii="Lora" w:cs="Lora" w:eastAsia="Lora" w:hAnsi="Lora"/>
              <w:color w:val="666666"/>
            </w:rPr>
          </w:rPrChange>
        </w:rPr>
        <w:pPrChange w:author="Angelina Boynton" w:id="0" w:date="2020-04-05T00:59:14Z">
          <w:pPr>
            <w:numPr>
              <w:ilvl w:val="1"/>
              <w:numId w:val="5"/>
            </w:numPr>
            <w:ind w:left="1440" w:hanging="360"/>
          </w:pPr>
        </w:pPrChange>
      </w:pPr>
      <w:r w:rsidDel="00000000" w:rsidR="00000000" w:rsidRPr="00000000">
        <w:rPr>
          <w:rFonts w:ascii="Lora" w:cs="Lora" w:eastAsia="Lora" w:hAnsi="Lora"/>
          <w:color w:val="666666"/>
          <w:rtl w:val="0"/>
        </w:rPr>
        <w:t xml:space="preserve">Traverse: to visit each node exactly one time for a tree</w:t>
      </w:r>
    </w:p>
    <w:p w:rsidR="00000000" w:rsidDel="00000000" w:rsidP="00000000" w:rsidRDefault="00000000" w:rsidRPr="00000000" w14:paraId="00000004">
      <w:pPr>
        <w:numPr>
          <w:ilvl w:val="1"/>
          <w:numId w:val="1"/>
        </w:numPr>
        <w:ind w:left="2160" w:hanging="360"/>
        <w:rPr>
          <w:rFonts w:ascii="Lora" w:cs="Lora" w:eastAsia="Lora" w:hAnsi="Lora"/>
          <w:color w:val="666666"/>
          <w:rPrChange w:author="Angelina Boynton" w:id="1" w:date="2020-04-05T00:59:14Z">
            <w:rPr>
              <w:rFonts w:ascii="Lora" w:cs="Lora" w:eastAsia="Lora" w:hAnsi="Lora"/>
              <w:color w:val="666666"/>
            </w:rPr>
          </w:rPrChange>
        </w:rPr>
        <w:pPrChange w:author="Angelina Boynton" w:id="0" w:date="2020-04-05T00:59:14Z">
          <w:pPr>
            <w:numPr>
              <w:ilvl w:val="1"/>
              <w:numId w:val="5"/>
            </w:numPr>
            <w:ind w:left="1440" w:hanging="360"/>
          </w:pPr>
        </w:pPrChange>
      </w:pPr>
      <w:r w:rsidDel="00000000" w:rsidR="00000000" w:rsidRPr="00000000">
        <w:rPr>
          <w:rFonts w:ascii="Lora" w:cs="Lora" w:eastAsia="Lora" w:hAnsi="Lora"/>
          <w:color w:val="666666"/>
          <w:rtl w:val="0"/>
        </w:rPr>
        <w:t xml:space="preserve">Search: to find one of nodes specifically in a tree</w:t>
      </w:r>
    </w:p>
    <w:p w:rsidR="00000000" w:rsidDel="00000000" w:rsidP="00000000" w:rsidRDefault="00000000" w:rsidRPr="00000000" w14:paraId="00000005">
      <w:pPr>
        <w:ind w:left="72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06">
      <w:pPr>
        <w:pStyle w:val="Heading4"/>
        <w:numPr>
          <w:ilvl w:val="0"/>
          <w:numId w:val="3"/>
        </w:numPr>
        <w:spacing w:after="0" w:afterAutospacing="0"/>
        <w:ind w:left="720" w:hanging="360"/>
        <w:rPr>
          <w:rFonts w:ascii="Lora" w:cs="Lora" w:eastAsia="Lora" w:hAnsi="Lora"/>
          <w:color w:val="666666"/>
          <w:sz w:val="24"/>
          <w:szCs w:val="24"/>
        </w:rPr>
      </w:pPr>
      <w:bookmarkStart w:colFirst="0" w:colLast="0" w:name="_5dlvmk63qh4l" w:id="1"/>
      <w:bookmarkEnd w:id="1"/>
      <w:r w:rsidDel="00000000" w:rsidR="00000000" w:rsidRPr="00000000">
        <w:rPr>
          <w:rFonts w:ascii="Lora" w:cs="Lora" w:eastAsia="Lora" w:hAnsi="Lora"/>
          <w:b w:val="1"/>
          <w:rtl w:val="0"/>
        </w:rPr>
        <w:t xml:space="preserve">BFS </w:t>
      </w:r>
    </w:p>
    <w:p w:rsidR="00000000" w:rsidDel="00000000" w:rsidP="00000000" w:rsidRDefault="00000000" w:rsidRPr="00000000" w14:paraId="00000007">
      <w:pPr>
        <w:pStyle w:val="Heading4"/>
        <w:numPr>
          <w:ilvl w:val="1"/>
          <w:numId w:val="3"/>
        </w:numPr>
        <w:spacing w:before="0" w:beforeAutospacing="0"/>
        <w:ind w:left="1440" w:hanging="360"/>
        <w:rPr>
          <w:rFonts w:ascii="Lora" w:cs="Lora" w:eastAsia="Lora" w:hAnsi="Lora"/>
          <w:color w:val="666666"/>
          <w:sz w:val="22"/>
          <w:szCs w:val="22"/>
        </w:rPr>
      </w:pPr>
      <w:bookmarkStart w:colFirst="0" w:colLast="0" w:name="_ijict1iytiwh" w:id="2"/>
      <w:bookmarkEnd w:id="2"/>
      <w:r w:rsidDel="00000000" w:rsidR="00000000" w:rsidRPr="00000000">
        <w:rPr>
          <w:rFonts w:ascii="Lora" w:cs="Lora" w:eastAsia="Lora" w:hAnsi="Lora"/>
          <w:sz w:val="22"/>
          <w:szCs w:val="22"/>
          <w:rtl w:val="0"/>
        </w:rPr>
        <w:t xml:space="preserve">T</w:t>
      </w:r>
      <w:r w:rsidDel="00000000" w:rsidR="00000000" w:rsidRPr="00000000">
        <w:rPr>
          <w:rFonts w:ascii="Lora" w:cs="Lora" w:eastAsia="Lora" w:hAnsi="Lora"/>
          <w:sz w:val="22"/>
          <w:szCs w:val="22"/>
          <w:rtl w:val="0"/>
        </w:rPr>
        <w:t xml:space="preserve">he idea is to visit nearby nodes quickly by each level. First the current node, then all its children, and then all the children of the children. In other words, visit the direct descendants quicker. This is what we called level-order traversal. </w:t>
      </w:r>
      <w:r w:rsidDel="00000000" w:rsidR="00000000" w:rsidRPr="00000000">
        <w:rPr>
          <w:rtl w:val="0"/>
        </w:rPr>
      </w:r>
    </w:p>
    <w:p w:rsidR="00000000" w:rsidDel="00000000" w:rsidP="00000000" w:rsidRDefault="00000000" w:rsidRPr="00000000" w14:paraId="00000008">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2383173" cy="18526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83173" cy="1852613"/>
                    </a:xfrm>
                    <a:prstGeom prst="rect"/>
                    <a:ln/>
                  </pic:spPr>
                </pic:pic>
              </a:graphicData>
            </a:graphic>
          </wp:inline>
        </w:drawing>
      </w:r>
      <w:ins w:author="Sanjay Parhi" w:id="8" w:date="2019-12-10T23:53:12Z">
        <w:r w:rsidDel="00000000" w:rsidR="00000000" w:rsidRPr="00000000">
          <w:rPr>
            <w:rFonts w:ascii="Lora" w:cs="Lora" w:eastAsia="Lora" w:hAnsi="Lora"/>
            <w:color w:val="666666"/>
            <w:rtl w:val="0"/>
          </w:rPr>
          <w:t xml:space="preserve">l.</w:t>
        </w:r>
      </w:ins>
      <w:r w:rsidDel="00000000" w:rsidR="00000000" w:rsidRPr="00000000">
        <w:rPr>
          <w:rtl w:val="0"/>
        </w:rPr>
      </w:r>
    </w:p>
    <w:p w:rsidR="00000000" w:rsidDel="00000000" w:rsidP="00000000" w:rsidRDefault="00000000" w:rsidRPr="00000000" w14:paraId="00000009">
      <w:pPr>
        <w:pStyle w:val="Heading4"/>
        <w:numPr>
          <w:ilvl w:val="0"/>
          <w:numId w:val="3"/>
        </w:numPr>
        <w:spacing w:after="0" w:afterAutospacing="0"/>
        <w:ind w:left="720" w:hanging="360"/>
        <w:rPr>
          <w:rFonts w:ascii="Lora" w:cs="Lora" w:eastAsia="Lora" w:hAnsi="Lora"/>
          <w:b w:val="1"/>
          <w:color w:val="666666"/>
          <w:sz w:val="24"/>
          <w:szCs w:val="24"/>
        </w:rPr>
      </w:pPr>
      <w:bookmarkStart w:colFirst="0" w:colLast="0" w:name="_sctuqdadg44h" w:id="3"/>
      <w:bookmarkEnd w:id="3"/>
      <w:r w:rsidDel="00000000" w:rsidR="00000000" w:rsidRPr="00000000">
        <w:rPr>
          <w:rFonts w:ascii="Lora" w:cs="Lora" w:eastAsia="Lora" w:hAnsi="Lora"/>
          <w:b w:val="1"/>
          <w:rtl w:val="0"/>
        </w:rPr>
        <w:t xml:space="preserve">DFS</w:t>
      </w:r>
    </w:p>
    <w:p w:rsidR="00000000" w:rsidDel="00000000" w:rsidP="00000000" w:rsidRDefault="00000000" w:rsidRPr="00000000" w14:paraId="0000000A">
      <w:pPr>
        <w:numPr>
          <w:ilvl w:val="1"/>
          <w:numId w:val="3"/>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T</w:t>
      </w:r>
      <w:r w:rsidDel="00000000" w:rsidR="00000000" w:rsidRPr="00000000">
        <w:rPr>
          <w:rFonts w:ascii="Lora" w:cs="Lora" w:eastAsia="Lora" w:hAnsi="Lora"/>
          <w:color w:val="666666"/>
          <w:rtl w:val="0"/>
        </w:rPr>
        <w:t xml:space="preserve">he idea is to find the endpoint of a path quickly</w:t>
      </w:r>
      <w:del w:author="Xiangyi Tang" w:id="9" w:date="2020-03-20T12:52:14Z">
        <w:r w:rsidDel="00000000" w:rsidR="00000000" w:rsidRPr="00000000">
          <w:rPr>
            <w:rFonts w:ascii="Lora" w:cs="Lora" w:eastAsia="Lora" w:hAnsi="Lora"/>
            <w:color w:val="666666"/>
            <w:rtl w:val="0"/>
          </w:rPr>
          <w:delText xml:space="preserve">,</w:delText>
        </w:r>
      </w:del>
      <w:r w:rsidDel="00000000" w:rsidR="00000000" w:rsidRPr="00000000">
        <w:rPr>
          <w:rFonts w:ascii="Lora" w:cs="Lora" w:eastAsia="Lora" w:hAnsi="Lora"/>
          <w:color w:val="666666"/>
          <w:rtl w:val="0"/>
        </w:rPr>
        <w:t xml:space="preserve"> and to move deeper into the tree as quickly as possible. In other words, we visit the leaves as soon as possible. </w:t>
      </w:r>
    </w:p>
    <w:p w:rsidR="00000000" w:rsidDel="00000000" w:rsidP="00000000" w:rsidRDefault="00000000" w:rsidRPr="00000000" w14:paraId="0000000B">
      <w:pPr>
        <w:ind w:left="720" w:firstLine="0"/>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2254073" cy="168116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54073"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numPr>
          <w:ilvl w:val="0"/>
          <w:numId w:val="2"/>
        </w:numPr>
        <w:spacing w:after="0" w:afterAutospacing="0"/>
        <w:ind w:left="720" w:hanging="360"/>
        <w:rPr>
          <w:rFonts w:ascii="Lora" w:cs="Lora" w:eastAsia="Lora" w:hAnsi="Lora"/>
          <w:b w:val="1"/>
          <w:color w:val="666666"/>
          <w:sz w:val="24"/>
          <w:szCs w:val="24"/>
        </w:rPr>
      </w:pPr>
      <w:bookmarkStart w:colFirst="0" w:colLast="0" w:name="_hulcychdx8yj" w:id="4"/>
      <w:bookmarkEnd w:id="4"/>
      <w:r w:rsidDel="00000000" w:rsidR="00000000" w:rsidRPr="00000000">
        <w:rPr>
          <w:rFonts w:ascii="Lora" w:cs="Lora" w:eastAsia="Lora" w:hAnsi="Lora"/>
          <w:b w:val="1"/>
          <w:rtl w:val="0"/>
        </w:rPr>
        <w:t xml:space="preserve">Running time</w:t>
      </w:r>
    </w:p>
    <w:p w:rsidR="00000000" w:rsidDel="00000000" w:rsidP="00000000" w:rsidRDefault="00000000" w:rsidRPr="00000000" w14:paraId="0000000D">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Normally find function takes O(1) time in the best case scenario (the node we are looking for is at the root) and O(n) in the worst case scenario (the node we are looking for is the very last node we visit).</w:t>
      </w:r>
    </w:p>
    <w:p w:rsidR="00000000" w:rsidDel="00000000" w:rsidP="00000000" w:rsidRDefault="00000000" w:rsidRPr="00000000" w14:paraId="0000000E">
      <w:pPr>
        <w:rPr>
          <w:rFonts w:ascii="Lora" w:cs="Lora" w:eastAsia="Lora" w:hAnsi="Lora"/>
          <w:color w:val="666666"/>
        </w:rPr>
      </w:pPr>
      <w:r w:rsidDel="00000000" w:rsidR="00000000" w:rsidRPr="00000000">
        <w:rPr>
          <w:rtl w:val="0"/>
        </w:rPr>
      </w:r>
    </w:p>
    <w:p w:rsidR="00000000" w:rsidDel="00000000" w:rsidP="00000000" w:rsidRDefault="00000000" w:rsidRPr="00000000" w14:paraId="0000000F">
      <w:pPr>
        <w:rPr>
          <w:rFonts w:ascii="Lora" w:cs="Lora" w:eastAsia="Lora" w:hAnsi="Lora"/>
          <w:color w:val="666666"/>
        </w:rPr>
      </w:pPr>
      <w:r w:rsidDel="00000000" w:rsidR="00000000" w:rsidRPr="00000000">
        <w:rPr>
          <w:rtl w:val="0"/>
        </w:rPr>
      </w:r>
    </w:p>
    <w:p w:rsidR="00000000" w:rsidDel="00000000" w:rsidP="00000000" w:rsidRDefault="00000000" w:rsidRPr="00000000" w14:paraId="00000010">
      <w:pPr>
        <w:pStyle w:val="Heading4"/>
        <w:numPr>
          <w:ilvl w:val="0"/>
          <w:numId w:val="6"/>
        </w:numPr>
        <w:spacing w:after="0" w:afterAutospacing="0"/>
        <w:ind w:left="720" w:hanging="360"/>
        <w:rPr>
          <w:rFonts w:ascii="Lora" w:cs="Lora" w:eastAsia="Lora" w:hAnsi="Lora"/>
          <w:b w:val="1"/>
          <w:color w:val="666666"/>
          <w:sz w:val="24"/>
          <w:szCs w:val="24"/>
        </w:rPr>
      </w:pPr>
      <w:bookmarkStart w:colFirst="0" w:colLast="0" w:name="_oqtb6lo68qxq" w:id="5"/>
      <w:bookmarkEnd w:id="5"/>
      <w:r w:rsidDel="00000000" w:rsidR="00000000" w:rsidRPr="00000000">
        <w:rPr>
          <w:rFonts w:ascii="Lora" w:cs="Lora" w:eastAsia="Lora" w:hAnsi="Lora"/>
          <w:b w:val="1"/>
          <w:rtl w:val="0"/>
        </w:rPr>
        <w:t xml:space="preserve">Dictionary ADT</w:t>
      </w:r>
    </w:p>
    <w:p w:rsidR="00000000" w:rsidDel="00000000" w:rsidP="00000000" w:rsidRDefault="00000000" w:rsidRPr="00000000" w14:paraId="00000011">
      <w:pPr>
        <w:numPr>
          <w:ilvl w:val="1"/>
          <w:numId w:val="6"/>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Parallel with lists which can be considered as a set of </w:t>
      </w:r>
      <w:r w:rsidDel="00000000" w:rsidR="00000000" w:rsidRPr="00000000">
        <w:rPr>
          <w:rFonts w:ascii="Courier New" w:cs="Courier New" w:eastAsia="Courier New" w:hAnsi="Courier New"/>
          <w:color w:val="666666"/>
          <w:rtl w:val="0"/>
        </w:rPr>
        <w:t xml:space="preserve">index, value</w:t>
      </w:r>
      <w:r w:rsidDel="00000000" w:rsidR="00000000" w:rsidRPr="00000000">
        <w:rPr>
          <w:rFonts w:ascii="Lora" w:cs="Lora" w:eastAsia="Lora" w:hAnsi="Lora"/>
          <w:color w:val="666666"/>
          <w:rtl w:val="0"/>
        </w:rPr>
        <w:t xml:space="preserve"> pairs (in dictionaries keys are similar to indices in the arrays. )</w:t>
      </w:r>
    </w:p>
    <w:p w:rsidR="00000000" w:rsidDel="00000000" w:rsidP="00000000" w:rsidRDefault="00000000" w:rsidRPr="00000000" w14:paraId="00000012">
      <w:pPr>
        <w:numPr>
          <w:ilvl w:val="1"/>
          <w:numId w:val="6"/>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Unique keys: Complex Data</w:t>
      </w:r>
    </w:p>
    <w:p w:rsidR="00000000" w:rsidDel="00000000" w:rsidP="00000000" w:rsidRDefault="00000000" w:rsidRPr="00000000" w14:paraId="00000013">
      <w:pPr>
        <w:numPr>
          <w:ilvl w:val="1"/>
          <w:numId w:val="6"/>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Keys and values don’t have to be exactly the same type, but all keys must be of a consistent type and all values have to be of </w:t>
      </w:r>
      <w:ins w:author="Hyo Sup Kim" w:id="10" w:date="2020-03-10T00:12:06Z">
        <w:r w:rsidDel="00000000" w:rsidR="00000000" w:rsidRPr="00000000">
          <w:rPr>
            <w:rFonts w:ascii="Lora" w:cs="Lora" w:eastAsia="Lora" w:hAnsi="Lora"/>
            <w:color w:val="666666"/>
            <w:rtl w:val="0"/>
          </w:rPr>
          <w:t xml:space="preserve">consistent</w:t>
        </w:r>
      </w:ins>
      <w:del w:author="Hyo Sup Kim" w:id="10" w:date="2020-03-10T00:12:06Z">
        <w:r w:rsidDel="00000000" w:rsidR="00000000" w:rsidRPr="00000000">
          <w:rPr>
            <w:rFonts w:ascii="Lora" w:cs="Lora" w:eastAsia="Lora" w:hAnsi="Lora"/>
            <w:color w:val="666666"/>
            <w:rtl w:val="0"/>
          </w:rPr>
          <w:delText xml:space="preserve">consist</w:delText>
        </w:r>
      </w:del>
      <w:ins w:author="Jiaqi Zhang" w:id="11" w:date="2020-03-10T00:01:45Z">
        <w:del w:author="Hyo Sup Kim" w:id="10" w:date="2020-03-10T00:12:06Z">
          <w:commentRangeStart w:id="0"/>
          <w:r w:rsidDel="00000000" w:rsidR="00000000" w:rsidRPr="00000000">
            <w:rPr>
              <w:rFonts w:ascii="Lora" w:cs="Lora" w:eastAsia="Lora" w:hAnsi="Lora"/>
              <w:color w:val="666666"/>
              <w:rtl w:val="0"/>
            </w:rPr>
            <w:delText xml:space="preserve"> ok </w:delText>
          </w:r>
        </w:del>
      </w:ins>
      <w:del w:author="Hyo Sup Kim" w:id="10" w:date="2020-03-10T00:12:06Z">
        <w:commentRangeEnd w:id="0"/>
        <w:r w:rsidDel="00000000" w:rsidR="00000000" w:rsidRPr="00000000">
          <w:commentReference w:id="0"/>
        </w:r>
        <w:r w:rsidDel="00000000" w:rsidR="00000000" w:rsidRPr="00000000">
          <w:rPr>
            <w:rFonts w:ascii="Lora" w:cs="Lora" w:eastAsia="Lora" w:hAnsi="Lora"/>
            <w:color w:val="666666"/>
            <w:rtl w:val="0"/>
          </w:rPr>
          <w:delText xml:space="preserve">ent</w:delText>
        </w:r>
      </w:del>
      <w:r w:rsidDel="00000000" w:rsidR="00000000" w:rsidRPr="00000000">
        <w:rPr>
          <w:rFonts w:ascii="Lora" w:cs="Lora" w:eastAsia="Lora" w:hAnsi="Lora"/>
          <w:color w:val="666666"/>
          <w:rtl w:val="0"/>
        </w:rPr>
        <w:t xml:space="preserve"> type. </w:t>
      </w:r>
    </w:p>
    <w:p w:rsidR="00000000" w:rsidDel="00000000" w:rsidP="00000000" w:rsidRDefault="00000000" w:rsidRPr="00000000" w14:paraId="00000014">
      <w:pPr>
        <w:numPr>
          <w:ilvl w:val="2"/>
          <w:numId w:val="6"/>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For example, a key can be of type string (all keys are of type string) and a value can be a list (all values are lists - all keys map to lists).</w:t>
      </w:r>
    </w:p>
    <w:p w:rsidR="00000000" w:rsidDel="00000000" w:rsidP="00000000" w:rsidRDefault="00000000" w:rsidRPr="00000000" w14:paraId="00000015">
      <w:pPr>
        <w:numPr>
          <w:ilvl w:val="1"/>
          <w:numId w:val="6"/>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Templated class with two generics: </w:t>
      </w:r>
    </w:p>
    <w:p w:rsidR="00000000" w:rsidDel="00000000" w:rsidP="00000000" w:rsidRDefault="00000000" w:rsidRPr="00000000" w14:paraId="00000016">
      <w:pPr>
        <w:ind w:left="720" w:firstLine="72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template&lt;typename K, typename V&gt;</w:t>
      </w:r>
    </w:p>
    <w:p w:rsidR="00000000" w:rsidDel="00000000" w:rsidP="00000000" w:rsidRDefault="00000000" w:rsidRPr="00000000" w14:paraId="00000017">
      <w:pPr>
        <w:numPr>
          <w:ilvl w:val="1"/>
          <w:numId w:val="6"/>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Basic operations for a dictionary :</w:t>
      </w:r>
    </w:p>
    <w:p w:rsidR="00000000" w:rsidDel="00000000" w:rsidP="00000000" w:rsidRDefault="00000000" w:rsidRPr="00000000" w14:paraId="00000018">
      <w:pPr>
        <w:widowControl w:val="0"/>
        <w:numPr>
          <w:ilvl w:val="2"/>
          <w:numId w:val="6"/>
        </w:numPr>
        <w:spacing w:line="240" w:lineRule="auto"/>
        <w:ind w:left="2160" w:hanging="36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V &amp; find(K &amp; key);</w:t>
      </w:r>
    </w:p>
    <w:p w:rsidR="00000000" w:rsidDel="00000000" w:rsidP="00000000" w:rsidRDefault="00000000" w:rsidRPr="00000000" w14:paraId="00000019">
      <w:pPr>
        <w:widowControl w:val="0"/>
        <w:numPr>
          <w:ilvl w:val="2"/>
          <w:numId w:val="6"/>
        </w:numPr>
        <w:spacing w:line="240" w:lineRule="auto"/>
        <w:ind w:left="2160" w:hanging="36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void insert(K &amp; key, V &amp; value)</w:t>
      </w:r>
    </w:p>
    <w:p w:rsidR="00000000" w:rsidDel="00000000" w:rsidP="00000000" w:rsidRDefault="00000000" w:rsidRPr="00000000" w14:paraId="0000001A">
      <w:pPr>
        <w:widowControl w:val="0"/>
        <w:numPr>
          <w:ilvl w:val="2"/>
          <w:numId w:val="6"/>
        </w:numPr>
        <w:spacing w:line="240" w:lineRule="auto"/>
        <w:ind w:left="2160" w:hanging="360"/>
        <w:rPr>
          <w:rFonts w:ascii="Courier New" w:cs="Courier New" w:eastAsia="Courier New" w:hAnsi="Courier New"/>
          <w:color w:val="666666"/>
        </w:rPr>
      </w:pPr>
      <w:ins w:author="Tingcong Liu" w:id="12" w:date="2019-11-09T21:35:57Z">
        <w:r w:rsidDel="00000000" w:rsidR="00000000" w:rsidRPr="00000000">
          <w:rPr>
            <w:rFonts w:ascii="Courier New" w:cs="Courier New" w:eastAsia="Courier New" w:hAnsi="Courier New"/>
            <w:color w:val="666666"/>
            <w:rtl w:val="0"/>
          </w:rPr>
          <w:t xml:space="preserve">void</w:t>
        </w:r>
      </w:ins>
      <w:del w:author="Tingcong Liu" w:id="12" w:date="2019-11-09T21:35:57Z">
        <w:r w:rsidDel="00000000" w:rsidR="00000000" w:rsidRPr="00000000">
          <w:rPr>
            <w:rFonts w:ascii="Courier New" w:cs="Courier New" w:eastAsia="Courier New" w:hAnsi="Courier New"/>
            <w:color w:val="666666"/>
            <w:rtl w:val="0"/>
          </w:rPr>
          <w:delText xml:space="preserve">V &amp;</w:delText>
        </w:r>
      </w:del>
      <w:r w:rsidDel="00000000" w:rsidR="00000000" w:rsidRPr="00000000">
        <w:rPr>
          <w:rFonts w:ascii="Courier New" w:cs="Courier New" w:eastAsia="Courier New" w:hAnsi="Courier New"/>
          <w:color w:val="666666"/>
          <w:rtl w:val="0"/>
        </w:rPr>
        <w:t xml:space="preserve"> remove(K &amp; key)</w:t>
      </w:r>
    </w:p>
    <w:p w:rsidR="00000000" w:rsidDel="00000000" w:rsidP="00000000" w:rsidRDefault="00000000" w:rsidRPr="00000000" w14:paraId="0000001B">
      <w:pPr>
        <w:widowControl w:val="0"/>
        <w:numPr>
          <w:ilvl w:val="2"/>
          <w:numId w:val="6"/>
        </w:numPr>
        <w:spacing w:line="240" w:lineRule="auto"/>
        <w:ind w:left="2160" w:hanging="36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We also need an iterator.</w:t>
      </w:r>
    </w:p>
    <w:p w:rsidR="00000000" w:rsidDel="00000000" w:rsidP="00000000" w:rsidRDefault="00000000" w:rsidRPr="00000000" w14:paraId="0000001C">
      <w:pPr>
        <w:widowControl w:val="0"/>
        <w:spacing w:line="240" w:lineRule="auto"/>
        <w:rPr>
          <w:rFonts w:ascii="Lora" w:cs="Lora" w:eastAsia="Lora" w:hAnsi="Lora"/>
          <w:color w:val="666666"/>
        </w:rPr>
      </w:pPr>
      <w:r w:rsidDel="00000000" w:rsidR="00000000" w:rsidRPr="00000000">
        <w:rPr>
          <w:rtl w:val="0"/>
        </w:rPr>
      </w:r>
    </w:p>
    <w:p w:rsidR="00000000" w:rsidDel="00000000" w:rsidP="00000000" w:rsidRDefault="00000000" w:rsidRPr="00000000" w14:paraId="0000001D">
      <w:pPr>
        <w:pStyle w:val="Heading3"/>
        <w:widowControl w:val="0"/>
        <w:numPr>
          <w:ilvl w:val="0"/>
          <w:numId w:val="7"/>
        </w:numPr>
        <w:spacing w:after="0" w:afterAutospacing="0" w:line="240" w:lineRule="auto"/>
        <w:ind w:left="720" w:hanging="360"/>
        <w:rPr>
          <w:rFonts w:ascii="Lora" w:cs="Lora" w:eastAsia="Lora" w:hAnsi="Lora"/>
          <w:b w:val="1"/>
        </w:rPr>
      </w:pPr>
      <w:bookmarkStart w:colFirst="0" w:colLast="0" w:name="_vqxcwdehe7jq" w:id="6"/>
      <w:bookmarkEnd w:id="6"/>
      <w:r w:rsidDel="00000000" w:rsidR="00000000" w:rsidRPr="00000000">
        <w:rPr>
          <w:rFonts w:ascii="Lora" w:cs="Lora" w:eastAsia="Lora" w:hAnsi="Lora"/>
          <w:b w:val="1"/>
          <w:rtl w:val="0"/>
        </w:rPr>
        <w:t xml:space="preserve">BST</w:t>
      </w:r>
    </w:p>
    <w:p w:rsidR="00000000" w:rsidDel="00000000" w:rsidP="00000000" w:rsidRDefault="00000000" w:rsidRPr="00000000" w14:paraId="0000001E">
      <w:pPr>
        <w:numPr>
          <w:ilvl w:val="1"/>
          <w:numId w:val="7"/>
        </w:numPr>
        <w:ind w:left="1440" w:hanging="360"/>
        <w:rPr>
          <w:rFonts w:ascii="Lora" w:cs="Lora" w:eastAsia="Lora" w:hAnsi="Lora"/>
          <w:b w:val="1"/>
          <w:color w:val="666666"/>
        </w:rPr>
      </w:pPr>
      <w:r w:rsidDel="00000000" w:rsidR="00000000" w:rsidRPr="00000000">
        <w:rPr>
          <w:rFonts w:ascii="Lora" w:cs="Lora" w:eastAsia="Lora" w:hAnsi="Lora"/>
          <w:b w:val="1"/>
          <w:color w:val="666666"/>
          <w:rtl w:val="0"/>
        </w:rPr>
        <w:t xml:space="preserve">BST Definition: </w:t>
      </w:r>
    </w:p>
    <w:p w:rsidR="00000000" w:rsidDel="00000000" w:rsidP="00000000" w:rsidRDefault="00000000" w:rsidRPr="00000000" w14:paraId="0000001F">
      <w:pPr>
        <w:numPr>
          <w:ilvl w:val="2"/>
          <w:numId w:val="7"/>
        </w:numPr>
        <w:ind w:left="2160" w:hanging="360"/>
        <w:rPr>
          <w:rFonts w:ascii="Lora" w:cs="Lora" w:eastAsia="Lora" w:hAnsi="Lora"/>
          <w:b w:val="1"/>
          <w:color w:val="666666"/>
        </w:rPr>
      </w:pPr>
      <w:r w:rsidDel="00000000" w:rsidR="00000000" w:rsidRPr="00000000">
        <w:rPr>
          <w:rFonts w:ascii="Lora" w:cs="Lora" w:eastAsia="Lora" w:hAnsi="Lora"/>
          <w:b w:val="1"/>
          <w:color w:val="666666"/>
          <w:rtl w:val="0"/>
        </w:rPr>
        <w:t xml:space="preserve">T = {} or  T = {d, T</w:t>
      </w:r>
      <w:r w:rsidDel="00000000" w:rsidR="00000000" w:rsidRPr="00000000">
        <w:rPr>
          <w:rFonts w:ascii="Lora" w:cs="Lora" w:eastAsia="Lora" w:hAnsi="Lora"/>
          <w:b w:val="1"/>
          <w:color w:val="666666"/>
          <w:vertAlign w:val="subscript"/>
          <w:rtl w:val="0"/>
        </w:rPr>
        <w:t xml:space="preserve">L</w:t>
      </w:r>
      <w:r w:rsidDel="00000000" w:rsidR="00000000" w:rsidRPr="00000000">
        <w:rPr>
          <w:rFonts w:ascii="Lora" w:cs="Lora" w:eastAsia="Lora" w:hAnsi="Lora"/>
          <w:b w:val="1"/>
          <w:color w:val="666666"/>
          <w:rtl w:val="0"/>
        </w:rPr>
        <w:t xml:space="preserve">, T</w:t>
      </w:r>
      <w:r w:rsidDel="00000000" w:rsidR="00000000" w:rsidRPr="00000000">
        <w:rPr>
          <w:rFonts w:ascii="Lora" w:cs="Lora" w:eastAsia="Lora" w:hAnsi="Lora"/>
          <w:b w:val="1"/>
          <w:color w:val="666666"/>
          <w:vertAlign w:val="subscript"/>
          <w:rtl w:val="0"/>
        </w:rPr>
        <w:t xml:space="preserve">R</w:t>
      </w:r>
      <w:r w:rsidDel="00000000" w:rsidR="00000000" w:rsidRPr="00000000">
        <w:rPr>
          <w:rFonts w:ascii="Nova Mono" w:cs="Nova Mono" w:eastAsia="Nova Mono" w:hAnsi="Nova Mono"/>
          <w:b w:val="1"/>
          <w:color w:val="666666"/>
          <w:rtl w:val="0"/>
        </w:rPr>
        <w:t xml:space="preserve">}, where ∀x, x∈T</w:t>
      </w:r>
      <w:r w:rsidDel="00000000" w:rsidR="00000000" w:rsidRPr="00000000">
        <w:rPr>
          <w:rFonts w:ascii="Lora" w:cs="Lora" w:eastAsia="Lora" w:hAnsi="Lora"/>
          <w:b w:val="1"/>
          <w:color w:val="666666"/>
          <w:vertAlign w:val="subscript"/>
          <w:rtl w:val="0"/>
        </w:rPr>
        <w:t xml:space="preserve">L</w:t>
      </w:r>
      <w:r w:rsidDel="00000000" w:rsidR="00000000" w:rsidRPr="00000000">
        <w:rPr>
          <w:rFonts w:ascii="Nova Mono" w:cs="Nova Mono" w:eastAsia="Nova Mono" w:hAnsi="Nova Mono"/>
          <w:b w:val="1"/>
          <w:color w:val="666666"/>
          <w:rtl w:val="0"/>
        </w:rPr>
        <w:t xml:space="preserve"> , x &lt; d</w:t>
        <w:br w:type="textWrapping"/>
        <w:t xml:space="preserve">                                            </w:t>
        <w:tab/>
        <w:t xml:space="preserve">           x∈T</w:t>
      </w:r>
      <w:r w:rsidDel="00000000" w:rsidR="00000000" w:rsidRPr="00000000">
        <w:rPr>
          <w:rFonts w:ascii="Lora" w:cs="Lora" w:eastAsia="Lora" w:hAnsi="Lora"/>
          <w:b w:val="1"/>
          <w:color w:val="666666"/>
          <w:vertAlign w:val="subscript"/>
          <w:rtl w:val="0"/>
        </w:rPr>
        <w:t xml:space="preserve">R</w:t>
      </w:r>
      <w:r w:rsidDel="00000000" w:rsidR="00000000" w:rsidRPr="00000000">
        <w:rPr>
          <w:rFonts w:ascii="Lora" w:cs="Lora" w:eastAsia="Lora" w:hAnsi="Lora"/>
          <w:b w:val="1"/>
          <w:color w:val="666666"/>
          <w:rtl w:val="0"/>
        </w:rPr>
        <w:t xml:space="preserve"> , x &gt; d</w:t>
      </w:r>
      <w:r w:rsidDel="00000000" w:rsidR="00000000" w:rsidRPr="00000000">
        <w:rPr>
          <w:rtl w:val="0"/>
        </w:rPr>
      </w:r>
    </w:p>
    <w:p w:rsidR="00000000" w:rsidDel="00000000" w:rsidP="00000000" w:rsidRDefault="00000000" w:rsidRPr="00000000" w14:paraId="00000020">
      <w:pPr>
        <w:ind w:left="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21">
      <w:pPr>
        <w:numPr>
          <w:ilvl w:val="1"/>
          <w:numId w:val="7"/>
        </w:numPr>
        <w:ind w:left="1440" w:hanging="360"/>
        <w:rPr>
          <w:rFonts w:ascii="Lora" w:cs="Lora" w:eastAsia="Lora" w:hAnsi="Lora"/>
          <w:b w:val="1"/>
          <w:color w:val="666666"/>
        </w:rPr>
      </w:pPr>
      <w:r w:rsidDel="00000000" w:rsidR="00000000" w:rsidRPr="00000000">
        <w:rPr>
          <w:rFonts w:ascii="Lora" w:cs="Lora" w:eastAsia="Lora" w:hAnsi="Lora"/>
          <w:color w:val="666666"/>
          <w:rtl w:val="0"/>
        </w:rPr>
        <w:t xml:space="preserve">In other words, this means everything to the left of the root is less than the root, and everything to the right of the root is greater than the root.</w:t>
      </w:r>
      <w:r w:rsidDel="00000000" w:rsidR="00000000" w:rsidRPr="00000000">
        <w:rPr>
          <w:rtl w:val="0"/>
        </w:rPr>
      </w:r>
    </w:p>
    <w:p w:rsidR="00000000" w:rsidDel="00000000" w:rsidP="00000000" w:rsidRDefault="00000000" w:rsidRPr="00000000" w14:paraId="00000022">
      <w:pPr>
        <w:numPr>
          <w:ilvl w:val="1"/>
          <w:numId w:val="7"/>
        </w:numPr>
        <w:ind w:left="1440" w:hanging="360"/>
        <w:rPr>
          <w:rFonts w:ascii="Lora" w:cs="Lora" w:eastAsia="Lora" w:hAnsi="Lora"/>
          <w:color w:val="666666"/>
        </w:rPr>
      </w:pPr>
      <w:r w:rsidDel="00000000" w:rsidR="00000000" w:rsidRPr="00000000">
        <w:rPr>
          <w:rFonts w:ascii="Nova Mono" w:cs="Nova Mono" w:eastAsia="Nova Mono" w:hAnsi="Nova Mono"/>
          <w:color w:val="666666"/>
          <w:rtl w:val="0"/>
        </w:rPr>
        <w:t xml:space="preserve">The properties are recursively → true for every node.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Lora" w:cs="Lora" w:eastAsia="Lora" w:hAnsi="Lora"/>
          <w:b w:val="1"/>
          <w:color w:val="666666"/>
        </w:rPr>
      </w:pPr>
      <w:r w:rsidDel="00000000" w:rsidR="00000000" w:rsidRPr="00000000">
        <w:rPr>
          <w:rtl w:val="0"/>
        </w:rPr>
      </w:r>
    </w:p>
    <w:p w:rsidR="00000000" w:rsidDel="00000000" w:rsidP="00000000" w:rsidRDefault="00000000" w:rsidRPr="00000000" w14:paraId="00000024">
      <w:pPr>
        <w:pStyle w:val="Heading4"/>
        <w:numPr>
          <w:ilvl w:val="0"/>
          <w:numId w:val="7"/>
        </w:numPr>
        <w:spacing w:after="0" w:afterAutospacing="0"/>
        <w:ind w:left="720" w:hanging="360"/>
        <w:rPr>
          <w:rFonts w:ascii="Lora" w:cs="Lora" w:eastAsia="Lora" w:hAnsi="Lora"/>
          <w:b w:val="1"/>
          <w:color w:val="666666"/>
          <w:sz w:val="24"/>
          <w:szCs w:val="24"/>
        </w:rPr>
      </w:pPr>
      <w:bookmarkStart w:colFirst="0" w:colLast="0" w:name="_d7qkxykuglfj" w:id="7"/>
      <w:bookmarkEnd w:id="7"/>
      <w:r w:rsidDel="00000000" w:rsidR="00000000" w:rsidRPr="00000000">
        <w:rPr>
          <w:rFonts w:ascii="Lora" w:cs="Lora" w:eastAsia="Lora" w:hAnsi="Lora"/>
          <w:b w:val="1"/>
          <w:rtl w:val="0"/>
        </w:rPr>
        <w:t xml:space="preserve">Find function in BST</w:t>
      </w:r>
    </w:p>
    <w:p w:rsidR="00000000" w:rsidDel="00000000" w:rsidP="00000000" w:rsidRDefault="00000000" w:rsidRPr="00000000" w14:paraId="00000025">
      <w:pPr>
        <w:numPr>
          <w:ilvl w:val="1"/>
          <w:numId w:val="7"/>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It s</w:t>
      </w:r>
      <w:r w:rsidDel="00000000" w:rsidR="00000000" w:rsidRPr="00000000">
        <w:rPr>
          <w:rFonts w:ascii="Lora" w:cs="Lora" w:eastAsia="Lora" w:hAnsi="Lora"/>
          <w:color w:val="666666"/>
          <w:rtl w:val="0"/>
        </w:rPr>
        <w:t xml:space="preserve">tarts at the root with sanity check.</w:t>
      </w:r>
    </w:p>
    <w:p w:rsidR="00000000" w:rsidDel="00000000" w:rsidP="00000000" w:rsidRDefault="00000000" w:rsidRPr="00000000" w14:paraId="00000026">
      <w:pPr>
        <w:numPr>
          <w:ilvl w:val="1"/>
          <w:numId w:val="7"/>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Then we look at the value at the current node.</w:t>
      </w:r>
    </w:p>
    <w:p w:rsidR="00000000" w:rsidDel="00000000" w:rsidP="00000000" w:rsidRDefault="00000000" w:rsidRPr="00000000" w14:paraId="00000027">
      <w:pPr>
        <w:numPr>
          <w:ilvl w:val="2"/>
          <w:numId w:val="7"/>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If the value we are looking for is smaller than current, go for the left subtree recursively.</w:t>
      </w:r>
    </w:p>
    <w:p w:rsidR="00000000" w:rsidDel="00000000" w:rsidP="00000000" w:rsidRDefault="00000000" w:rsidRPr="00000000" w14:paraId="00000028">
      <w:pPr>
        <w:numPr>
          <w:ilvl w:val="2"/>
          <w:numId w:val="7"/>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If the value we are looking for is bigger, go for the right. </w:t>
      </w:r>
    </w:p>
    <w:p w:rsidR="00000000" w:rsidDel="00000000" w:rsidP="00000000" w:rsidRDefault="00000000" w:rsidRPr="00000000" w14:paraId="00000029">
      <w:pPr>
        <w:ind w:left="180" w:firstLine="0"/>
        <w:rPr>
          <w:rFonts w:ascii="Lora" w:cs="Lora" w:eastAsia="Lora" w:hAnsi="Lora"/>
          <w:color w:val="666666"/>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8505"/>
        <w:tblGridChange w:id="0">
          <w:tblGrid>
            <w:gridCol w:w="495"/>
            <w:gridCol w:w="8505"/>
          </w:tblGrid>
        </w:tblGridChange>
      </w:tblGrid>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BST.cpp</w:t>
            </w:r>
          </w:p>
        </w:tc>
      </w:tr>
      <w:tr>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5</w:t>
            </w:r>
          </w:p>
          <w:p w:rsidR="00000000" w:rsidDel="00000000" w:rsidP="00000000" w:rsidRDefault="00000000" w:rsidRPr="00000000" w14:paraId="0000002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6</w:t>
            </w:r>
          </w:p>
          <w:p w:rsidR="00000000" w:rsidDel="00000000" w:rsidP="00000000" w:rsidRDefault="00000000" w:rsidRPr="00000000" w14:paraId="0000002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7</w:t>
            </w:r>
          </w:p>
          <w:p w:rsidR="00000000" w:rsidDel="00000000" w:rsidP="00000000" w:rsidRDefault="00000000" w:rsidRPr="00000000" w14:paraId="0000002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8</w:t>
            </w:r>
          </w:p>
          <w:p w:rsidR="00000000" w:rsidDel="00000000" w:rsidP="00000000" w:rsidRDefault="00000000" w:rsidRPr="00000000" w14:paraId="0000003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9</w:t>
            </w:r>
          </w:p>
          <w:p w:rsidR="00000000" w:rsidDel="00000000" w:rsidP="00000000" w:rsidRDefault="00000000" w:rsidRPr="00000000" w14:paraId="0000003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10</w:t>
            </w:r>
          </w:p>
          <w:p w:rsidR="00000000" w:rsidDel="00000000" w:rsidP="00000000" w:rsidRDefault="00000000" w:rsidRPr="00000000" w14:paraId="0000003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11</w:t>
            </w:r>
          </w:p>
          <w:p w:rsidR="00000000" w:rsidDel="00000000" w:rsidP="00000000" w:rsidRDefault="00000000" w:rsidRPr="00000000" w14:paraId="0000003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12</w:t>
            </w:r>
          </w:p>
          <w:p w:rsidR="00000000" w:rsidDel="00000000" w:rsidP="00000000" w:rsidRDefault="00000000" w:rsidRPr="00000000" w14:paraId="0000003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13</w:t>
            </w:r>
          </w:p>
          <w:p w:rsidR="00000000" w:rsidDel="00000000" w:rsidP="00000000" w:rsidRDefault="00000000" w:rsidRPr="00000000" w14:paraId="0000003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14</w:t>
            </w:r>
          </w:p>
          <w:p w:rsidR="00000000" w:rsidDel="00000000" w:rsidP="00000000" w:rsidRDefault="00000000" w:rsidRPr="00000000" w14:paraId="0000003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TreeNode *&amp; BST::_find(TreeNode *&amp; root, const K &amp; key) const {</w:t>
            </w:r>
          </w:p>
          <w:p w:rsidR="00000000" w:rsidDel="00000000" w:rsidP="00000000" w:rsidRDefault="00000000" w:rsidRPr="00000000" w14:paraId="00000038">
            <w:pPr>
              <w:widowControl w:val="0"/>
              <w:spacing w:line="240" w:lineRule="auto"/>
              <w:rPr>
                <w:rFonts w:ascii="Courier New" w:cs="Courier New" w:eastAsia="Courier New" w:hAnsi="Courier New"/>
                <w:color w:val="666666"/>
              </w:rPr>
            </w:pPr>
            <w:r w:rsidDel="00000000" w:rsidR="00000000" w:rsidRPr="00000000">
              <w:rPr>
                <w:rFonts w:ascii="Fira Mono" w:cs="Fira Mono" w:eastAsia="Fira Mono" w:hAnsi="Fira Mono"/>
                <w:color w:val="666666"/>
                <w:rtl w:val="0"/>
              </w:rPr>
              <w:t xml:space="preserve">     If (root == NULL || key == root→key) {</w:t>
            </w:r>
          </w:p>
          <w:p w:rsidR="00000000" w:rsidDel="00000000" w:rsidP="00000000" w:rsidRDefault="00000000" w:rsidRPr="00000000" w14:paraId="00000039">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root;  //root is null when we cannot find</w:t>
            </w:r>
          </w:p>
          <w:p w:rsidR="00000000" w:rsidDel="00000000" w:rsidP="00000000" w:rsidRDefault="00000000" w:rsidRPr="00000000" w14:paraId="0000003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3B">
            <w:pPr>
              <w:widowControl w:val="0"/>
              <w:spacing w:line="240" w:lineRule="auto"/>
              <w:rPr>
                <w:rFonts w:ascii="Courier New" w:cs="Courier New" w:eastAsia="Courier New" w:hAnsi="Courier New"/>
                <w:color w:val="666666"/>
              </w:rPr>
            </w:pPr>
            <w:r w:rsidDel="00000000" w:rsidR="00000000" w:rsidRPr="00000000">
              <w:rPr>
                <w:rFonts w:ascii="Fira Mono" w:cs="Fira Mono" w:eastAsia="Fira Mono" w:hAnsi="Fira Mono"/>
                <w:color w:val="666666"/>
                <w:rtl w:val="0"/>
              </w:rPr>
              <w:t xml:space="preserve">     If (key &lt; root→key) {</w:t>
            </w:r>
          </w:p>
          <w:p w:rsidR="00000000" w:rsidDel="00000000" w:rsidP="00000000" w:rsidRDefault="00000000" w:rsidRPr="00000000" w14:paraId="0000003C">
            <w:pPr>
              <w:widowControl w:val="0"/>
              <w:spacing w:line="240" w:lineRule="auto"/>
              <w:rPr>
                <w:rFonts w:ascii="Courier New" w:cs="Courier New" w:eastAsia="Courier New" w:hAnsi="Courier New"/>
                <w:color w:val="666666"/>
              </w:rPr>
            </w:pPr>
            <w:r w:rsidDel="00000000" w:rsidR="00000000" w:rsidRPr="00000000">
              <w:rPr>
                <w:rFonts w:ascii="Fira Mono" w:cs="Fira Mono" w:eastAsia="Fira Mono" w:hAnsi="Fira Mono"/>
                <w:color w:val="666666"/>
                <w:rtl w:val="0"/>
              </w:rPr>
              <w:t xml:space="preserve">          return _find(root→left, key);</w:t>
            </w:r>
          </w:p>
          <w:p w:rsidR="00000000" w:rsidDel="00000000" w:rsidP="00000000" w:rsidRDefault="00000000" w:rsidRPr="00000000" w14:paraId="0000003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3E">
            <w:pPr>
              <w:widowControl w:val="0"/>
              <w:spacing w:line="240" w:lineRule="auto"/>
              <w:rPr>
                <w:rFonts w:ascii="Courier New" w:cs="Courier New" w:eastAsia="Courier New" w:hAnsi="Courier New"/>
                <w:color w:val="666666"/>
              </w:rPr>
            </w:pPr>
            <w:r w:rsidDel="00000000" w:rsidR="00000000" w:rsidRPr="00000000">
              <w:rPr>
                <w:rFonts w:ascii="Fira Mono" w:cs="Fira Mono" w:eastAsia="Fira Mono" w:hAnsi="Fira Mono"/>
                <w:color w:val="666666"/>
                <w:rtl w:val="0"/>
              </w:rPr>
              <w:t xml:space="preserve">     If (key &gt; root→key) {</w:t>
            </w:r>
          </w:p>
          <w:p w:rsidR="00000000" w:rsidDel="00000000" w:rsidP="00000000" w:rsidRDefault="00000000" w:rsidRPr="00000000" w14:paraId="0000003F">
            <w:pPr>
              <w:widowControl w:val="0"/>
              <w:spacing w:line="240" w:lineRule="auto"/>
              <w:rPr>
                <w:rFonts w:ascii="Courier New" w:cs="Courier New" w:eastAsia="Courier New" w:hAnsi="Courier New"/>
                <w:color w:val="666666"/>
              </w:rPr>
            </w:pPr>
            <w:r w:rsidDel="00000000" w:rsidR="00000000" w:rsidRPr="00000000">
              <w:rPr>
                <w:rFonts w:ascii="Fira Mono" w:cs="Fira Mono" w:eastAsia="Fira Mono" w:hAnsi="Fira Mono"/>
                <w:color w:val="666666"/>
                <w:rtl w:val="0"/>
              </w:rPr>
              <w:t xml:space="preserve">          return _find(root→right, key);</w:t>
            </w:r>
          </w:p>
          <w:p w:rsidR="00000000" w:rsidDel="00000000" w:rsidP="00000000" w:rsidRDefault="00000000" w:rsidRPr="00000000" w14:paraId="0000004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4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42">
      <w:pPr>
        <w:rPr>
          <w:rFonts w:ascii="Lora" w:cs="Lora" w:eastAsia="Lora" w:hAnsi="Lora"/>
          <w:color w:val="666666"/>
        </w:rPr>
      </w:pPr>
      <w:r w:rsidDel="00000000" w:rsidR="00000000" w:rsidRPr="00000000">
        <w:rPr>
          <w:rtl w:val="0"/>
        </w:rPr>
      </w:r>
    </w:p>
    <w:p w:rsidR="00000000" w:rsidDel="00000000" w:rsidP="00000000" w:rsidRDefault="00000000" w:rsidRPr="00000000" w14:paraId="00000043">
      <w:pPr>
        <w:pStyle w:val="Heading4"/>
        <w:widowControl w:val="0"/>
        <w:numPr>
          <w:ilvl w:val="0"/>
          <w:numId w:val="4"/>
        </w:numPr>
        <w:spacing w:after="0" w:afterAutospacing="0" w:line="240" w:lineRule="auto"/>
        <w:ind w:left="720" w:hanging="360"/>
        <w:rPr>
          <w:rFonts w:ascii="Lora" w:cs="Lora" w:eastAsia="Lora" w:hAnsi="Lora"/>
          <w:b w:val="1"/>
          <w:color w:val="666666"/>
          <w:sz w:val="24"/>
          <w:szCs w:val="24"/>
        </w:rPr>
      </w:pPr>
      <w:bookmarkStart w:colFirst="0" w:colLast="0" w:name="_pwohf03wa8gs" w:id="8"/>
      <w:bookmarkEnd w:id="8"/>
      <w:r w:rsidDel="00000000" w:rsidR="00000000" w:rsidRPr="00000000">
        <w:rPr>
          <w:rFonts w:ascii="Lora" w:cs="Lora" w:eastAsia="Lora" w:hAnsi="Lora"/>
          <w:b w:val="1"/>
          <w:rtl w:val="0"/>
        </w:rPr>
        <w:t xml:space="preserve">Insert in BST</w:t>
      </w:r>
    </w:p>
    <w:p w:rsidR="00000000" w:rsidDel="00000000" w:rsidP="00000000" w:rsidRDefault="00000000" w:rsidRPr="00000000" w14:paraId="00000044">
      <w:pPr>
        <w:numPr>
          <w:ilvl w:val="1"/>
          <w:numId w:val="4"/>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Find a position to </w:t>
      </w:r>
      <w:r w:rsidDel="00000000" w:rsidR="00000000" w:rsidRPr="00000000">
        <w:rPr>
          <w:rFonts w:ascii="Fira Mono" w:cs="Fira Mono" w:eastAsia="Fira Mono" w:hAnsi="Fira Mono"/>
          <w:color w:val="666666"/>
          <w:rtl w:val="0"/>
        </w:rPr>
        <w:t xml:space="preserve">insert → _find(root, key).</w:t>
      </w:r>
    </w:p>
    <w:p w:rsidR="00000000" w:rsidDel="00000000" w:rsidP="00000000" w:rsidRDefault="00000000" w:rsidRPr="00000000" w14:paraId="00000045">
      <w:pPr>
        <w:ind w:left="1440" w:firstLine="0"/>
        <w:rPr>
          <w:rFonts w:ascii="Lora" w:cs="Lora" w:eastAsia="Lora" w:hAnsi="Lora"/>
          <w:color w:val="666666"/>
        </w:rPr>
      </w:pPr>
      <w:r w:rsidDel="00000000" w:rsidR="00000000" w:rsidRPr="00000000">
        <w:rPr>
          <w:rFonts w:ascii="Lora" w:cs="Lora" w:eastAsia="Lora" w:hAnsi="Lora"/>
          <w:color w:val="666666"/>
          <w:rtl w:val="0"/>
        </w:rPr>
        <w:t xml:space="preserve">Create a new node, and insert at the position (always be inserted at the leaf)</w:t>
      </w:r>
    </w:p>
    <w:p w:rsidR="00000000" w:rsidDel="00000000" w:rsidP="00000000" w:rsidRDefault="00000000" w:rsidRPr="00000000" w14:paraId="00000046">
      <w:pPr>
        <w:widowControl w:val="0"/>
        <w:spacing w:line="240" w:lineRule="auto"/>
        <w:rPr>
          <w:rFonts w:ascii="Lora" w:cs="Lora" w:eastAsia="Lora" w:hAnsi="Lora"/>
          <w:color w:val="666666"/>
        </w:rPr>
      </w:pPr>
      <w:r w:rsidDel="00000000" w:rsidR="00000000" w:rsidRPr="00000000">
        <w:rPr>
          <w:rtl w:val="0"/>
        </w:rPr>
      </w:r>
    </w:p>
    <w:p w:rsidR="00000000" w:rsidDel="00000000" w:rsidP="00000000" w:rsidRDefault="00000000" w:rsidRPr="00000000" w14:paraId="00000047">
      <w:pPr>
        <w:rPr>
          <w:rFonts w:ascii="Lora" w:cs="Lora" w:eastAsia="Lora" w:hAnsi="Lora"/>
          <w:color w:val="666666"/>
        </w:rPr>
      </w:pPr>
      <w:r w:rsidDel="00000000" w:rsidR="00000000" w:rsidRPr="00000000">
        <w:rPr>
          <w:rtl w:val="0"/>
        </w:rPr>
      </w:r>
    </w:p>
    <w:p w:rsidR="00000000" w:rsidDel="00000000" w:rsidP="00000000" w:rsidRDefault="00000000" w:rsidRPr="00000000" w14:paraId="00000048">
      <w:pPr>
        <w:rPr>
          <w:rFonts w:ascii="Lora" w:cs="Lora" w:eastAsia="Lora" w:hAnsi="Lora"/>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yo Sup Kim" w:id="0" w:date="2020-03-10T00:12:26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Lora">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va Mono">
    <w:embedRegular w:fontKey="{00000000-0000-0000-0000-000000000000}" r:id="rId11" w:subsetted="0"/>
  </w:font>
  <w:font w:name="Open Sans">
    <w:embedRegular w:fontKey="{00000000-0000-0000-0000-000000000000}" r:id="rId12" w:subsetted="0"/>
    <w:embedBold w:fontKey="{00000000-0000-0000-0000-000000000000}" r:id="rId13" w:subsetted="0"/>
    <w:embedItalic w:fontKey="{00000000-0000-0000-0000-000000000000}" r:id="rId14" w:subsetted="0"/>
    <w:embedBoldItalic w:fontKey="{00000000-0000-0000-0000-000000000000}" r:id="rId1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Style w:val="Title"/>
      <w:keepNext w:val="0"/>
      <w:keepLines w:val="0"/>
      <w:spacing w:after="0" w:line="240" w:lineRule="auto"/>
      <w:rPr>
        <w:rFonts w:ascii="Economica" w:cs="Economica" w:eastAsia="Economica" w:hAnsi="Economica"/>
        <w:b w:val="1"/>
        <w:color w:val="666666"/>
        <w:sz w:val="60"/>
        <w:szCs w:val="60"/>
      </w:rPr>
    </w:pPr>
    <w:bookmarkStart w:colFirst="0" w:colLast="0" w:name="_nrnw03t7conb" w:id="9"/>
    <w:bookmarkEnd w:id="9"/>
    <w:r w:rsidDel="00000000" w:rsidR="00000000" w:rsidRPr="00000000">
      <w:rPr>
        <w:rFonts w:ascii="Economica" w:cs="Economica" w:eastAsia="Economica" w:hAnsi="Economica"/>
        <w:b w:val="1"/>
        <w:color w:val="666666"/>
        <w:sz w:val="60"/>
        <w:szCs w:val="60"/>
        <w:rtl w:val="0"/>
      </w:rPr>
      <w:t xml:space="preserve">CS 225 Spring 2019 :: TA Lecture Notes </w:t>
    </w:r>
  </w:p>
  <w:p w:rsidR="00000000" w:rsidDel="00000000" w:rsidP="00000000" w:rsidRDefault="00000000" w:rsidRPr="00000000" w14:paraId="0000004A">
    <w:pPr>
      <w:pStyle w:val="Title"/>
      <w:keepNext w:val="0"/>
      <w:keepLines w:val="0"/>
      <w:spacing w:after="0" w:line="240" w:lineRule="auto"/>
      <w:rPr/>
    </w:pPr>
    <w:bookmarkStart w:colFirst="0" w:colLast="0" w:name="_6tauivf3976u" w:id="10"/>
    <w:bookmarkEnd w:id="10"/>
    <w:r w:rsidDel="00000000" w:rsidR="00000000" w:rsidRPr="00000000">
      <w:rPr>
        <w:rFonts w:ascii="Economica" w:cs="Economica" w:eastAsia="Economica" w:hAnsi="Economica"/>
        <w:b w:val="1"/>
        <w:color w:val="666666"/>
        <w:sz w:val="60"/>
        <w:szCs w:val="60"/>
        <w:rtl w:val="0"/>
      </w:rPr>
      <w:t xml:space="preserve">2/20  BST</w:t>
    </w:r>
    <w:r w:rsidDel="00000000" w:rsidR="00000000" w:rsidRPr="00000000">
      <w:rPr>
        <w:rtl w:val="0"/>
      </w:rPr>
    </w:r>
  </w:p>
  <w:p w:rsidR="00000000" w:rsidDel="00000000" w:rsidP="00000000" w:rsidRDefault="00000000" w:rsidRPr="00000000" w14:paraId="0000004B">
    <w:pPr>
      <w:pStyle w:val="Subtitle"/>
      <w:keepNext w:val="0"/>
      <w:keepLines w:val="0"/>
      <w:spacing w:after="0" w:before="200" w:line="240" w:lineRule="auto"/>
      <w:rPr>
        <w:rFonts w:ascii="Economica" w:cs="Economica" w:eastAsia="Economica" w:hAnsi="Economica"/>
        <w:sz w:val="28"/>
        <w:szCs w:val="28"/>
      </w:rPr>
    </w:pPr>
    <w:bookmarkStart w:colFirst="0" w:colLast="0" w:name="_37lxvx553323" w:id="11"/>
    <w:bookmarkEnd w:id="11"/>
    <w:r w:rsidDel="00000000" w:rsidR="00000000" w:rsidRPr="00000000">
      <w:rPr>
        <w:rFonts w:ascii="Economica" w:cs="Economica" w:eastAsia="Economica" w:hAnsi="Economica"/>
        <w:sz w:val="28"/>
        <w:szCs w:val="28"/>
        <w:rtl w:val="0"/>
      </w:rPr>
      <w:t xml:space="preserve">By Wenjie</w:t>
    </w:r>
  </w:p>
  <w:p w:rsidR="00000000" w:rsidDel="00000000" w:rsidP="00000000" w:rsidRDefault="00000000" w:rsidRPr="00000000" w14:paraId="0000004C">
    <w:pPr>
      <w:spacing w:before="200" w:line="360" w:lineRule="auto"/>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alphaModFix amt="51000"/>
                  </a:blip>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1" Type="http://schemas.openxmlformats.org/officeDocument/2006/relationships/font" Target="fonts/NovaMono-regular.ttf"/><Relationship Id="rId10" Type="http://schemas.openxmlformats.org/officeDocument/2006/relationships/font" Target="fonts/Lora-boldItalic.ttf"/><Relationship Id="rId13" Type="http://schemas.openxmlformats.org/officeDocument/2006/relationships/font" Target="fonts/OpenSans-bold.ttf"/><Relationship Id="rId12" Type="http://schemas.openxmlformats.org/officeDocument/2006/relationships/font" Target="fonts/OpenSans-regular.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Lora-italic.ttf"/><Relationship Id="rId15" Type="http://schemas.openxmlformats.org/officeDocument/2006/relationships/font" Target="fonts/OpenSans-boldItalic.ttf"/><Relationship Id="rId14" Type="http://schemas.openxmlformats.org/officeDocument/2006/relationships/font" Target="fonts/OpenSans-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Lora-regular.ttf"/><Relationship Id="rId8" Type="http://schemas.openxmlformats.org/officeDocument/2006/relationships/font" Target="fonts/Lor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