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after="0" w:afterAutospacing="0"/>
        <w:ind w:left="720" w:firstLine="0"/>
        <w:rPr>
          <w:rFonts w:ascii="Arial" w:cs="Arial" w:eastAsia="Arial" w:hAnsi="Arial"/>
          <w:b w:val="0"/>
          <w:i w:val="0"/>
          <w:smallCaps w:val="0"/>
          <w:strike w:val="0"/>
          <w:color w:val="000000"/>
          <w:sz w:val="22"/>
          <w:szCs w:val="22"/>
          <w:u w:val="none"/>
          <w:shd w:fill="auto" w:val="clear"/>
          <w:vertAlign w:val="baseline"/>
          <w:rPrChange w:author="Andrew Zhang" w:id="3" w:date="2020-02-23T21:58:52Z">
            <w:rPr>
              <w:rFonts w:ascii="Lora" w:cs="Lora" w:eastAsia="Lora" w:hAnsi="Lora"/>
              <w:b w:val="1"/>
              <w:sz w:val="24"/>
              <w:szCs w:val="24"/>
            </w:rPr>
          </w:rPrChange>
        </w:rPr>
        <w:pPrChange w:author="Andrew Zhang" w:id="0" w:date="2020-02-23T21:58:52Z">
          <w:pPr>
            <w:pStyle w:val="Heading4"/>
            <w:numPr>
              <w:ilvl w:val="0"/>
              <w:numId w:val="4"/>
            </w:numPr>
            <w:ind w:left="720" w:hanging="360"/>
          </w:pPr>
        </w:pPrChange>
      </w:pPr>
      <w:bookmarkStart w:colFirst="0" w:colLast="0" w:name="_eug0d0ho9fxo" w:id="0"/>
      <w:bookmarkEnd w:id="0"/>
      <w:ins w:author="Kai Zheng" w:id="1" w:date="2020-02-20T23:21:19Z">
        <w:del w:author="Yuqing Zhang" w:id="2" w:date="2020-02-21T00:19:09Z">
          <w:r w:rsidDel="00000000" w:rsidR="00000000" w:rsidRPr="00000000">
            <w:rPr>
              <w:rtl w:val="0"/>
            </w:rPr>
            <w:delText xml:space="preserve">e</w:delText>
          </w:r>
        </w:del>
      </w:ins>
      <w:r w:rsidDel="00000000" w:rsidR="00000000" w:rsidRPr="00000000">
        <w:rPr>
          <w:rFonts w:ascii="Lora" w:cs="Lora" w:eastAsia="Lora" w:hAnsi="Lora"/>
          <w:b w:val="1"/>
          <w:rtl w:val="0"/>
        </w:rPr>
        <w:t xml:space="preserve">Insert at front</w:t>
      </w:r>
      <w:r w:rsidDel="00000000" w:rsidR="00000000" w:rsidRPr="00000000">
        <w:rPr>
          <w:rtl w:val="0"/>
        </w:rPr>
      </w:r>
    </w:p>
    <w:p w:rsidR="00000000" w:rsidDel="00000000" w:rsidP="00000000" w:rsidRDefault="00000000" w:rsidRPr="00000000" w14:paraId="00000002">
      <w:pPr>
        <w:numPr>
          <w:ilvl w:val="1"/>
          <w:numId w:val="5"/>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First of all, create a new node with the input data. Then we set new node’s next node to the current head. Finally set head to new node</w:t>
      </w:r>
    </w:p>
    <w:tbl>
      <w:tblPr>
        <w:tblStyle w:val="Table1"/>
        <w:tblW w:w="7890.0" w:type="dxa"/>
        <w:jc w:val="left"/>
        <w:tblInd w:w="1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7350"/>
        <w:tblGridChange w:id="0">
          <w:tblGrid>
            <w:gridCol w:w="540"/>
            <w:gridCol w:w="7350"/>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14</w:t>
            </w:r>
          </w:p>
          <w:p w:rsidR="00000000" w:rsidDel="00000000" w:rsidP="00000000" w:rsidRDefault="00000000" w:rsidRPr="00000000" w14:paraId="00000004">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15</w:t>
            </w:r>
          </w:p>
          <w:p w:rsidR="00000000" w:rsidDel="00000000" w:rsidP="00000000" w:rsidRDefault="00000000" w:rsidRPr="00000000" w14:paraId="00000005">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16</w:t>
            </w:r>
          </w:p>
          <w:p w:rsidR="00000000" w:rsidDel="00000000" w:rsidP="00000000" w:rsidRDefault="00000000" w:rsidRPr="00000000" w14:paraId="00000006">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17</w:t>
            </w:r>
          </w:p>
          <w:p w:rsidR="00000000" w:rsidDel="00000000" w:rsidP="00000000" w:rsidRDefault="00000000" w:rsidRPr="00000000" w14:paraId="00000007">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18</w:t>
            </w:r>
          </w:p>
          <w:p w:rsidR="00000000" w:rsidDel="00000000" w:rsidP="00000000" w:rsidRDefault="00000000" w:rsidRPr="00000000" w14:paraId="00000008">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template &lt;typename T&gt;</w:t>
            </w:r>
          </w:p>
          <w:p w:rsidR="00000000" w:rsidDel="00000000" w:rsidP="00000000" w:rsidRDefault="00000000" w:rsidRPr="00000000" w14:paraId="0000000A">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void List&lt;T&gt;::insertAtFront(T &amp; t, unsigned index) {</w:t>
            </w:r>
          </w:p>
          <w:p w:rsidR="00000000" w:rsidDel="00000000" w:rsidP="00000000" w:rsidRDefault="00000000" w:rsidRPr="00000000" w14:paraId="0000000B">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ListNode * node = new ListNode(t);</w:t>
            </w:r>
          </w:p>
          <w:p w:rsidR="00000000" w:rsidDel="00000000" w:rsidP="00000000" w:rsidRDefault="00000000" w:rsidRPr="00000000" w14:paraId="0000000C">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node-&gt;next = head_;</w:t>
            </w:r>
          </w:p>
          <w:p w:rsidR="00000000" w:rsidDel="00000000" w:rsidP="00000000" w:rsidRDefault="00000000" w:rsidRPr="00000000" w14:paraId="0000000D">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head_ = node;</w:t>
            </w:r>
          </w:p>
          <w:p w:rsidR="00000000" w:rsidDel="00000000" w:rsidP="00000000" w:rsidRDefault="00000000" w:rsidRPr="00000000" w14:paraId="0000000E">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tc>
      </w:tr>
    </w:tbl>
    <w:p w:rsidR="00000000" w:rsidDel="00000000" w:rsidP="00000000" w:rsidRDefault="00000000" w:rsidRPr="00000000" w14:paraId="0000000F">
      <w:pPr>
        <w:pStyle w:val="Heading4"/>
        <w:rPr>
          <w:rFonts w:ascii="Lora" w:cs="Lora" w:eastAsia="Lora" w:hAnsi="Lora"/>
          <w:sz w:val="22"/>
          <w:szCs w:val="22"/>
        </w:rPr>
      </w:pPr>
      <w:bookmarkStart w:colFirst="0" w:colLast="0" w:name="_nrnhmiwb9piz" w:id="1"/>
      <w:bookmarkEnd w:id="1"/>
      <w:ins w:author="Jingqi Kou" w:id="4" w:date="2020-02-24T21:46:12Z">
        <w:r w:rsidDel="00000000" w:rsidR="00000000" w:rsidRPr="00000000">
          <w:rPr>
            <w:rFonts w:ascii="Lora" w:cs="Lora" w:eastAsia="Lora" w:hAnsi="Lora"/>
            <w:rtl w:val="0"/>
          </w:rPr>
          <w:t xml:space="preserve"> </w:t>
        </w:r>
      </w:ins>
      <w:r w:rsidDel="00000000" w:rsidR="00000000" w:rsidRPr="00000000">
        <w:rPr>
          <w:rtl w:val="0"/>
        </w:rPr>
      </w:r>
    </w:p>
    <w:p w:rsidR="00000000" w:rsidDel="00000000" w:rsidP="00000000" w:rsidRDefault="00000000" w:rsidRPr="00000000" w14:paraId="00000010">
      <w:pPr>
        <w:pStyle w:val="Heading4"/>
        <w:numPr>
          <w:ilvl w:val="0"/>
          <w:numId w:val="5"/>
        </w:numPr>
        <w:spacing w:after="0" w:afterAutospacing="0"/>
        <w:ind w:left="720" w:hanging="360"/>
        <w:rPr>
          <w:ins w:author="Tao Zhang" w:id="5" w:date="2020-02-18T00:32:25Z"/>
          <w:rFonts w:ascii="Lora" w:cs="Lora" w:eastAsia="Lora" w:hAnsi="Lora"/>
          <w:b w:val="1"/>
          <w:color w:val="666666"/>
          <w:sz w:val="24"/>
          <w:szCs w:val="24"/>
        </w:rPr>
      </w:pPr>
      <w:ins w:author="Tao Zhang" w:id="5" w:date="2020-02-18T00:32:25Z">
        <w:bookmarkStart w:colFirst="0" w:colLast="0" w:name="_6bm8qifj1pcn" w:id="2"/>
        <w:bookmarkEnd w:id="2"/>
        <w:r w:rsidDel="00000000" w:rsidR="00000000" w:rsidRPr="00000000">
          <w:rPr>
            <w:rtl w:val="0"/>
          </w:rPr>
        </w:r>
      </w:ins>
    </w:p>
    <w:p w:rsidR="00000000" w:rsidDel="00000000" w:rsidP="00000000" w:rsidRDefault="00000000" w:rsidRPr="00000000" w14:paraId="00000011">
      <w:pPr>
        <w:pStyle w:val="Heading4"/>
        <w:numPr>
          <w:ilvl w:val="0"/>
          <w:numId w:val="5"/>
        </w:numPr>
        <w:spacing w:after="0" w:afterAutospacing="0" w:before="0" w:beforeAutospacing="0"/>
        <w:ind w:left="720" w:hanging="360"/>
        <w:rPr>
          <w:rFonts w:ascii="Lora" w:cs="Lora" w:eastAsia="Lora" w:hAnsi="Lora"/>
          <w:b w:val="1"/>
          <w:color w:val="666666"/>
          <w:sz w:val="24"/>
          <w:szCs w:val="24"/>
        </w:rPr>
        <w:pPrChange w:author="Tao Zhang" w:id="0" w:date="2020-02-18T00:32:25Z">
          <w:pPr>
            <w:pStyle w:val="Heading4"/>
            <w:numPr>
              <w:ilvl w:val="0"/>
              <w:numId w:val="5"/>
            </w:numPr>
            <w:ind w:left="720" w:hanging="360"/>
          </w:pPr>
        </w:pPrChange>
      </w:pPr>
      <w:bookmarkStart w:colFirst="0" w:colLast="0" w:name="_6bm8qifj1pcn" w:id="2"/>
      <w:bookmarkEnd w:id="2"/>
      <w:r w:rsidDel="00000000" w:rsidR="00000000" w:rsidRPr="00000000">
        <w:rPr>
          <w:rFonts w:ascii="Lora" w:cs="Lora" w:eastAsia="Lora" w:hAnsi="Lora"/>
          <w:b w:val="1"/>
          <w:rtl w:val="0"/>
        </w:rPr>
        <w:t xml:space="preserve">Find an element</w:t>
      </w:r>
    </w:p>
    <w:p w:rsidR="00000000" w:rsidDel="00000000" w:rsidP="00000000" w:rsidRDefault="00000000" w:rsidRPr="00000000" w14:paraId="00000012">
      <w:pPr>
        <w:numPr>
          <w:ilvl w:val="1"/>
          <w:numId w:val="5"/>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This will r</w:t>
      </w:r>
      <w:r w:rsidDel="00000000" w:rsidR="00000000" w:rsidRPr="00000000">
        <w:rPr>
          <w:rFonts w:ascii="Lora" w:cs="Lora" w:eastAsia="Lora" w:hAnsi="Lora"/>
          <w:color w:val="666666"/>
          <w:rtl w:val="0"/>
        </w:rPr>
        <w:t xml:space="preserve">eturn a reference to a ListNode pointer, so then nothing new created - below is the version of recursive Solution:</w:t>
      </w:r>
    </w:p>
    <w:tbl>
      <w:tblPr>
        <w:tblStyle w:val="Table2"/>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320"/>
        <w:gridCol w:w="555"/>
        <w:gridCol w:w="4155"/>
        <w:tblGridChange w:id="0">
          <w:tblGrid>
            <w:gridCol w:w="555"/>
            <w:gridCol w:w="4320"/>
            <w:gridCol w:w="555"/>
            <w:gridCol w:w="4155"/>
          </w:tblGrid>
        </w:tblGridChange>
      </w:tblGrid>
      <w:tr>
        <w:trPr>
          <w:trHeight w:val="420" w:hRule="atLeast"/>
        </w:trPr>
        <w:tc>
          <w:tcPr>
            <w:gridSpan w:val="4"/>
            <w:shd w:fill="a2c4c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ourier New" w:cs="Courier New" w:eastAsia="Courier New" w:hAnsi="Courier New"/>
                <w:b w:val="1"/>
                <w:color w:val="666666"/>
                <w:sz w:val="20"/>
                <w:szCs w:val="20"/>
              </w:rPr>
            </w:pPr>
            <w:r w:rsidDel="00000000" w:rsidR="00000000" w:rsidRPr="00000000">
              <w:rPr>
                <w:rFonts w:ascii="Courier New" w:cs="Courier New" w:eastAsia="Courier New" w:hAnsi="Courier New"/>
                <w:b w:val="1"/>
                <w:color w:val="666666"/>
                <w:sz w:val="20"/>
                <w:szCs w:val="20"/>
                <w:rtl w:val="0"/>
              </w:rPr>
              <w:t xml:space="preserve">List.hpp</w:t>
            </w:r>
          </w:p>
        </w:tc>
      </w:tr>
      <w:tr>
        <w:trPr>
          <w:trHeight w:val="420" w:hRule="atLeast"/>
        </w:trPr>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w:t>
            </w:r>
          </w:p>
          <w:p w:rsidR="00000000" w:rsidDel="00000000" w:rsidP="00000000" w:rsidRDefault="00000000" w:rsidRPr="00000000" w14:paraId="00000018">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2</w:t>
            </w:r>
          </w:p>
          <w:p w:rsidR="00000000" w:rsidDel="00000000" w:rsidP="00000000" w:rsidRDefault="00000000" w:rsidRPr="00000000" w14:paraId="00000019">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3</w:t>
            </w:r>
          </w:p>
          <w:p w:rsidR="00000000" w:rsidDel="00000000" w:rsidP="00000000" w:rsidRDefault="00000000" w:rsidRPr="00000000" w14:paraId="0000001A">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4</w:t>
            </w:r>
          </w:p>
          <w:p w:rsidR="00000000" w:rsidDel="00000000" w:rsidP="00000000" w:rsidRDefault="00000000" w:rsidRPr="00000000" w14:paraId="0000001B">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5</w:t>
            </w:r>
          </w:p>
          <w:p w:rsidR="00000000" w:rsidDel="00000000" w:rsidP="00000000" w:rsidRDefault="00000000" w:rsidRPr="00000000" w14:paraId="0000001C">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6</w:t>
            </w:r>
          </w:p>
          <w:p w:rsidR="00000000" w:rsidDel="00000000" w:rsidP="00000000" w:rsidRDefault="00000000" w:rsidRPr="00000000" w14:paraId="0000001D">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7</w:t>
            </w:r>
          </w:p>
          <w:p w:rsidR="00000000" w:rsidDel="00000000" w:rsidP="00000000" w:rsidRDefault="00000000" w:rsidRPr="00000000" w14:paraId="0000001E">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8</w:t>
            </w:r>
          </w:p>
          <w:p w:rsidR="00000000" w:rsidDel="00000000" w:rsidP="00000000" w:rsidRDefault="00000000" w:rsidRPr="00000000" w14:paraId="0000001F">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9</w:t>
            </w:r>
          </w:p>
          <w:p w:rsidR="00000000" w:rsidDel="00000000" w:rsidP="00000000" w:rsidRDefault="00000000" w:rsidRPr="00000000" w14:paraId="00000020">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10</w:t>
            </w:r>
          </w:p>
          <w:p w:rsidR="00000000" w:rsidDel="00000000" w:rsidP="00000000" w:rsidRDefault="00000000" w:rsidRPr="00000000" w14:paraId="0000002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11</w:t>
            </w:r>
          </w:p>
          <w:p w:rsidR="00000000" w:rsidDel="00000000" w:rsidP="00000000" w:rsidRDefault="00000000" w:rsidRPr="00000000" w14:paraId="00000022">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12</w:t>
            </w:r>
          </w:p>
          <w:p w:rsidR="00000000" w:rsidDel="00000000" w:rsidP="00000000" w:rsidRDefault="00000000" w:rsidRPr="00000000" w14:paraId="00000023">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13</w:t>
            </w:r>
          </w:p>
          <w:p w:rsidR="00000000" w:rsidDel="00000000" w:rsidP="00000000" w:rsidRDefault="00000000" w:rsidRPr="00000000" w14:paraId="00000024">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14</w:t>
            </w:r>
          </w:p>
          <w:p w:rsidR="00000000" w:rsidDel="00000000" w:rsidP="00000000" w:rsidRDefault="00000000" w:rsidRPr="00000000" w14:paraId="00000025">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15</w:t>
            </w:r>
          </w:p>
        </w:tc>
        <w:tc>
          <w:tcPr>
            <w:gridSpan w:val="3"/>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urier New" w:cs="Courier New" w:eastAsia="Courier New" w:hAnsi="Courier New"/>
                <w:color w:val="6fa8dc"/>
              </w:rPr>
            </w:pPr>
            <w:r w:rsidDel="00000000" w:rsidR="00000000" w:rsidRPr="00000000">
              <w:rPr>
                <w:rFonts w:ascii="Courier New" w:cs="Courier New" w:eastAsia="Courier New" w:hAnsi="Courier New"/>
                <w:color w:val="6fa8dc"/>
                <w:rtl w:val="0"/>
              </w:rPr>
              <w:t xml:space="preserve">// Recursive Solution:</w:t>
            </w:r>
          </w:p>
          <w:p w:rsidR="00000000" w:rsidDel="00000000" w:rsidP="00000000" w:rsidRDefault="00000000" w:rsidRPr="00000000" w14:paraId="00000027">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template &lt;typename T&gt;</w:t>
            </w:r>
          </w:p>
          <w:p w:rsidR="00000000" w:rsidDel="00000000" w:rsidP="00000000" w:rsidRDefault="00000000" w:rsidRPr="00000000" w14:paraId="00000028">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typename List&lt;T&gt;::ListNode *&amp; List&lt;T&gt;::_index(unsigned index) {</w:t>
            </w:r>
          </w:p>
          <w:p w:rsidR="00000000" w:rsidDel="00000000" w:rsidP="00000000" w:rsidRDefault="00000000" w:rsidRPr="00000000" w14:paraId="00000029">
            <w:pPr>
              <w:widowControl w:val="0"/>
              <w:spacing w:line="240" w:lineRule="auto"/>
              <w:rPr>
                <w:rFonts w:ascii="Courier New" w:cs="Courier New" w:eastAsia="Courier New" w:hAnsi="Courier New"/>
                <w:color w:val="6fa8dc"/>
              </w:rPr>
            </w:pPr>
            <w:r w:rsidDel="00000000" w:rsidR="00000000" w:rsidRPr="00000000">
              <w:rPr>
                <w:rFonts w:ascii="Courier New" w:cs="Courier New" w:eastAsia="Courier New" w:hAnsi="Courier New"/>
                <w:color w:val="6fa8dc"/>
                <w:rtl w:val="0"/>
              </w:rPr>
              <w:t xml:space="preserve">//return a reference to a ListNode pointer</w:t>
            </w:r>
          </w:p>
          <w:p w:rsidR="00000000" w:rsidDel="00000000" w:rsidP="00000000" w:rsidRDefault="00000000" w:rsidRPr="00000000" w14:paraId="0000002A">
            <w:pPr>
              <w:widowControl w:val="0"/>
              <w:spacing w:line="240" w:lineRule="auto"/>
              <w:rPr>
                <w:rFonts w:ascii="Courier New" w:cs="Courier New" w:eastAsia="Courier New" w:hAnsi="Courier New"/>
                <w:color w:val="6fa8dc"/>
              </w:rPr>
            </w:pPr>
            <w:r w:rsidDel="00000000" w:rsidR="00000000" w:rsidRPr="00000000">
              <w:rPr>
                <w:rFonts w:ascii="Courier New" w:cs="Courier New" w:eastAsia="Courier New" w:hAnsi="Courier New"/>
                <w:color w:val="6fa8dc"/>
                <w:rtl w:val="0"/>
              </w:rPr>
              <w:t xml:space="preserve">//function name is “_index” (helper function)</w:t>
            </w:r>
          </w:p>
          <w:p w:rsidR="00000000" w:rsidDel="00000000" w:rsidP="00000000" w:rsidRDefault="00000000" w:rsidRPr="00000000" w14:paraId="0000002B">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return _index_helper(index, _head);</w:t>
            </w:r>
          </w:p>
          <w:p w:rsidR="00000000" w:rsidDel="00000000" w:rsidP="00000000" w:rsidRDefault="00000000" w:rsidRPr="00000000" w14:paraId="0000002C">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p w:rsidR="00000000" w:rsidDel="00000000" w:rsidP="00000000" w:rsidRDefault="00000000" w:rsidRPr="00000000" w14:paraId="0000002D">
            <w:pPr>
              <w:widowControl w:val="0"/>
              <w:spacing w:line="240" w:lineRule="auto"/>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2E">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ListNode *&amp; _index_helper(unsigned index, ListNode *&amp; node) {</w:t>
            </w:r>
          </w:p>
          <w:p w:rsidR="00000000" w:rsidDel="00000000" w:rsidP="00000000" w:rsidRDefault="00000000" w:rsidRPr="00000000" w14:paraId="0000002F">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if (index == 0) {</w:t>
            </w:r>
          </w:p>
          <w:p w:rsidR="00000000" w:rsidDel="00000000" w:rsidP="00000000" w:rsidRDefault="00000000" w:rsidRPr="00000000" w14:paraId="00000030">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return node;</w:t>
            </w:r>
          </w:p>
          <w:p w:rsidR="00000000" w:rsidDel="00000000" w:rsidP="00000000" w:rsidRDefault="00000000" w:rsidRPr="00000000" w14:paraId="0000003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 else {</w:t>
            </w:r>
          </w:p>
          <w:p w:rsidR="00000000" w:rsidDel="00000000" w:rsidP="00000000" w:rsidRDefault="00000000" w:rsidRPr="00000000" w14:paraId="00000032">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return _index_helper(index - 1, node -&gt; next);</w:t>
            </w:r>
          </w:p>
          <w:p w:rsidR="00000000" w:rsidDel="00000000" w:rsidP="00000000" w:rsidRDefault="00000000" w:rsidRPr="00000000" w14:paraId="00000033">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p w:rsidR="00000000" w:rsidDel="00000000" w:rsidP="00000000" w:rsidRDefault="00000000" w:rsidRPr="00000000" w14:paraId="00000034">
            <w:pPr>
              <w:widowControl w:val="0"/>
              <w:spacing w:line="240" w:lineRule="auto"/>
              <w:rPr>
                <w:rFonts w:ascii="Courier New" w:cs="Courier New" w:eastAsia="Courier New" w:hAnsi="Courier New"/>
                <w:color w:val="6fa8dc"/>
              </w:rPr>
            </w:pPr>
            <w:r w:rsidDel="00000000" w:rsidR="00000000" w:rsidRPr="00000000">
              <w:rPr>
                <w:rFonts w:ascii="Courier New" w:cs="Courier New" w:eastAsia="Courier New" w:hAnsi="Courier New"/>
                <w:color w:val="6fa8dc"/>
                <w:rtl w:val="0"/>
              </w:rPr>
              <w:t xml:space="preserve">// shift one in each recursive call</w:t>
            </w:r>
          </w:p>
        </w:tc>
      </w:tr>
    </w:tbl>
    <w:p w:rsidR="00000000" w:rsidDel="00000000" w:rsidP="00000000" w:rsidRDefault="00000000" w:rsidRPr="00000000" w14:paraId="00000037">
      <w:pPr>
        <w:rPr>
          <w:rFonts w:ascii="Lora" w:cs="Lora" w:eastAsia="Lora" w:hAnsi="Lora"/>
          <w:color w:val="666666"/>
        </w:rPr>
      </w:pPr>
      <w:r w:rsidDel="00000000" w:rsidR="00000000" w:rsidRPr="00000000">
        <w:rPr>
          <w:rtl w:val="0"/>
        </w:rPr>
      </w:r>
    </w:p>
    <w:p w:rsidR="00000000" w:rsidDel="00000000" w:rsidP="00000000" w:rsidRDefault="00000000" w:rsidRPr="00000000" w14:paraId="00000038">
      <w:pPr>
        <w:rPr>
          <w:rFonts w:ascii="Lora" w:cs="Lora" w:eastAsia="Lora" w:hAnsi="Lora"/>
          <w:color w:val="666666"/>
        </w:rPr>
      </w:pPr>
      <w:ins w:author="Jiaqi Zhang" w:id="7" w:date="2020-03-09T22:06:33Z">
        <w:r w:rsidDel="00000000" w:rsidR="00000000" w:rsidRPr="00000000">
          <w:rPr>
            <w:rFonts w:ascii="Lora" w:cs="Lora" w:eastAsia="Lora" w:hAnsi="Lora"/>
            <w:color w:val="666666"/>
            <w:rtl w:val="0"/>
          </w:rPr>
          <w:t xml:space="preserve"> </w:t>
        </w:r>
      </w:ins>
      <w:r w:rsidDel="00000000" w:rsidR="00000000" w:rsidRPr="00000000">
        <w:rPr>
          <w:rtl w:val="0"/>
        </w:rPr>
      </w:r>
    </w:p>
    <w:p w:rsidR="00000000" w:rsidDel="00000000" w:rsidP="00000000" w:rsidRDefault="00000000" w:rsidRPr="00000000" w14:paraId="00000039">
      <w:pPr>
        <w:rPr>
          <w:rFonts w:ascii="Lora" w:cs="Lora" w:eastAsia="Lora" w:hAnsi="Lora"/>
          <w:color w:val="666666"/>
        </w:rPr>
      </w:pPr>
      <w:r w:rsidDel="00000000" w:rsidR="00000000" w:rsidRPr="00000000">
        <w:rPr>
          <w:rtl w:val="0"/>
        </w:rPr>
      </w:r>
    </w:p>
    <w:p w:rsidR="00000000" w:rsidDel="00000000" w:rsidP="00000000" w:rsidRDefault="00000000" w:rsidRPr="00000000" w14:paraId="0000003A">
      <w:pPr>
        <w:rPr>
          <w:rFonts w:ascii="Lora" w:cs="Lora" w:eastAsia="Lora" w:hAnsi="Lora"/>
          <w:color w:val="666666"/>
        </w:rPr>
      </w:pPr>
      <w:r w:rsidDel="00000000" w:rsidR="00000000" w:rsidRPr="00000000">
        <w:rPr>
          <w:rtl w:val="0"/>
        </w:rPr>
      </w:r>
    </w:p>
    <w:p w:rsidR="00000000" w:rsidDel="00000000" w:rsidP="00000000" w:rsidRDefault="00000000" w:rsidRPr="00000000" w14:paraId="0000003B">
      <w:pPr>
        <w:pStyle w:val="Heading4"/>
        <w:numPr>
          <w:ilvl w:val="0"/>
          <w:numId w:val="1"/>
        </w:numPr>
        <w:ind w:left="720" w:hanging="360"/>
        <w:rPr>
          <w:rFonts w:ascii="Lora" w:cs="Lora" w:eastAsia="Lora" w:hAnsi="Lora"/>
          <w:b w:val="1"/>
        </w:rPr>
      </w:pPr>
      <w:bookmarkStart w:colFirst="0" w:colLast="0" w:name="_f3ahttpzd4s6" w:id="3"/>
      <w:bookmarkEnd w:id="3"/>
      <w:r w:rsidDel="00000000" w:rsidR="00000000" w:rsidRPr="00000000">
        <w:rPr>
          <w:rFonts w:ascii="Lora" w:cs="Lora" w:eastAsia="Lora" w:hAnsi="Lora"/>
          <w:b w:val="1"/>
          <w:rtl w:val="0"/>
        </w:rPr>
        <w:t xml:space="preserve">Iterative Solution</w:t>
      </w:r>
    </w:p>
    <w:tbl>
      <w:tblPr>
        <w:tblStyle w:val="Table3"/>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320"/>
        <w:gridCol w:w="555"/>
        <w:gridCol w:w="4155"/>
        <w:tblGridChange w:id="0">
          <w:tblGrid>
            <w:gridCol w:w="555"/>
            <w:gridCol w:w="4320"/>
            <w:gridCol w:w="555"/>
            <w:gridCol w:w="4155"/>
          </w:tblGrid>
        </w:tblGridChange>
      </w:tblGrid>
      <w:tr>
        <w:trPr>
          <w:trHeight w:val="420" w:hRule="atLeast"/>
        </w:trPr>
        <w:tc>
          <w:tcPr>
            <w:gridSpan w:val="4"/>
            <w:shd w:fill="ea9999"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ourier New" w:cs="Courier New" w:eastAsia="Courier New" w:hAnsi="Courier New"/>
                <w:b w:val="1"/>
                <w:color w:val="666666"/>
                <w:sz w:val="20"/>
                <w:szCs w:val="20"/>
              </w:rPr>
            </w:pPr>
            <w:r w:rsidDel="00000000" w:rsidR="00000000" w:rsidRPr="00000000">
              <w:rPr>
                <w:rFonts w:ascii="Courier New" w:cs="Courier New" w:eastAsia="Courier New" w:hAnsi="Courier New"/>
                <w:b w:val="1"/>
                <w:color w:val="666666"/>
                <w:sz w:val="20"/>
                <w:szCs w:val="20"/>
                <w:rtl w:val="0"/>
              </w:rPr>
              <w:t xml:space="preserve">List.hpp</w:t>
            </w:r>
          </w:p>
        </w:tc>
      </w:tr>
      <w:tr>
        <w:trPr>
          <w:trHeight w:val="420" w:hRule="atLeast"/>
        </w:trPr>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w:t>
            </w:r>
          </w:p>
          <w:p w:rsidR="00000000" w:rsidDel="00000000" w:rsidP="00000000" w:rsidRDefault="00000000" w:rsidRPr="00000000" w14:paraId="0000004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2</w:t>
            </w:r>
          </w:p>
          <w:p w:rsidR="00000000" w:rsidDel="00000000" w:rsidP="00000000" w:rsidRDefault="00000000" w:rsidRPr="00000000" w14:paraId="00000042">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3</w:t>
            </w:r>
          </w:p>
          <w:p w:rsidR="00000000" w:rsidDel="00000000" w:rsidP="00000000" w:rsidRDefault="00000000" w:rsidRPr="00000000" w14:paraId="00000043">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4</w:t>
            </w:r>
          </w:p>
          <w:p w:rsidR="00000000" w:rsidDel="00000000" w:rsidP="00000000" w:rsidRDefault="00000000" w:rsidRPr="00000000" w14:paraId="00000044">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5</w:t>
            </w:r>
          </w:p>
          <w:p w:rsidR="00000000" w:rsidDel="00000000" w:rsidP="00000000" w:rsidRDefault="00000000" w:rsidRPr="00000000" w14:paraId="00000045">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6</w:t>
            </w:r>
          </w:p>
          <w:p w:rsidR="00000000" w:rsidDel="00000000" w:rsidP="00000000" w:rsidRDefault="00000000" w:rsidRPr="00000000" w14:paraId="00000046">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7</w:t>
            </w:r>
          </w:p>
          <w:p w:rsidR="00000000" w:rsidDel="00000000" w:rsidP="00000000" w:rsidRDefault="00000000" w:rsidRPr="00000000" w14:paraId="00000047">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8</w:t>
            </w:r>
          </w:p>
          <w:p w:rsidR="00000000" w:rsidDel="00000000" w:rsidP="00000000" w:rsidRDefault="00000000" w:rsidRPr="00000000" w14:paraId="00000048">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9</w:t>
            </w:r>
          </w:p>
          <w:p w:rsidR="00000000" w:rsidDel="00000000" w:rsidP="00000000" w:rsidRDefault="00000000" w:rsidRPr="00000000" w14:paraId="00000049">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10</w:t>
            </w:r>
          </w:p>
          <w:p w:rsidR="00000000" w:rsidDel="00000000" w:rsidP="00000000" w:rsidRDefault="00000000" w:rsidRPr="00000000" w14:paraId="0000004A">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11</w:t>
            </w:r>
          </w:p>
          <w:p w:rsidR="00000000" w:rsidDel="00000000" w:rsidP="00000000" w:rsidRDefault="00000000" w:rsidRPr="00000000" w14:paraId="0000004B">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12</w:t>
            </w:r>
          </w:p>
          <w:p w:rsidR="00000000" w:rsidDel="00000000" w:rsidP="00000000" w:rsidRDefault="00000000" w:rsidRPr="00000000" w14:paraId="0000004C">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13</w:t>
            </w:r>
          </w:p>
          <w:p w:rsidR="00000000" w:rsidDel="00000000" w:rsidP="00000000" w:rsidRDefault="00000000" w:rsidRPr="00000000" w14:paraId="0000004D">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14</w:t>
            </w:r>
          </w:p>
          <w:p w:rsidR="00000000" w:rsidDel="00000000" w:rsidP="00000000" w:rsidRDefault="00000000" w:rsidRPr="00000000" w14:paraId="0000004E">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15</w:t>
            </w:r>
          </w:p>
        </w:tc>
        <w:tc>
          <w:tcPr>
            <w:gridSpan w:val="3"/>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color w:val="6fa8dc"/>
              </w:rPr>
            </w:pPr>
            <w:r w:rsidDel="00000000" w:rsidR="00000000" w:rsidRPr="00000000">
              <w:rPr>
                <w:rFonts w:ascii="Courier New" w:cs="Courier New" w:eastAsia="Courier New" w:hAnsi="Courier New"/>
                <w:color w:val="6fa8dc"/>
                <w:rtl w:val="0"/>
              </w:rPr>
              <w:t xml:space="preserve">// Iterative Solution:</w:t>
            </w:r>
          </w:p>
          <w:p w:rsidR="00000000" w:rsidDel="00000000" w:rsidP="00000000" w:rsidRDefault="00000000" w:rsidRPr="00000000" w14:paraId="00000050">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template &lt;typename T&gt;</w:t>
            </w:r>
          </w:p>
          <w:p w:rsidR="00000000" w:rsidDel="00000000" w:rsidP="00000000" w:rsidRDefault="00000000" w:rsidRPr="00000000" w14:paraId="0000005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typename List&lt;T&gt;::ListNode *&amp; List&lt;T&gt;::_index(unsigned index) {</w:t>
            </w:r>
          </w:p>
          <w:p w:rsidR="00000000" w:rsidDel="00000000" w:rsidP="00000000" w:rsidRDefault="00000000" w:rsidRPr="00000000" w14:paraId="00000052">
            <w:pPr>
              <w:widowControl w:val="0"/>
              <w:spacing w:line="240" w:lineRule="auto"/>
              <w:rPr>
                <w:rFonts w:ascii="Courier New" w:cs="Courier New" w:eastAsia="Courier New" w:hAnsi="Courier New"/>
                <w:color w:val="6fa8dc"/>
              </w:rPr>
            </w:pPr>
            <w:r w:rsidDel="00000000" w:rsidR="00000000" w:rsidRPr="00000000">
              <w:rPr>
                <w:rFonts w:ascii="Courier New" w:cs="Courier New" w:eastAsia="Courier New" w:hAnsi="Courier New"/>
                <w:color w:val="6fa8dc"/>
                <w:rtl w:val="0"/>
              </w:rPr>
              <w:t xml:space="preserve">//return a reference to a ListNode pointer</w:t>
            </w:r>
          </w:p>
          <w:p w:rsidR="00000000" w:rsidDel="00000000" w:rsidP="00000000" w:rsidRDefault="00000000" w:rsidRPr="00000000" w14:paraId="00000053">
            <w:pPr>
              <w:widowControl w:val="0"/>
              <w:spacing w:line="240" w:lineRule="auto"/>
              <w:rPr>
                <w:rFonts w:ascii="Courier New" w:cs="Courier New" w:eastAsia="Courier New" w:hAnsi="Courier New"/>
                <w:color w:val="6fa8dc"/>
              </w:rPr>
            </w:pPr>
            <w:r w:rsidDel="00000000" w:rsidR="00000000" w:rsidRPr="00000000">
              <w:rPr>
                <w:rFonts w:ascii="Courier New" w:cs="Courier New" w:eastAsia="Courier New" w:hAnsi="Courier New"/>
                <w:color w:val="6fa8dc"/>
                <w:rtl w:val="0"/>
              </w:rPr>
              <w:t xml:space="preserve">//function name is “_index” (helper function)</w:t>
            </w:r>
          </w:p>
          <w:p w:rsidR="00000000" w:rsidDel="00000000" w:rsidP="00000000" w:rsidRDefault="00000000" w:rsidRPr="00000000" w14:paraId="00000054">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if (index == 0) {</w:t>
            </w:r>
          </w:p>
          <w:p w:rsidR="00000000" w:rsidDel="00000000" w:rsidP="00000000" w:rsidRDefault="00000000" w:rsidRPr="00000000" w14:paraId="00000055">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return head;</w:t>
            </w:r>
          </w:p>
          <w:p w:rsidR="00000000" w:rsidDel="00000000" w:rsidP="00000000" w:rsidRDefault="00000000" w:rsidRPr="00000000" w14:paraId="00000056">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 else {</w:t>
            </w:r>
          </w:p>
          <w:p w:rsidR="00000000" w:rsidDel="00000000" w:rsidP="00000000" w:rsidRDefault="00000000" w:rsidRPr="00000000" w14:paraId="00000057">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ListNode *thru = head;</w:t>
            </w:r>
          </w:p>
          <w:p w:rsidR="00000000" w:rsidDel="00000000" w:rsidP="00000000" w:rsidRDefault="00000000" w:rsidRPr="00000000" w14:paraId="00000058">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for (unsigned i = 0; i &lt; index</w:t>
            </w:r>
            <w:del w:author="Christopher Kim" w:id="8" w:date="2020-02-24T21:01:48Z">
              <w:r w:rsidDel="00000000" w:rsidR="00000000" w:rsidRPr="00000000">
                <w:rPr>
                  <w:rFonts w:ascii="Courier New" w:cs="Courier New" w:eastAsia="Courier New" w:hAnsi="Courier New"/>
                  <w:color w:val="666666"/>
                  <w:rtl w:val="0"/>
                </w:rPr>
                <w:delText xml:space="preserve"> - 1</w:delText>
              </w:r>
            </w:del>
            <w:r w:rsidDel="00000000" w:rsidR="00000000" w:rsidRPr="00000000">
              <w:rPr>
                <w:rFonts w:ascii="Courier New" w:cs="Courier New" w:eastAsia="Courier New" w:hAnsi="Courier New"/>
                <w:color w:val="666666"/>
                <w:rtl w:val="0"/>
              </w:rPr>
              <w:t xml:space="preserve">; i++) {</w:t>
            </w:r>
          </w:p>
          <w:p w:rsidR="00000000" w:rsidDel="00000000" w:rsidP="00000000" w:rsidRDefault="00000000" w:rsidRPr="00000000" w14:paraId="00000059">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thru = thru-&gt;next;</w:t>
            </w:r>
          </w:p>
          <w:p w:rsidR="00000000" w:rsidDel="00000000" w:rsidP="00000000" w:rsidRDefault="00000000" w:rsidRPr="00000000" w14:paraId="0000005A">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5B">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return thru</w:t>
            </w:r>
            <w:del w:author="Christopher Kim" w:id="9" w:date="2020-02-24T21:03:18Z">
              <w:r w:rsidDel="00000000" w:rsidR="00000000" w:rsidRPr="00000000">
                <w:rPr>
                  <w:rFonts w:ascii="Courier New" w:cs="Courier New" w:eastAsia="Courier New" w:hAnsi="Courier New"/>
                  <w:color w:val="666666"/>
                  <w:rtl w:val="0"/>
                </w:rPr>
                <w:delText xml:space="preserve">-&gt;next</w:delText>
              </w:r>
            </w:del>
            <w:r w:rsidDel="00000000" w:rsidR="00000000" w:rsidRPr="00000000">
              <w:rPr>
                <w:rFonts w:ascii="Courier New" w:cs="Courier New" w:eastAsia="Courier New" w:hAnsi="Courier New"/>
                <w:color w:val="666666"/>
                <w:rtl w:val="0"/>
              </w:rPr>
              <w:t xml:space="preserve">;</w:t>
            </w:r>
          </w:p>
          <w:p w:rsidR="00000000" w:rsidDel="00000000" w:rsidP="00000000" w:rsidRDefault="00000000" w:rsidRPr="00000000" w14:paraId="0000005C">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5D">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tc>
      </w:tr>
    </w:tbl>
    <w:p w:rsidR="00000000" w:rsidDel="00000000" w:rsidP="00000000" w:rsidRDefault="00000000" w:rsidRPr="00000000" w14:paraId="00000060">
      <w:pPr>
        <w:widowControl w:val="0"/>
        <w:spacing w:line="240" w:lineRule="auto"/>
        <w:jc w:val="center"/>
        <w:rPr>
          <w:rFonts w:ascii="Lora" w:cs="Lora" w:eastAsia="Lora" w:hAnsi="Lora"/>
          <w:color w:val="666666"/>
        </w:rPr>
      </w:pPr>
      <w:r w:rsidDel="00000000" w:rsidR="00000000" w:rsidRPr="00000000">
        <w:rPr>
          <w:rFonts w:ascii="Lora" w:cs="Lora" w:eastAsia="Lora" w:hAnsi="Lora"/>
        </w:rPr>
        <w:drawing>
          <wp:inline distB="114300" distT="114300" distL="114300" distR="114300">
            <wp:extent cx="3603560" cy="339566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03560"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1"/>
          <w:numId w:val="3"/>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Write a boundary check so that we do not evaluate NULL pointers at the end of the list in most of the cases</w:t>
      </w:r>
    </w:p>
    <w:p w:rsidR="00000000" w:rsidDel="00000000" w:rsidP="00000000" w:rsidRDefault="00000000" w:rsidRPr="00000000" w14:paraId="00000062">
      <w:pPr>
        <w:rPr>
          <w:rFonts w:ascii="Lora" w:cs="Lora" w:eastAsia="Lora" w:hAnsi="Lora"/>
          <w:color w:val="666666"/>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Lora" w:cs="Lora" w:eastAsia="Lora" w:hAnsi="Lora"/>
          <w:b w:val="1"/>
          <w:color w:val="666666"/>
          <w:sz w:val="24"/>
          <w:szCs w:val="24"/>
        </w:rPr>
      </w:pPr>
      <w:r w:rsidDel="00000000" w:rsidR="00000000" w:rsidRPr="00000000">
        <w:rPr>
          <w:rFonts w:ascii="Lora" w:cs="Lora" w:eastAsia="Lora" w:hAnsi="Lora"/>
          <w:b w:val="1"/>
          <w:color w:val="666666"/>
          <w:sz w:val="24"/>
          <w:szCs w:val="24"/>
          <w:rtl w:val="0"/>
        </w:rPr>
        <w:t xml:space="preserve">Operator [ ]</w:t>
      </w:r>
    </w:p>
    <w:p w:rsidR="00000000" w:rsidDel="00000000" w:rsidP="00000000" w:rsidRDefault="00000000" w:rsidRPr="00000000" w14:paraId="00000064">
      <w:pPr>
        <w:numPr>
          <w:ilvl w:val="1"/>
          <w:numId w:val="1"/>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Implement an “array-like” access by index operator. For example, if we have List&lt;int&gt; list; then we can do list[3] </w:t>
      </w:r>
    </w:p>
    <w:tbl>
      <w:tblPr>
        <w:tblStyle w:val="Table4"/>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320"/>
        <w:gridCol w:w="555"/>
        <w:gridCol w:w="4155"/>
        <w:tblGridChange w:id="0">
          <w:tblGrid>
            <w:gridCol w:w="555"/>
            <w:gridCol w:w="4320"/>
            <w:gridCol w:w="555"/>
            <w:gridCol w:w="4155"/>
          </w:tblGrid>
        </w:tblGridChange>
      </w:tblGrid>
      <w:tr>
        <w:trPr>
          <w:trHeight w:val="420" w:hRule="atLeast"/>
        </w:trPr>
        <w:tc>
          <w:tcPr>
            <w:gridSpan w:val="4"/>
            <w:shd w:fill="d9ead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ourier New" w:cs="Courier New" w:eastAsia="Courier New" w:hAnsi="Courier New"/>
                <w:color w:val="666666"/>
                <w:sz w:val="20"/>
                <w:szCs w:val="20"/>
              </w:rPr>
            </w:pPr>
            <w:r w:rsidDel="00000000" w:rsidR="00000000" w:rsidRPr="00000000">
              <w:rPr>
                <w:rFonts w:ascii="Courier New" w:cs="Courier New" w:eastAsia="Courier New" w:hAnsi="Courier New"/>
                <w:color w:val="666666"/>
                <w:sz w:val="20"/>
                <w:szCs w:val="20"/>
                <w:rtl w:val="0"/>
              </w:rPr>
              <w:t xml:space="preserve">List.hpp</w:t>
            </w:r>
          </w:p>
        </w:tc>
      </w:tr>
      <w:tr>
        <w:trPr>
          <w:trHeight w:val="420" w:hRule="atLeast"/>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w:t>
            </w:r>
          </w:p>
          <w:p w:rsidR="00000000" w:rsidDel="00000000" w:rsidP="00000000" w:rsidRDefault="00000000" w:rsidRPr="00000000" w14:paraId="0000006A">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2</w:t>
            </w:r>
          </w:p>
          <w:p w:rsidR="00000000" w:rsidDel="00000000" w:rsidP="00000000" w:rsidRDefault="00000000" w:rsidRPr="00000000" w14:paraId="0000006B">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3</w:t>
            </w:r>
          </w:p>
          <w:p w:rsidR="00000000" w:rsidDel="00000000" w:rsidP="00000000" w:rsidRDefault="00000000" w:rsidRPr="00000000" w14:paraId="0000006C">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4</w:t>
            </w:r>
          </w:p>
          <w:p w:rsidR="00000000" w:rsidDel="00000000" w:rsidP="00000000" w:rsidRDefault="00000000" w:rsidRPr="00000000" w14:paraId="0000006D">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5</w:t>
            </w:r>
          </w:p>
        </w:tc>
        <w:tc>
          <w:tcPr>
            <w:gridSpan w:val="3"/>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template &lt;typename T&gt;</w:t>
            </w:r>
          </w:p>
          <w:p w:rsidR="00000000" w:rsidDel="00000000" w:rsidP="00000000" w:rsidRDefault="00000000" w:rsidRPr="00000000" w14:paraId="0000006F">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T &amp; List&lt;T&gt;::operator[](unsigned index) {</w:t>
            </w:r>
          </w:p>
          <w:p w:rsidR="00000000" w:rsidDel="00000000" w:rsidP="00000000" w:rsidRDefault="00000000" w:rsidRPr="00000000" w14:paraId="00000070">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ListNode *&amp; d = _index(index);</w:t>
            </w:r>
          </w:p>
          <w:p w:rsidR="00000000" w:rsidDel="00000000" w:rsidP="00000000" w:rsidRDefault="00000000" w:rsidRPr="00000000" w14:paraId="0000007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return d -&gt; data;</w:t>
            </w:r>
          </w:p>
          <w:p w:rsidR="00000000" w:rsidDel="00000000" w:rsidP="00000000" w:rsidRDefault="00000000" w:rsidRPr="00000000" w14:paraId="00000072">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tc>
      </w:tr>
    </w:tbl>
    <w:p w:rsidR="00000000" w:rsidDel="00000000" w:rsidP="00000000" w:rsidRDefault="00000000" w:rsidRPr="00000000" w14:paraId="00000075">
      <w:pPr>
        <w:pStyle w:val="Heading4"/>
        <w:ind w:left="0" w:firstLine="0"/>
        <w:rPr>
          <w:rFonts w:ascii="Lora" w:cs="Lora" w:eastAsia="Lora" w:hAnsi="Lora"/>
          <w:b w:val="1"/>
        </w:rPr>
      </w:pPr>
      <w:bookmarkStart w:colFirst="0" w:colLast="0" w:name="_d9g255bn4pf5" w:id="4"/>
      <w:bookmarkEnd w:id="4"/>
      <w:r w:rsidDel="00000000" w:rsidR="00000000" w:rsidRPr="00000000">
        <w:rPr>
          <w:rtl w:val="0"/>
        </w:rPr>
      </w:r>
    </w:p>
    <w:p w:rsidR="00000000" w:rsidDel="00000000" w:rsidP="00000000" w:rsidRDefault="00000000" w:rsidRPr="00000000" w14:paraId="00000076">
      <w:pPr>
        <w:pStyle w:val="Heading4"/>
        <w:numPr>
          <w:ilvl w:val="0"/>
          <w:numId w:val="2"/>
        </w:numPr>
        <w:spacing w:after="0" w:afterAutospacing="0"/>
        <w:ind w:left="720" w:hanging="360"/>
        <w:rPr>
          <w:rFonts w:ascii="Lora" w:cs="Lora" w:eastAsia="Lora" w:hAnsi="Lora"/>
          <w:b w:val="1"/>
        </w:rPr>
      </w:pPr>
      <w:bookmarkStart w:colFirst="0" w:colLast="0" w:name="_jxnwrndhr9az" w:id="5"/>
      <w:bookmarkEnd w:id="5"/>
      <w:r w:rsidDel="00000000" w:rsidR="00000000" w:rsidRPr="00000000">
        <w:rPr>
          <w:rFonts w:ascii="Lora" w:cs="Lora" w:eastAsia="Lora" w:hAnsi="Lora"/>
          <w:b w:val="1"/>
          <w:rtl w:val="0"/>
        </w:rPr>
        <w:t xml:space="preserve">Insert</w:t>
      </w:r>
    </w:p>
    <w:p w:rsidR="00000000" w:rsidDel="00000000" w:rsidP="00000000" w:rsidRDefault="00000000" w:rsidRPr="00000000" w14:paraId="00000077">
      <w:pPr>
        <w:numPr>
          <w:ilvl w:val="1"/>
          <w:numId w:val="2"/>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We should make sure to i</w:t>
      </w:r>
      <w:r w:rsidDel="00000000" w:rsidR="00000000" w:rsidRPr="00000000">
        <w:rPr>
          <w:rFonts w:ascii="Lora" w:cs="Lora" w:eastAsia="Lora" w:hAnsi="Lora"/>
          <w:color w:val="666666"/>
          <w:rtl w:val="0"/>
        </w:rPr>
        <w:t xml:space="preserve">nsert before an indexed node. Since if we use pass by reference, we can treat the node as head, and then do the exact same as in we do in inserting at front.</w:t>
      </w:r>
    </w:p>
    <w:tbl>
      <w:tblPr>
        <w:tblStyle w:val="Table5"/>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320"/>
        <w:gridCol w:w="555"/>
        <w:gridCol w:w="4155"/>
        <w:tblGridChange w:id="0">
          <w:tblGrid>
            <w:gridCol w:w="555"/>
            <w:gridCol w:w="4320"/>
            <w:gridCol w:w="555"/>
            <w:gridCol w:w="4155"/>
          </w:tblGrid>
        </w:tblGridChange>
      </w:tblGrid>
      <w:tr>
        <w:trPr>
          <w:trHeight w:val="420" w:hRule="atLeast"/>
        </w:trPr>
        <w:tc>
          <w:tcPr>
            <w:gridSpan w:val="4"/>
            <w:shd w:fill="ffe59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ourier New" w:cs="Courier New" w:eastAsia="Courier New" w:hAnsi="Courier New"/>
                <w:color w:val="666666"/>
                <w:sz w:val="20"/>
                <w:szCs w:val="20"/>
              </w:rPr>
            </w:pPr>
            <w:r w:rsidDel="00000000" w:rsidR="00000000" w:rsidRPr="00000000">
              <w:rPr>
                <w:rFonts w:ascii="Courier New" w:cs="Courier New" w:eastAsia="Courier New" w:hAnsi="Courier New"/>
                <w:color w:val="666666"/>
                <w:sz w:val="20"/>
                <w:szCs w:val="20"/>
                <w:rtl w:val="0"/>
              </w:rPr>
              <w:t xml:space="preserve">List.hpp</w:t>
            </w:r>
          </w:p>
        </w:tc>
      </w:tr>
      <w:tr>
        <w:trPr>
          <w:trHeight w:val="420" w:hRule="atLeast"/>
        </w:trPr>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w:t>
            </w:r>
          </w:p>
          <w:p w:rsidR="00000000" w:rsidDel="00000000" w:rsidP="00000000" w:rsidRDefault="00000000" w:rsidRPr="00000000" w14:paraId="0000007D">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2</w:t>
            </w:r>
          </w:p>
          <w:p w:rsidR="00000000" w:rsidDel="00000000" w:rsidP="00000000" w:rsidRDefault="00000000" w:rsidRPr="00000000" w14:paraId="0000007E">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3</w:t>
            </w:r>
          </w:p>
          <w:p w:rsidR="00000000" w:rsidDel="00000000" w:rsidP="00000000" w:rsidRDefault="00000000" w:rsidRPr="00000000" w14:paraId="0000007F">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4</w:t>
            </w:r>
          </w:p>
          <w:p w:rsidR="00000000" w:rsidDel="00000000" w:rsidP="00000000" w:rsidRDefault="00000000" w:rsidRPr="00000000" w14:paraId="00000080">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5</w:t>
            </w:r>
          </w:p>
          <w:p w:rsidR="00000000" w:rsidDel="00000000" w:rsidP="00000000" w:rsidRDefault="00000000" w:rsidRPr="00000000" w14:paraId="0000008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6</w:t>
            </w:r>
          </w:p>
          <w:p w:rsidR="00000000" w:rsidDel="00000000" w:rsidP="00000000" w:rsidRDefault="00000000" w:rsidRPr="00000000" w14:paraId="00000082">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7</w:t>
            </w:r>
          </w:p>
        </w:tc>
        <w:tc>
          <w:tcPr>
            <w:gridSpan w:val="3"/>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template &lt;typename T&gt;</w:t>
            </w:r>
            <w:ins w:author="Zilin Zhao" w:id="10" w:date="2020-02-25T00:10:43Z">
              <w:r w:rsidDel="00000000" w:rsidR="00000000" w:rsidRPr="00000000">
                <w:rPr>
                  <w:rFonts w:ascii="Courier New" w:cs="Courier New" w:eastAsia="Courier New" w:hAnsi="Courier New"/>
                  <w:color w:val="666666"/>
                  <w:rtl w:val="0"/>
                </w:rPr>
                <w:t xml:space="preserve"> </w:t>
              </w:r>
            </w:ins>
            <w:r w:rsidDel="00000000" w:rsidR="00000000" w:rsidRPr="00000000">
              <w:rPr>
                <w:rtl w:val="0"/>
              </w:rPr>
            </w:r>
          </w:p>
          <w:p w:rsidR="00000000" w:rsidDel="00000000" w:rsidP="00000000" w:rsidRDefault="00000000" w:rsidRPr="00000000" w14:paraId="00000084">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void List&lt;T&gt;::insert(const T &amp; t, unsigned index) {</w:t>
            </w:r>
          </w:p>
          <w:p w:rsidR="00000000" w:rsidDel="00000000" w:rsidP="00000000" w:rsidRDefault="00000000" w:rsidRPr="00000000" w14:paraId="00000085">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ListNode *</w:t>
            </w:r>
            <w:r w:rsidDel="00000000" w:rsidR="00000000" w:rsidRPr="00000000">
              <w:rPr>
                <w:rFonts w:ascii="Courier New" w:cs="Courier New" w:eastAsia="Courier New" w:hAnsi="Courier New"/>
                <w:color w:val="cc0000"/>
                <w:rtl w:val="0"/>
              </w:rPr>
              <w:t xml:space="preserve">&amp;</w:t>
            </w:r>
            <w:r w:rsidDel="00000000" w:rsidR="00000000" w:rsidRPr="00000000">
              <w:rPr>
                <w:rFonts w:ascii="Courier New" w:cs="Courier New" w:eastAsia="Courier New" w:hAnsi="Courier New"/>
                <w:color w:val="666666"/>
                <w:rtl w:val="0"/>
              </w:rPr>
              <w:t xml:space="preserve"> node = _index(index);</w:t>
            </w:r>
          </w:p>
          <w:p w:rsidR="00000000" w:rsidDel="00000000" w:rsidP="00000000" w:rsidRDefault="00000000" w:rsidRPr="00000000" w14:paraId="00000086">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ListNode * newNode = new ListNode(t);</w:t>
            </w:r>
          </w:p>
          <w:p w:rsidR="00000000" w:rsidDel="00000000" w:rsidP="00000000" w:rsidRDefault="00000000" w:rsidRPr="00000000" w14:paraId="00000087">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newNode -&gt; next = node;</w:t>
            </w:r>
          </w:p>
          <w:p w:rsidR="00000000" w:rsidDel="00000000" w:rsidP="00000000" w:rsidRDefault="00000000" w:rsidRPr="00000000" w14:paraId="00000088">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node = newNode;</w:t>
            </w:r>
          </w:p>
          <w:p w:rsidR="00000000" w:rsidDel="00000000" w:rsidP="00000000" w:rsidRDefault="00000000" w:rsidRPr="00000000" w14:paraId="00000089">
            <w:pPr>
              <w:widowControl w:val="0"/>
              <w:spacing w:line="240" w:lineRule="auto"/>
              <w:rPr>
                <w:rFonts w:ascii="Courier New" w:cs="Courier New" w:eastAsia="Courier New" w:hAnsi="Courier New"/>
                <w:color w:val="666666"/>
              </w:rPr>
            </w:pPr>
            <w:del w:author="Kexuan Yu" w:id="11" w:date="2020-02-24T07:48:07Z">
              <w:r w:rsidDel="00000000" w:rsidR="00000000" w:rsidRPr="00000000">
                <w:rPr>
                  <w:rFonts w:ascii="Courier New" w:cs="Courier New" w:eastAsia="Courier New" w:hAnsi="Courier New"/>
                  <w:color w:val="666666"/>
                  <w:rtl w:val="0"/>
                </w:rPr>
                <w:delText xml:space="preserve">}</w:delText>
              </w:r>
            </w:del>
            <w:r w:rsidDel="00000000" w:rsidR="00000000" w:rsidRPr="00000000">
              <w:rPr>
                <w:rtl w:val="0"/>
              </w:rPr>
            </w:r>
          </w:p>
        </w:tc>
      </w:tr>
    </w:tbl>
    <w:p w:rsidR="00000000" w:rsidDel="00000000" w:rsidP="00000000" w:rsidRDefault="00000000" w:rsidRPr="00000000" w14:paraId="0000008C">
      <w:pPr>
        <w:widowControl w:val="0"/>
        <w:spacing w:line="240" w:lineRule="auto"/>
        <w:jc w:val="center"/>
        <w:rPr>
          <w:rFonts w:ascii="Lora" w:cs="Lora" w:eastAsia="Lora" w:hAnsi="Lora"/>
          <w:color w:val="666666"/>
        </w:rPr>
        <w:pPrChange w:author="Chenlei Fu" w:id="0" w:date="2020-02-11T01:45:27Z">
          <w:pPr>
            <w:widowControl w:val="0"/>
            <w:spacing w:line="240" w:lineRule="auto"/>
            <w:jc w:val="center"/>
          </w:pPr>
        </w:pPrChange>
      </w:pPr>
      <w:ins w:author="Chenlei Fu" w:id="12" w:date="2020-02-11T01:45:27Z">
        <w:r w:rsidDel="00000000" w:rsidR="00000000" w:rsidRPr="00000000">
          <w:rPr>
            <w:rFonts w:ascii="Lora" w:cs="Lora" w:eastAsia="Lora" w:hAnsi="Lora"/>
          </w:rPr>
          <w:drawing>
            <wp:inline distB="114300" distT="114300" distL="114300" distR="114300">
              <wp:extent cx="4033838" cy="161872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33838" cy="1618729"/>
                      </a:xfrm>
                      <a:prstGeom prst="rect"/>
                      <a:ln/>
                    </pic:spPr>
                  </pic:pic>
                </a:graphicData>
              </a:graphic>
            </wp:inline>
          </w:drawing>
        </w:r>
      </w:ins>
      <w:del w:author="Chenlei Fu" w:id="12" w:date="2020-02-11T01:45:27Z">
        <w:r w:rsidDel="00000000" w:rsidR="00000000" w:rsidRPr="00000000">
          <w:rPr>
            <w:rFonts w:ascii="Lora" w:cs="Lora" w:eastAsia="Lora" w:hAnsi="Lora"/>
          </w:rPr>
          <w:drawing>
            <wp:inline distB="114300" distT="114300" distL="114300" distR="114300">
              <wp:extent cx="4033838" cy="161872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33838" cy="1618729"/>
                      </a:xfrm>
                      <a:prstGeom prst="rect"/>
                      <a:ln/>
                    </pic:spPr>
                  </pic:pic>
                </a:graphicData>
              </a:graphic>
            </wp:inline>
          </w:drawing>
        </w:r>
      </w:del>
      <w:r w:rsidDel="00000000" w:rsidR="00000000" w:rsidRPr="00000000">
        <w:rPr>
          <w:rtl w:val="0"/>
        </w:rPr>
      </w:r>
    </w:p>
    <w:p w:rsidR="00000000" w:rsidDel="00000000" w:rsidP="00000000" w:rsidRDefault="00000000" w:rsidRPr="00000000" w14:paraId="0000008D">
      <w:pPr>
        <w:numPr>
          <w:ilvl w:val="1"/>
          <w:numId w:val="2"/>
        </w:numPr>
        <w:ind w:left="1440" w:hanging="360"/>
        <w:rPr>
          <w:color w:val="666666"/>
        </w:rPr>
      </w:pPr>
      <w:r w:rsidDel="00000000" w:rsidR="00000000" w:rsidRPr="00000000">
        <w:rPr>
          <w:rFonts w:ascii="Lora" w:cs="Lora" w:eastAsia="Lora" w:hAnsi="Lora"/>
          <w:b w:val="1"/>
          <w:color w:val="666666"/>
          <w:rtl w:val="0"/>
        </w:rPr>
        <w:t xml:space="preserve">We need to use the reference of “node”</w:t>
      </w:r>
      <w:r w:rsidDel="00000000" w:rsidR="00000000" w:rsidRPr="00000000">
        <w:rPr>
          <w:rFonts w:ascii="Lora" w:cs="Lora" w:eastAsia="Lora" w:hAnsi="Lora"/>
          <w:color w:val="666666"/>
          <w:rtl w:val="0"/>
        </w:rPr>
        <w:t xml:space="preserve">, since we need to change its pointing location to new node. Otherwise  we will create a new copy of a node pointer, which does not change the original list structure</w:t>
      </w:r>
    </w:p>
    <w:p w:rsidR="00000000" w:rsidDel="00000000" w:rsidP="00000000" w:rsidRDefault="00000000" w:rsidRPr="00000000" w14:paraId="0000008E">
      <w:pPr>
        <w:ind w:left="0" w:firstLine="0"/>
        <w:rPr>
          <w:rFonts w:ascii="Lora" w:cs="Lora" w:eastAsia="Lora" w:hAnsi="Lora"/>
          <w:color w:val="666666"/>
        </w:rPr>
      </w:pPr>
      <w:r w:rsidDel="00000000" w:rsidR="00000000" w:rsidRPr="00000000">
        <w:rPr>
          <w:rtl w:val="0"/>
        </w:rPr>
      </w:r>
    </w:p>
    <w:p w:rsidR="00000000" w:rsidDel="00000000" w:rsidP="00000000" w:rsidRDefault="00000000" w:rsidRPr="00000000" w14:paraId="0000008F">
      <w:pPr>
        <w:pStyle w:val="Heading4"/>
        <w:numPr>
          <w:ilvl w:val="0"/>
          <w:numId w:val="2"/>
        </w:numPr>
        <w:spacing w:after="0" w:afterAutospacing="0"/>
        <w:ind w:left="720" w:hanging="360"/>
        <w:rPr>
          <w:rFonts w:ascii="Lora" w:cs="Lora" w:eastAsia="Lora" w:hAnsi="Lora"/>
          <w:b w:val="1"/>
          <w:color w:val="666666"/>
          <w:sz w:val="24"/>
          <w:szCs w:val="24"/>
        </w:rPr>
      </w:pPr>
      <w:bookmarkStart w:colFirst="0" w:colLast="0" w:name="_tb4qkfesswny" w:id="6"/>
      <w:bookmarkEnd w:id="6"/>
      <w:r w:rsidDel="00000000" w:rsidR="00000000" w:rsidRPr="00000000">
        <w:rPr>
          <w:rFonts w:ascii="Lora" w:cs="Lora" w:eastAsia="Lora" w:hAnsi="Lora"/>
          <w:b w:val="1"/>
          <w:rtl w:val="0"/>
        </w:rPr>
        <w:t xml:space="preserve">Remove </w:t>
      </w:r>
    </w:p>
    <w:p w:rsidR="00000000" w:rsidDel="00000000" w:rsidP="00000000" w:rsidRDefault="00000000" w:rsidRPr="00000000" w14:paraId="00000090">
      <w:pPr>
        <w:numPr>
          <w:ilvl w:val="1"/>
          <w:numId w:val="2"/>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Let node point to the node -&gt; next</w:t>
      </w:r>
    </w:p>
    <w:p w:rsidR="00000000" w:rsidDel="00000000" w:rsidP="00000000" w:rsidRDefault="00000000" w:rsidRPr="00000000" w14:paraId="00000091">
      <w:pPr>
        <w:numPr>
          <w:ilvl w:val="2"/>
          <w:numId w:val="2"/>
        </w:numPr>
        <w:ind w:left="2160" w:hanging="360"/>
        <w:rPr>
          <w:color w:val="666666"/>
        </w:rPr>
      </w:pPr>
      <w:r w:rsidDel="00000000" w:rsidR="00000000" w:rsidRPr="00000000">
        <w:rPr>
          <w:rFonts w:ascii="Lora" w:cs="Lora" w:eastAsia="Lora" w:hAnsi="Lora"/>
          <w:color w:val="666666"/>
          <w:rtl w:val="0"/>
        </w:rPr>
        <w:t xml:space="preserve">Something like: </w:t>
      </w:r>
      <w:r w:rsidDel="00000000" w:rsidR="00000000" w:rsidRPr="00000000">
        <w:rPr>
          <w:rFonts w:ascii="Courier New" w:cs="Courier New" w:eastAsia="Courier New" w:hAnsi="Courier New"/>
          <w:color w:val="666666"/>
          <w:rtl w:val="0"/>
        </w:rPr>
        <w:t xml:space="preserve">node = node -&gt; next;</w:t>
      </w:r>
    </w:p>
    <w:p w:rsidR="00000000" w:rsidDel="00000000" w:rsidP="00000000" w:rsidRDefault="00000000" w:rsidRPr="00000000" w14:paraId="00000092">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Also, be careful about leaking memory! The most common reason of causing that is it lost access to the original node without deleting properly.</w:t>
      </w:r>
    </w:p>
    <w:p w:rsidR="00000000" w:rsidDel="00000000" w:rsidP="00000000" w:rsidRDefault="00000000" w:rsidRPr="00000000" w14:paraId="00000093">
      <w:pPr>
        <w:numPr>
          <w:ilvl w:val="1"/>
          <w:numId w:val="2"/>
        </w:numPr>
        <w:ind w:left="1440" w:hanging="360"/>
        <w:rPr>
          <w:b w:val="1"/>
          <w:color w:val="666666"/>
        </w:rPr>
      </w:pPr>
      <w:r w:rsidDel="00000000" w:rsidR="00000000" w:rsidRPr="00000000">
        <w:rPr>
          <w:rFonts w:ascii="Lora" w:cs="Lora" w:eastAsia="Lora" w:hAnsi="Lora"/>
          <w:color w:val="666666"/>
          <w:rtl w:val="0"/>
        </w:rPr>
        <w:t xml:space="preserve">Therefore </w:t>
      </w:r>
      <w:r w:rsidDel="00000000" w:rsidR="00000000" w:rsidRPr="00000000">
        <w:rPr>
          <w:rFonts w:ascii="Lora" w:cs="Lora" w:eastAsia="Lora" w:hAnsi="Lora"/>
          <w:color w:val="666666"/>
          <w:rtl w:val="0"/>
        </w:rPr>
        <w:t xml:space="preserve">we </w:t>
      </w:r>
      <w:r w:rsidDel="00000000" w:rsidR="00000000" w:rsidRPr="00000000">
        <w:rPr>
          <w:rFonts w:ascii="Lora" w:cs="Lora" w:eastAsia="Lora" w:hAnsi="Lora"/>
          <w:color w:val="666666"/>
          <w:rtl w:val="0"/>
        </w:rPr>
        <w:t xml:space="preserve">take care of memory problem by: </w:t>
      </w:r>
    </w:p>
    <w:p w:rsidR="00000000" w:rsidDel="00000000" w:rsidP="00000000" w:rsidRDefault="00000000" w:rsidRPr="00000000" w14:paraId="00000094">
      <w:pPr>
        <w:numPr>
          <w:ilvl w:val="2"/>
          <w:numId w:val="2"/>
        </w:numPr>
        <w:ind w:left="2160" w:hanging="360"/>
        <w:rPr>
          <w:b w:val="1"/>
          <w:color w:val="666666"/>
        </w:rPr>
      </w:pPr>
      <w:r w:rsidDel="00000000" w:rsidR="00000000" w:rsidRPr="00000000">
        <w:rPr>
          <w:rFonts w:ascii="Lora" w:cs="Lora" w:eastAsia="Lora" w:hAnsi="Lora"/>
          <w:color w:val="666666"/>
          <w:rtl w:val="0"/>
        </w:rPr>
        <w:t xml:space="preserve">Use a temp to copy the original node address</w:t>
      </w:r>
    </w:p>
    <w:p w:rsidR="00000000" w:rsidDel="00000000" w:rsidP="00000000" w:rsidRDefault="00000000" w:rsidRPr="00000000" w14:paraId="00000095">
      <w:pPr>
        <w:numPr>
          <w:ilvl w:val="2"/>
          <w:numId w:val="2"/>
        </w:numPr>
        <w:ind w:left="2160" w:hanging="360"/>
        <w:rPr>
          <w:rFonts w:ascii="Lora" w:cs="Lora" w:eastAsia="Lora" w:hAnsi="Lora"/>
          <w:color w:val="666666"/>
        </w:rPr>
      </w:pPr>
      <w:r w:rsidDel="00000000" w:rsidR="00000000" w:rsidRPr="00000000">
        <w:rPr>
          <w:rFonts w:ascii="Lora" w:cs="Lora" w:eastAsia="Lora" w:hAnsi="Lora"/>
          <w:color w:val="666666"/>
          <w:rtl w:val="0"/>
        </w:rPr>
        <w:t xml:space="preserve">Delete that original node</w:t>
      </w:r>
    </w:p>
    <w:tbl>
      <w:tblPr>
        <w:tblStyle w:val="Table6"/>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320"/>
        <w:gridCol w:w="555"/>
        <w:gridCol w:w="4155"/>
        <w:tblGridChange w:id="0">
          <w:tblGrid>
            <w:gridCol w:w="555"/>
            <w:gridCol w:w="4320"/>
            <w:gridCol w:w="555"/>
            <w:gridCol w:w="4155"/>
          </w:tblGrid>
        </w:tblGridChange>
      </w:tblGrid>
      <w:tr>
        <w:trPr>
          <w:trHeight w:val="420" w:hRule="atLeast"/>
        </w:trPr>
        <w:tc>
          <w:tcPr>
            <w:gridSpan w:val="4"/>
            <w:shd w:fill="b4a7d6"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Lora" w:cs="Lora" w:eastAsia="Lora" w:hAnsi="Lora"/>
                <w:b w:val="1"/>
                <w:color w:val="666666"/>
                <w:sz w:val="20"/>
                <w:szCs w:val="20"/>
              </w:rPr>
            </w:pPr>
            <w:r w:rsidDel="00000000" w:rsidR="00000000" w:rsidRPr="00000000">
              <w:rPr>
                <w:rFonts w:ascii="Lora" w:cs="Lora" w:eastAsia="Lora" w:hAnsi="Lora"/>
                <w:b w:val="1"/>
                <w:color w:val="666666"/>
                <w:sz w:val="20"/>
                <w:szCs w:val="20"/>
                <w:rtl w:val="0"/>
              </w:rPr>
              <w:t xml:space="preserve">List.hpp</w:t>
            </w:r>
          </w:p>
        </w:tc>
      </w:tr>
      <w:tr>
        <w:trPr>
          <w:trHeight w:val="420" w:hRule="atLeast"/>
        </w:trPr>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w:t>
            </w:r>
          </w:p>
          <w:p w:rsidR="00000000" w:rsidDel="00000000" w:rsidP="00000000" w:rsidRDefault="00000000" w:rsidRPr="00000000" w14:paraId="0000009B">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2</w:t>
            </w:r>
          </w:p>
          <w:p w:rsidR="00000000" w:rsidDel="00000000" w:rsidP="00000000" w:rsidRDefault="00000000" w:rsidRPr="00000000" w14:paraId="0000009C">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3</w:t>
            </w:r>
          </w:p>
          <w:p w:rsidR="00000000" w:rsidDel="00000000" w:rsidP="00000000" w:rsidRDefault="00000000" w:rsidRPr="00000000" w14:paraId="0000009D">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4</w:t>
            </w:r>
          </w:p>
          <w:p w:rsidR="00000000" w:rsidDel="00000000" w:rsidP="00000000" w:rsidRDefault="00000000" w:rsidRPr="00000000" w14:paraId="0000009E">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5</w:t>
            </w:r>
          </w:p>
          <w:p w:rsidR="00000000" w:rsidDel="00000000" w:rsidP="00000000" w:rsidRDefault="00000000" w:rsidRPr="00000000" w14:paraId="0000009F">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6</w:t>
            </w:r>
          </w:p>
          <w:p w:rsidR="00000000" w:rsidDel="00000000" w:rsidP="00000000" w:rsidRDefault="00000000" w:rsidRPr="00000000" w14:paraId="000000A0">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7</w:t>
            </w:r>
          </w:p>
          <w:p w:rsidR="00000000" w:rsidDel="00000000" w:rsidP="00000000" w:rsidRDefault="00000000" w:rsidRPr="00000000" w14:paraId="000000A1">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8</w:t>
            </w:r>
          </w:p>
        </w:tc>
        <w:tc>
          <w:tcPr>
            <w:gridSpan w:val="3"/>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template &lt;typename T&gt;</w:t>
            </w:r>
          </w:p>
          <w:p w:rsidR="00000000" w:rsidDel="00000000" w:rsidP="00000000" w:rsidRDefault="00000000" w:rsidRPr="00000000" w14:paraId="000000A3">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T &amp; List&lt;T&gt;::remove(unsigned index) {</w:t>
            </w:r>
          </w:p>
          <w:p w:rsidR="00000000" w:rsidDel="00000000" w:rsidP="00000000" w:rsidRDefault="00000000" w:rsidRPr="00000000" w14:paraId="000000A4">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  ListNode *&amp; node = _index(index);</w:t>
            </w:r>
          </w:p>
          <w:p w:rsidR="00000000" w:rsidDel="00000000" w:rsidP="00000000" w:rsidRDefault="00000000" w:rsidRPr="00000000" w14:paraId="000000A5">
            <w:pPr>
              <w:widowControl w:val="0"/>
              <w:spacing w:line="240" w:lineRule="auto"/>
              <w:rPr>
                <w:rFonts w:ascii="Lora" w:cs="Lora" w:eastAsia="Lora" w:hAnsi="Lora"/>
                <w:color w:val="cc0000"/>
              </w:rPr>
            </w:pPr>
            <w:r w:rsidDel="00000000" w:rsidR="00000000" w:rsidRPr="00000000">
              <w:rPr>
                <w:rFonts w:ascii="Lora" w:cs="Lora" w:eastAsia="Lora" w:hAnsi="Lora"/>
                <w:color w:val="cc0000"/>
                <w:rtl w:val="0"/>
              </w:rPr>
              <w:t xml:space="preserve">  ListNode * temp  = node;</w:t>
            </w:r>
          </w:p>
          <w:p w:rsidR="00000000" w:rsidDel="00000000" w:rsidP="00000000" w:rsidRDefault="00000000" w:rsidRPr="00000000" w14:paraId="000000A6">
            <w:pPr>
              <w:widowControl w:val="0"/>
              <w:spacing w:line="240" w:lineRule="auto"/>
              <w:rPr>
                <w:rFonts w:ascii="Lora" w:cs="Lora" w:eastAsia="Lora" w:hAnsi="Lora"/>
                <w:color w:val="6aa84f"/>
              </w:rPr>
            </w:pPr>
            <w:r w:rsidDel="00000000" w:rsidR="00000000" w:rsidRPr="00000000">
              <w:rPr>
                <w:rFonts w:ascii="Lora" w:cs="Lora" w:eastAsia="Lora" w:hAnsi="Lora"/>
                <w:color w:val="cc0000"/>
                <w:rtl w:val="0"/>
              </w:rPr>
              <w:t xml:space="preserve">  </w:t>
            </w:r>
            <w:r w:rsidDel="00000000" w:rsidR="00000000" w:rsidRPr="00000000">
              <w:rPr>
                <w:rFonts w:ascii="Lora" w:cs="Lora" w:eastAsia="Lora" w:hAnsi="Lora"/>
                <w:color w:val="6aa84f"/>
                <w:rtl w:val="0"/>
              </w:rPr>
              <w:t xml:space="preserve">T &amp; data = node -&gt; data;</w:t>
            </w:r>
          </w:p>
          <w:p w:rsidR="00000000" w:rsidDel="00000000" w:rsidP="00000000" w:rsidRDefault="00000000" w:rsidRPr="00000000" w14:paraId="000000A7">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  node = node -&gt; next;</w:t>
            </w:r>
          </w:p>
          <w:p w:rsidR="00000000" w:rsidDel="00000000" w:rsidP="00000000" w:rsidRDefault="00000000" w:rsidRPr="00000000" w14:paraId="000000A8">
            <w:pPr>
              <w:widowControl w:val="0"/>
              <w:spacing w:line="240" w:lineRule="auto"/>
              <w:rPr>
                <w:rFonts w:ascii="Lora" w:cs="Lora" w:eastAsia="Lora" w:hAnsi="Lora"/>
                <w:color w:val="cc0000"/>
              </w:rPr>
            </w:pPr>
            <w:r w:rsidDel="00000000" w:rsidR="00000000" w:rsidRPr="00000000">
              <w:rPr>
                <w:rFonts w:ascii="Lora" w:cs="Lora" w:eastAsia="Lora" w:hAnsi="Lora"/>
                <w:color w:val="cc0000"/>
                <w:rtl w:val="0"/>
              </w:rPr>
              <w:t xml:space="preserve">  delete temp;</w:t>
            </w:r>
          </w:p>
          <w:p w:rsidR="00000000" w:rsidDel="00000000" w:rsidP="00000000" w:rsidRDefault="00000000" w:rsidRPr="00000000" w14:paraId="000000A9">
            <w:pPr>
              <w:widowControl w:val="0"/>
              <w:spacing w:line="240" w:lineRule="auto"/>
              <w:rPr>
                <w:rFonts w:ascii="Lora" w:cs="Lora" w:eastAsia="Lora" w:hAnsi="Lora"/>
                <w:color w:val="6aa84f"/>
              </w:rPr>
            </w:pPr>
            <w:r w:rsidDel="00000000" w:rsidR="00000000" w:rsidRPr="00000000">
              <w:rPr>
                <w:rFonts w:ascii="Lora" w:cs="Lora" w:eastAsia="Lora" w:hAnsi="Lora"/>
                <w:color w:val="cc0000"/>
                <w:rtl w:val="0"/>
              </w:rPr>
              <w:t xml:space="preserve">  </w:t>
            </w:r>
            <w:r w:rsidDel="00000000" w:rsidR="00000000" w:rsidRPr="00000000">
              <w:rPr>
                <w:rFonts w:ascii="Lora" w:cs="Lora" w:eastAsia="Lora" w:hAnsi="Lora"/>
                <w:color w:val="6aa84f"/>
                <w:rtl w:val="0"/>
              </w:rPr>
              <w:t xml:space="preserve">return data;</w:t>
            </w:r>
          </w:p>
          <w:p w:rsidR="00000000" w:rsidDel="00000000" w:rsidP="00000000" w:rsidRDefault="00000000" w:rsidRPr="00000000" w14:paraId="000000AA">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w:t>
            </w:r>
          </w:p>
        </w:tc>
      </w:tr>
    </w:tbl>
    <w:p w:rsidR="00000000" w:rsidDel="00000000" w:rsidP="00000000" w:rsidRDefault="00000000" w:rsidRPr="00000000" w14:paraId="000000AD">
      <w:pPr>
        <w:widowControl w:val="0"/>
        <w:spacing w:line="240" w:lineRule="auto"/>
        <w:jc w:val="center"/>
        <w:rPr>
          <w:rFonts w:ascii="Lora" w:cs="Lora" w:eastAsia="Lora" w:hAnsi="Lora"/>
          <w:color w:val="666666"/>
        </w:rPr>
      </w:pPr>
      <w:r w:rsidDel="00000000" w:rsidR="00000000" w:rsidRPr="00000000">
        <w:rPr>
          <w:rtl w:val="0"/>
        </w:rPr>
      </w:r>
    </w:p>
    <w:p w:rsidR="00000000" w:rsidDel="00000000" w:rsidP="00000000" w:rsidRDefault="00000000" w:rsidRPr="00000000" w14:paraId="000000AE">
      <w:pPr>
        <w:rPr>
          <w:rFonts w:ascii="Lora" w:cs="Lora" w:eastAsia="Lora" w:hAnsi="Lora"/>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Change w:author="Ziyu Liu" w:id="0" w:date="2020-03-02T23:38:37Z">
        <w:sectPr w:rsidR="000000" w:rsidDel="000000" w:rsidRPr="000000" w:rsidSect="000000">
          <w:pgMar w:bottom="1440" w:top="1440" w:left="1440" w:right="1440" w:header="720" w:footer="720"/>
          <w:pgNumType w:start="1"/>
          <w:pgSz w:h="15840" w:w="12240"/>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ins w:author="Ziyu Liu" w:id="14" w:date="2020-03-02T23:38:37Z"/>
      </w:rPr>
    </w:pPr>
    <w:ins w:author="Ziyu Liu" w:id="14" w:date="2020-03-02T23:38:37Z">
      <w:r w:rsidDel="00000000" w:rsidR="00000000" w:rsidRPr="00000000">
        <w:rPr>
          <w:rtl w:val="0"/>
        </w:rPr>
      </w:r>
    </w:ins>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Style w:val="Title"/>
      <w:keepNext w:val="0"/>
      <w:keepLines w:val="0"/>
      <w:spacing w:after="0" w:line="240" w:lineRule="auto"/>
      <w:rPr>
        <w:rFonts w:ascii="Economica" w:cs="Economica" w:eastAsia="Economica" w:hAnsi="Economica"/>
        <w:b w:val="1"/>
        <w:color w:val="666666"/>
        <w:sz w:val="60"/>
        <w:szCs w:val="60"/>
      </w:rPr>
    </w:pPr>
    <w:bookmarkStart w:colFirst="0" w:colLast="0" w:name="_nrnw03t7conb" w:id="7"/>
    <w:bookmarkEnd w:id="7"/>
    <w:r w:rsidDel="00000000" w:rsidR="00000000" w:rsidRPr="00000000">
      <w:rPr>
        <w:rFonts w:ascii="Economica" w:cs="Economica" w:eastAsia="Economica" w:hAnsi="Economica"/>
        <w:b w:val="1"/>
        <w:color w:val="666666"/>
        <w:sz w:val="60"/>
        <w:szCs w:val="60"/>
        <w:rtl w:val="0"/>
      </w:rPr>
      <w:t xml:space="preserve">CS 225 Spring 2019 :: TA Lecture Notes </w:t>
    </w:r>
  </w:p>
  <w:p w:rsidR="00000000" w:rsidDel="00000000" w:rsidP="00000000" w:rsidRDefault="00000000" w:rsidRPr="00000000" w14:paraId="000000B0">
    <w:pPr>
      <w:pStyle w:val="Title"/>
      <w:keepNext w:val="0"/>
      <w:keepLines w:val="0"/>
      <w:spacing w:after="0" w:line="240" w:lineRule="auto"/>
      <w:rPr>
        <w:rFonts w:ascii="Economica" w:cs="Economica" w:eastAsia="Economica" w:hAnsi="Economica"/>
        <w:b w:val="1"/>
        <w:color w:val="666666"/>
        <w:sz w:val="60"/>
        <w:szCs w:val="60"/>
      </w:rPr>
    </w:pPr>
    <w:bookmarkStart w:colFirst="0" w:colLast="0" w:name="_6tauivf3976u" w:id="8"/>
    <w:bookmarkEnd w:id="8"/>
    <w:r w:rsidDel="00000000" w:rsidR="00000000" w:rsidRPr="00000000">
      <w:rPr>
        <w:rFonts w:ascii="Economica" w:cs="Economica" w:eastAsia="Economica" w:hAnsi="Economica"/>
        <w:b w:val="1"/>
        <w:color w:val="666666"/>
        <w:sz w:val="60"/>
        <w:szCs w:val="60"/>
        <w:rtl w:val="0"/>
      </w:rPr>
      <w:t xml:space="preserve">2/6  LIST Impl</w:t>
    </w:r>
  </w:p>
  <w:p w:rsidR="00000000" w:rsidDel="00000000" w:rsidP="00000000" w:rsidRDefault="00000000" w:rsidRPr="00000000" w14:paraId="000000B1">
    <w:pPr>
      <w:pStyle w:val="Subtitle"/>
      <w:keepNext w:val="0"/>
      <w:keepLines w:val="0"/>
      <w:spacing w:after="0" w:before="200" w:line="240" w:lineRule="auto"/>
      <w:rPr>
        <w:rFonts w:ascii="Economica" w:cs="Economica" w:eastAsia="Economica" w:hAnsi="Economica"/>
        <w:sz w:val="28"/>
        <w:szCs w:val="28"/>
      </w:rPr>
    </w:pPr>
    <w:bookmarkStart w:colFirst="0" w:colLast="0" w:name="_37lxvx553323" w:id="9"/>
    <w:bookmarkEnd w:id="9"/>
    <w:r w:rsidDel="00000000" w:rsidR="00000000" w:rsidRPr="00000000">
      <w:rPr>
        <w:rFonts w:ascii="Economica" w:cs="Economica" w:eastAsia="Economica" w:hAnsi="Economica"/>
        <w:sz w:val="28"/>
        <w:szCs w:val="28"/>
        <w:rtl w:val="0"/>
      </w:rPr>
      <w:t xml:space="preserve">By Wenjie</w:t>
    </w:r>
  </w:p>
  <w:p w:rsidR="00000000" w:rsidDel="00000000" w:rsidP="00000000" w:rsidRDefault="00000000" w:rsidRPr="00000000" w14:paraId="000000B2">
    <w:pPr>
      <w:spacing w:before="200" w:line="360" w:lineRule="auto"/>
      <w:rPr/>
    </w:pP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alphaModFix amt="51000"/>
                  </a:blip>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