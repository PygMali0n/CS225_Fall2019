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rFonts w:ascii="Lora" w:cs="Lora" w:eastAsia="Lora" w:hAnsi="Lora"/>
          <w:b w:val="1"/>
        </w:rPr>
      </w:pPr>
      <w:bookmarkStart w:colFirst="0" w:colLast="0" w:name="_84c39fn8u81" w:id="0"/>
      <w:bookmarkEnd w:id="0"/>
      <w:ins w:author="Mitalee Bharadwaj" w:id="1" w:date="2019-12-18T21:11:29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Graph Vocabulary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size of the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vertices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|V| = n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size</w:t>
      </w:r>
      <w:del w:author="Tingcong Liu" w:id="2" w:date="2019-12-17T15:53:50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 of the </w:delText>
        </w:r>
        <w:r w:rsidDel="00000000" w:rsidR="00000000" w:rsidRPr="00000000">
          <w:rPr>
            <w:rFonts w:ascii="Lora" w:cs="Lora" w:eastAsia="Lora" w:hAnsi="Lora"/>
            <w:b w:val="1"/>
            <w:color w:val="666666"/>
            <w:rtl w:val="0"/>
          </w:rPr>
          <w:delText xml:space="preserve">edges </w:delText>
        </w:r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 |E| 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= 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Incident edges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 all edges t</w:t>
      </w:r>
      <w:ins w:author="Tingcong Liu" w:id="2" w:date="2019-12-17T15:53:50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  <w:del w:author="Yitian Xue" w:id="3" w:date="2020-01-29T21:59:11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of the </w:delText>
          </w:r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edges </w:delText>
          </w:r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 |E| 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hat connected to that node.</w:t>
      </w:r>
    </w:p>
    <w:p w:rsidR="00000000" w:rsidDel="00000000" w:rsidP="00000000" w:rsidRDefault="00000000" w:rsidRPr="00000000" w14:paraId="00000005">
      <w:pPr>
        <w:ind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Example: incident edges to 4 are (4,1), (4,2), (4,3), (4,5), (4,6), and (4,7).</w:t>
      </w:r>
    </w:p>
    <w:p w:rsidR="00000000" w:rsidDel="00000000" w:rsidP="00000000" w:rsidRDefault="00000000" w:rsidRPr="00000000" w14:paraId="00000006">
      <w:pPr>
        <w:jc w:val="center"/>
        <w:rPr>
          <w:rFonts w:ascii="Lora" w:cs="Lora" w:eastAsia="Lora" w:hAnsi="Lora"/>
          <w:color w:val="666666"/>
        </w:rPr>
      </w:pPr>
      <w:del w:author="Wei Shen" w:id="4" w:date="2019-12-12T02:16:36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114300" distT="114300" distL="114300" distR="114300">
              <wp:extent cx="1379393" cy="1404938"/>
              <wp:effectExtent b="0" l="0" r="0" t="0"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9393" cy="14049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del w:author="Wei Shen" w:id="5" w:date="2019-12-12T02:16:31Z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Degree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the num</w:t>
      </w:r>
      <w:del w:author="Wei Shen" w:id="5" w:date="2019-12-12T02:16:3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ber of incident edges. </w:delText>
        </w:r>
      </w:del>
    </w:p>
    <w:p w:rsidR="00000000" w:rsidDel="00000000" w:rsidP="00000000" w:rsidRDefault="00000000" w:rsidRPr="00000000" w14:paraId="00000008">
      <w:pPr>
        <w:ind w:firstLine="720"/>
        <w:rPr>
          <w:del w:author="Wei Shen" w:id="5" w:date="2019-12-12T02:16:31Z"/>
          <w:rFonts w:ascii="Lora" w:cs="Lora" w:eastAsia="Lora" w:hAnsi="Lora"/>
          <w:color w:val="666666"/>
        </w:rPr>
      </w:pPr>
      <w:del w:author="Wei Shen" w:id="5" w:date="2019-12-12T02:16:3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Example: the degree of vertex 4 is 6 because it has 6 incident edges.</w:delText>
        </w:r>
      </w:del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del w:author="Wei Shen" w:id="5" w:date="2019-12-12T02:16:31Z"/>
          <w:color w:val="666666"/>
        </w:rPr>
      </w:pPr>
      <w:del w:author="Wei Shen" w:id="5" w:date="2019-12-12T02:16:31Z">
        <w:r w:rsidDel="00000000" w:rsidR="00000000" w:rsidRPr="00000000">
          <w:rPr>
            <w:rFonts w:ascii="Lora" w:cs="Lora" w:eastAsia="Lora" w:hAnsi="Lora"/>
            <w:b w:val="1"/>
            <w:color w:val="666666"/>
            <w:rtl w:val="0"/>
          </w:rPr>
          <w:delText xml:space="preserve">Adjacent vertex</w:delText>
        </w:r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: a vertex at the other end of the incident edge.</w:delText>
        </w:r>
      </w:del>
    </w:p>
    <w:p w:rsidR="00000000" w:rsidDel="00000000" w:rsidP="00000000" w:rsidRDefault="00000000" w:rsidRPr="00000000" w14:paraId="0000000A">
      <w:pPr>
        <w:ind w:firstLine="720"/>
        <w:rPr>
          <w:del w:author="Wei Shen" w:id="5" w:date="2019-12-12T02:16:31Z"/>
          <w:rFonts w:ascii="Lora" w:cs="Lora" w:eastAsia="Lora" w:hAnsi="Lora"/>
          <w:color w:val="666666"/>
        </w:rPr>
      </w:pPr>
      <w:del w:author="Wei Shen" w:id="5" w:date="2019-12-12T02:16:3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Example: adjacent vertices to 4 are 1, 2, 3, 5, 6, and 7.</w:delText>
        </w:r>
      </w:del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666666"/>
          <w:rPrChange w:author="Wei Shen" w:id="6" w:date="2019-12-12T02:16:31Z">
            <w:rPr>
              <w:rFonts w:ascii="Lora" w:cs="Lora" w:eastAsia="Lora" w:hAnsi="Lora"/>
              <w:color w:val="666666"/>
            </w:rPr>
          </w:rPrChange>
        </w:rPr>
        <w:pPrChange w:author="Wei Shen" w:id="0" w:date="2019-12-12T02:16:31Z">
          <w:pPr>
            <w:jc w:val="center"/>
          </w:pPr>
        </w:pPrChange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1438819" cy="148113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819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Wei Shen" w:id="4" w:date="2019-12-12T02:16:36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114300" distT="114300" distL="114300" distR="114300">
              <wp:extent cx="1379393" cy="1404938"/>
              <wp:effectExtent b="0" l="0" r="0" t="0"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9393" cy="14049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Path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a </w:t>
      </w:r>
      <w:ins w:author="Chenfei Hu" w:id="7" w:date="2019-12-09T23:57:11Z">
        <w:del w:author="Benjamin John" w:id="8" w:date="2019-12-12T22:46:54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x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sequence of vertices connected by edges.</w:t>
      </w:r>
    </w:p>
    <w:p w:rsidR="00000000" w:rsidDel="00000000" w:rsidP="00000000" w:rsidRDefault="00000000" w:rsidRPr="00000000" w14:paraId="0000000D">
      <w:pPr>
        <w:ind w:firstLine="720"/>
        <w:rPr>
          <w:ins w:author="Wei Shen" w:id="5" w:date="2019-12-12T02:16:31Z"/>
          <w:del w:author="Yitian Xue" w:id="9" w:date="2020-01-29T21:58:38Z"/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Example: a path from 1 to b in</w:t>
      </w:r>
      <w:ins w:author="Wei Shen" w:id="5" w:date="2019-12-12T02:16:31Z">
        <w:del w:author="Yitian Xue" w:id="9" w:date="2020-01-29T21:58:38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ber of incident edges. </w:delText>
          </w:r>
        </w:del>
      </w:ins>
    </w:p>
    <w:p w:rsidR="00000000" w:rsidDel="00000000" w:rsidP="00000000" w:rsidRDefault="00000000" w:rsidRPr="00000000" w14:paraId="0000000E">
      <w:pPr>
        <w:ind w:firstLine="720"/>
        <w:rPr>
          <w:ins w:author="Wei Shen" w:id="5" w:date="2019-12-12T02:16:31Z"/>
          <w:del w:author="Yitian Xue" w:id="9" w:date="2020-01-29T21:58:38Z"/>
          <w:rFonts w:ascii="Lora" w:cs="Lora" w:eastAsia="Lora" w:hAnsi="Lora"/>
          <w:color w:val="666666"/>
        </w:rPr>
      </w:pPr>
      <w:ins w:author="Wei Shen" w:id="5" w:date="2019-12-12T02:16:31Z">
        <w:del w:author="Yitian Xue" w:id="9" w:date="2020-01-29T21:58:38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Example: the degree of vertex 4 is 6 because it has 6 incident edges.</w:delText>
          </w:r>
        </w:del>
      </w:ins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ns w:author="Wei Shen" w:id="5" w:date="2019-12-12T02:16:31Z"/>
          <w:del w:author="Yitian Xue" w:id="9" w:date="2020-01-29T21:58:38Z"/>
          <w:color w:val="666666"/>
        </w:rPr>
      </w:pPr>
      <w:ins w:author="Wei Shen" w:id="5" w:date="2019-12-12T02:16:31Z">
        <w:del w:author="Yitian Xue" w:id="9" w:date="2020-01-29T21:58:38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Adjacent vertex</w:delText>
          </w:r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: a vertex at the other end of the incident edge.</w:delText>
          </w:r>
        </w:del>
      </w:ins>
    </w:p>
    <w:p w:rsidR="00000000" w:rsidDel="00000000" w:rsidP="00000000" w:rsidRDefault="00000000" w:rsidRPr="00000000" w14:paraId="00000010">
      <w:pPr>
        <w:ind w:firstLine="720"/>
        <w:rPr>
          <w:ins w:author="Wei Shen" w:id="5" w:date="2019-12-12T02:16:31Z"/>
          <w:rFonts w:ascii="Lora" w:cs="Lora" w:eastAsia="Lora" w:hAnsi="Lora"/>
          <w:color w:val="666666"/>
        </w:rPr>
      </w:pPr>
      <w:ins w:author="Wei Shen" w:id="5" w:date="2019-12-12T02:16:31Z">
        <w:del w:author="Yitian Xue" w:id="9" w:date="2020-01-29T21:58:38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Example: adjacent vertices to 4 are 1, 2, 3, 5, 6, and 7.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ind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cludes visiting nodes 4, 6, and 0.</w:t>
      </w:r>
    </w:p>
    <w:p w:rsidR="00000000" w:rsidDel="00000000" w:rsidP="00000000" w:rsidRDefault="00000000" w:rsidRPr="00000000" w14:paraId="00000012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1311752" cy="142398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752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Cycle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 a path with common beginning and end.</w:t>
      </w:r>
    </w:p>
    <w:p w:rsidR="00000000" w:rsidDel="00000000" w:rsidP="00000000" w:rsidRDefault="00000000" w:rsidRPr="00000000" w14:paraId="00000014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1633964" cy="177641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964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Simple graph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 a graph with no self-loop edges and no multi-edges. </w:t>
      </w:r>
    </w:p>
    <w:p w:rsidR="00000000" w:rsidDel="00000000" w:rsidP="00000000" w:rsidRDefault="00000000" w:rsidRPr="00000000" w14:paraId="00000016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1306725" cy="7096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6725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Subgraph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any subset of vertices such that every edge in the subgraph implies that both vertices that are incident to that edge are part of that graph.</w:t>
      </w:r>
    </w:p>
    <w:p w:rsidR="00000000" w:rsidDel="00000000" w:rsidP="00000000" w:rsidRDefault="00000000" w:rsidRPr="00000000" w14:paraId="00000018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Example: vertices {1, 2, 3, 4, 5, 6, 7} and edges {(4,1), (4,2), (4,3), (4,5), (4,6), (4,7), (1,2), (2,5), (5,7), (7,6), (6,3), (3,1)} construct a subgraph. Edges that are cut by the red line, (6,0) and (3,8), are not part of the subgraph.</w:t>
      </w:r>
    </w:p>
    <w:p w:rsidR="00000000" w:rsidDel="00000000" w:rsidP="00000000" w:rsidRDefault="00000000" w:rsidRPr="00000000" w14:paraId="00000019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1687602" cy="1852613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7602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Based on above terms we will see: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Complete subgraph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every two distinct vertices are adjacent.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Connected subgraph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there is a path between every two vertices in the graph.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Connected component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a connected subgraph where non</w:t>
      </w:r>
      <w:ins w:author="Kyle McNamara" w:id="10" w:date="2019-11-11T19:14:48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e</w:t>
        </w:r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of the vertices are connected to the rest of the graph.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Acyclic subgraphs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a subgraph with no cycles.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Spanning trees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a connected acyclic subgraph with minimal edge weight.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Minimal number of e</w:t>
      </w:r>
      <w:ins w:author="Ashna Anil" w:id="11" w:date="2019-04-24T22:24:07Z">
        <w:del w:author="Yuchen Wang" w:id="12" w:date="2019-04-28T20:26:59Z">
          <w:r w:rsidDel="00000000" w:rsidR="00000000" w:rsidRPr="00000000">
            <w:rPr>
              <w:rFonts w:ascii="Lora" w:cs="Lora" w:eastAsia="Lora" w:hAnsi="Lora"/>
              <w:b w:val="1"/>
              <w:color w:val="666666"/>
              <w:rtl w:val="0"/>
            </w:rPr>
            <w:delText xml:space="preserve">`</w:delText>
          </w:r>
        </w:del>
      </w:ins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dges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Non-connected graph → m = 0</w:t>
      </w:r>
    </w:p>
    <w:p w:rsidR="00000000" w:rsidDel="00000000" w:rsidP="00000000" w:rsidRDefault="00000000" w:rsidRPr="00000000" w14:paraId="00000023">
      <w:pPr>
        <w:jc w:val="center"/>
        <w:rPr>
          <w:rFonts w:ascii="Lora" w:cs="Lora" w:eastAsia="Lora" w:hAnsi="Lora"/>
          <w:color w:val="666666"/>
        </w:rPr>
      </w:pPr>
      <w:ins w:author="Xiao Tan" w:id="13" w:date="2019-11-23T00:59:4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</w:ins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746879" cy="72866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879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Connected graph → m = n - 1</w:t>
      </w:r>
    </w:p>
    <w:p w:rsidR="00000000" w:rsidDel="00000000" w:rsidP="00000000" w:rsidRDefault="00000000" w:rsidRPr="00000000" w14:paraId="00000025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754081" cy="72866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081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Maximal number of edges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the graph is not simple, number of edges: infinite.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the graph is simple: </w:t>
      </w:r>
    </w:p>
    <w:p w:rsidR="00000000" w:rsidDel="00000000" w:rsidP="00000000" w:rsidRDefault="00000000" w:rsidRPr="00000000" w14:paraId="00000029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481466" cy="9191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66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   </w:t>
      </w: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881063" cy="88106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   </w:t>
      </w: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1001943" cy="9667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943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   </w:t>
      </w: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1004888" cy="10048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 …..</w:t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175"/>
        <w:tblGridChange w:id="0">
          <w:tblGrid>
            <w:gridCol w:w="900"/>
            <w:gridCol w:w="217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m:oMath>
              <m:nary>
                <m:naryPr>
                  <m:chr m:val="∑"/>
                  <m:ctrlPr>
                    <w:rPr>
                      <w:rFonts w:ascii="Lora" w:cs="Lora" w:eastAsia="Lora" w:hAnsi="Lora"/>
                      <w:color w:val="666666"/>
                    </w:rPr>
                  </m:ctrlPr>
                </m:naryPr>
                <m:sub>
                  <m:r>
                    <w:rPr>
                      <w:rFonts w:ascii="Lora" w:cs="Lora" w:eastAsia="Lora" w:hAnsi="Lora"/>
                      <w:color w:val="666666"/>
                    </w:rPr>
                    <m:t xml:space="preserve">k=1</m:t>
                  </m:r>
                </m:sub>
                <m:sup>
                  <m:r>
                    <w:rPr>
                      <w:rFonts w:ascii="Lora" w:cs="Lora" w:eastAsia="Lora" w:hAnsi="Lora"/>
                      <w:color w:val="666666"/>
                    </w:rPr>
                    <m:t xml:space="preserve">n-1</m:t>
                  </m:r>
                </m:sup>
              </m:nary>
              <m:r>
                <w:rPr>
                  <w:rFonts w:ascii="Lora" w:cs="Lora" w:eastAsia="Lora" w:hAnsi="Lora"/>
                  <w:color w:val="666666"/>
                </w:rPr>
                <m:t xml:space="preserve">k=</m:t>
              </m:r>
            </m:oMath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Lora" w:cs="Lora" w:eastAsia="Lora" w:hAnsi="Lora"/>
                      <w:color w:val="666666"/>
                    </w:rPr>
                  </m:ctrlPr>
                </m:sSupPr>
                <m:e>
                  <m:r>
                    <w:rPr>
                      <w:rFonts w:ascii="Lora" w:cs="Lora" w:eastAsia="Lora" w:hAnsi="Lora"/>
                      <w:color w:val="666666"/>
                    </w:rPr>
                    <m:t xml:space="preserve">O (n</m:t>
                  </m:r>
                </m:e>
                <m:sup>
                  <m:r>
                    <w:rPr>
                      <w:rFonts w:ascii="Lora" w:cs="Lora" w:eastAsia="Lora" w:hAnsi="Lora"/>
                      <w:color w:val="666666"/>
                    </w:rPr>
                    <m:t xml:space="preserve">2</m:t>
                  </m:r>
                </m:sup>
              </m:sSup>
              <m:r>
                <w:rPr>
                  <w:rFonts w:ascii="Lora" w:cs="Lora" w:eastAsia="Lora" w:hAnsi="Lora"/>
                  <w:color w:val="66666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Sum of all degrees of all vertices → 2 * m</w:t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Theorem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Every minimally connected graph has G=(V, E) has |V| - 1 edges.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Lemma 1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Every connected subgraph of G is minimally connected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continue by assuming this lemma is true (proof is left for exercises)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Proof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Consider an arbitrary minimally connected graph G=(E, V).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Base case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|V| = 1, by definition a minimally connected graph consisting of 1 vertex has 0 edges. By the theorem the number of edges should be |V| - 1 =  (1 - 1) = 0. 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Inductive hypothesis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For any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j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&lt; |V|, any minimally connected graph of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j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vertices has (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j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- 1) edges. 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1. Suppose |V| &gt; 1: 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Choose any vertex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and let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d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denote the degree of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u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Choose vertex w in the graph below.</w:t>
      </w:r>
    </w:p>
    <w:p w:rsidR="00000000" w:rsidDel="00000000" w:rsidP="00000000" w:rsidRDefault="00000000" w:rsidRPr="00000000" w14:paraId="00000048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1858014" cy="16144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014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2. Partition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remove the incident edges of u, partitioning the graph into (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d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+ 1) components → </w:t>
      </w:r>
      <m:oMath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C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0</m:t>
            </m:r>
          </m:sub>
        </m:sSub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= (</w:t>
      </w:r>
      <m:oMath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V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0</m:t>
            </m:r>
          </m:sub>
        </m:sSub>
        <m:r>
          <w:rPr>
            <w:rFonts w:ascii="Lora" w:cs="Lora" w:eastAsia="Lora" w:hAnsi="Lora"/>
            <w:color w:val="666666"/>
          </w:rPr>
          <m:t xml:space="preserve">, 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E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0</m:t>
            </m:r>
          </m:sub>
        </m:sSub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), …, </w:t>
      </w:r>
      <m:oMath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C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d</m:t>
            </m:r>
          </m:sub>
        </m:sSub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= (</w:t>
      </w:r>
      <m:oMath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V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d</m:t>
            </m:r>
          </m:sub>
        </m:sSub>
        <m:r>
          <w:rPr>
            <w:rFonts w:ascii="Lora" w:cs="Lora" w:eastAsia="Lora" w:hAnsi="Lora"/>
            <w:color w:val="666666"/>
          </w:rPr>
          <m:t xml:space="preserve">, 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E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d</m:t>
            </m:r>
          </m:sub>
        </m:sSub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choose vertex w, removed edges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c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and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f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; and now we have 4 components → deg(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w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 + 1 = 3 + 1 = 4.</w:t>
      </w:r>
    </w:p>
    <w:p w:rsidR="00000000" w:rsidDel="00000000" w:rsidP="00000000" w:rsidRDefault="00000000" w:rsidRPr="00000000" w14:paraId="0000004B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3078912" cy="1300163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912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By Lemma 1 every component </w:t>
      </w:r>
      <m:oMath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C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k</m:t>
            </m:r>
          </m:sub>
        </m:sSub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is a minimally connected subgraph of G.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By our inductive hypothesis: </w:t>
      </w:r>
      <m:oMath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|E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k</m:t>
            </m:r>
          </m:sub>
        </m:sSub>
        <m:r>
          <w:rPr>
            <w:rFonts w:ascii="Lora" w:cs="Lora" w:eastAsia="Lora" w:hAnsi="Lora"/>
            <w:color w:val="666666"/>
          </w:rPr>
          <m:t xml:space="preserve">| = |V|-1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3. Count edges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</w:t>
      </w:r>
      <m:oMath>
        <m:r>
          <w:rPr>
            <w:rFonts w:ascii="Lora" w:cs="Lora" w:eastAsia="Lora" w:hAnsi="Lora"/>
            <w:color w:val="666666"/>
          </w:rPr>
          <m:t xml:space="preserve">d +</m:t>
        </m:r>
        <m:nary>
          <m:naryPr>
            <m:chr m:val="∑"/>
            <m:ctrlPr>
              <w:rPr>
                <w:rFonts w:ascii="Lora" w:cs="Lora" w:eastAsia="Lora" w:hAnsi="Lora"/>
                <w:color w:val="666666"/>
              </w:rPr>
            </m:ctrlPr>
          </m:naryPr>
          <m:sub>
            <m:r>
              <w:rPr>
                <w:rFonts w:ascii="Lora" w:cs="Lora" w:eastAsia="Lora" w:hAnsi="Lora"/>
                <w:color w:val="666666"/>
              </w:rPr>
              <m:t xml:space="preserve">k=1</m:t>
            </m:r>
          </m:sub>
          <m:sup>
            <m:r>
              <w:rPr>
                <w:rFonts w:ascii="Lora" w:cs="Lora" w:eastAsia="Lora" w:hAnsi="Lora"/>
                <w:color w:val="666666"/>
              </w:rPr>
              <m:t xml:space="preserve">d</m:t>
            </m:r>
          </m:sup>
        </m:nary>
      </m:oMath>
      <m:oMath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E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k</m:t>
            </m:r>
          </m:sub>
        </m:sSub>
        <m:r>
          <w:rPr>
            <w:rFonts w:ascii="Lora" w:cs="Lora" w:eastAsia="Lora" w:hAnsi="Lora"/>
            <w:color w:val="666666"/>
          </w:rPr>
          <m:t xml:space="preserve">=d + </m:t>
        </m:r>
        <m:nary>
          <m:naryPr>
            <m:chr m:val="∑"/>
            <m:ctrlPr>
              <w:rPr>
                <w:rFonts w:ascii="Lora" w:cs="Lora" w:eastAsia="Lora" w:hAnsi="Lora"/>
                <w:color w:val="666666"/>
              </w:rPr>
            </m:ctrlPr>
          </m:naryPr>
          <m:sub>
            <m:r>
              <w:rPr>
                <w:rFonts w:ascii="Lora" w:cs="Lora" w:eastAsia="Lora" w:hAnsi="Lora"/>
                <w:color w:val="666666"/>
              </w:rPr>
              <m:t xml:space="preserve">k=1</m:t>
            </m:r>
          </m:sub>
          <m:sup>
            <m:r>
              <w:rPr>
                <w:rFonts w:ascii="Lora" w:cs="Lora" w:eastAsia="Lora" w:hAnsi="Lora"/>
                <w:color w:val="666666"/>
              </w:rPr>
              <m:t xml:space="preserve">d</m:t>
            </m:r>
          </m:sup>
        </m:nary>
        <m:r>
          <w:rPr>
            <w:rFonts w:ascii="Lora" w:cs="Lora" w:eastAsia="Lora" w:hAnsi="Lora"/>
            <w:color w:val="666666"/>
          </w:rPr>
          <m:t xml:space="preserve">|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V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k</m:t>
            </m:r>
          </m:sub>
        </m:sSub>
        <m:r>
          <w:rPr>
            <w:rFonts w:ascii="Lora" w:cs="Lora" w:eastAsia="Lora" w:hAnsi="Lora"/>
            <w:color w:val="666666"/>
          </w:rPr>
          <m:t xml:space="preserve">| = n -1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   </w:t>
        <w:tab/>
        <w:tab/>
        <w:tab/>
        <w:t xml:space="preserve">QED</w:t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rFonts w:ascii="Lora" w:cs="Lora" w:eastAsia="Lora" w:hAnsi="Lora"/>
          <w:b w:val="1"/>
          <w:color w:val="666666"/>
        </w:rPr>
      </w:pPr>
      <w:bookmarkStart w:colFirst="0" w:colLast="0" w:name="_wndbprnmrcs7" w:id="1"/>
      <w:bookmarkEnd w:id="1"/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Graph ADT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Data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all vertices, all edges, and structure to maintain relations between vertices and edges.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Functions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insert vertex/edge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remove vertex/edge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find incident edges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check if two vertices are adjacent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find origin/destination.</w:t>
      </w:r>
    </w:p>
    <w:p w:rsidR="00000000" w:rsidDel="00000000" w:rsidP="00000000" w:rsidRDefault="00000000" w:rsidRPr="00000000" w14:paraId="00000058">
      <w:pPr>
        <w:pStyle w:val="Heading4"/>
        <w:rPr>
          <w:rFonts w:ascii="Lora" w:cs="Lora" w:eastAsia="Lora" w:hAnsi="Lora"/>
          <w:b w:val="1"/>
        </w:rPr>
      </w:pPr>
      <w:bookmarkStart w:colFirst="0" w:colLast="0" w:name="_tz2yix98i6o2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Graph implementation 1 :: Edge List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Vertex collection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Use hash table (find/remove/insert will be O(1)).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Edge collections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Use a linked list (hash table is not good because we have many collisions (no random distribution, violates SUHA) 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Running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Insert vertex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→ we are using hash table where insert takes O(1) time.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Remove vertex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→ removing from hash table takes O(1), but we need to remove incident edges which means we need to loop over edges list. We have m edges so it will take O(m) 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areAdjacent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→ again, we need to loop over the edge list which takes O(m) time.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InsertEdge 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→ add edge to edge list by adding to the front so it takes O(1)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incidentEdges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→ O(m).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running times seem linear, however, we know that the relationship between number of nodes and the number of edges can be </w:t>
      </w:r>
      <m:oMath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>
            <m:r>
              <w:rPr>
                <w:rFonts w:ascii="Lora" w:cs="Lora" w:eastAsia="Lora" w:hAnsi="Lora"/>
                <w:color w:val="666666"/>
              </w:rPr>
              <m:t xml:space="preserve">n</m:t>
            </m:r>
          </m:e>
          <m:sup>
            <m:r>
              <w:rPr>
                <w:rFonts w:ascii="Lora" w:cs="Lora" w:eastAsia="Lora" w:hAnsi="Lora"/>
                <w:color w:val="666666"/>
              </w:rPr>
              <m:t xml:space="preserve">2</m:t>
            </m:r>
          </m:sup>
        </m:sSup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; which means O(m) could in fact be O(</w:t>
      </w:r>
      <m:oMath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>
            <m:r>
              <w:rPr>
                <w:rFonts w:ascii="Lora" w:cs="Lora" w:eastAsia="Lora" w:hAnsi="Lora"/>
                <w:color w:val="666666"/>
              </w:rPr>
              <m:t xml:space="preserve">n</m:t>
            </m:r>
          </m:e>
          <m:sup>
            <m:r>
              <w:rPr>
                <w:rFonts w:ascii="Lora" w:cs="Lora" w:eastAsia="Lora" w:hAnsi="Lora"/>
                <w:color w:val="666666"/>
              </w:rPr>
              <m:t xml:space="preserve">2</m:t>
            </m:r>
          </m:sup>
        </m:sSup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/>
      <w:pgMar w:bottom="1440" w:top="1440" w:left="1440" w:right="1440" w:header="720" w:footer="720"/>
      <w:pgNumType w:start="1"/>
      <w:sectPrChange w:author="John Miller" w:id="0" w:date="2019-05-08T05:48:47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ins w:author="John Miller" w:id="15" w:date="2019-05-08T05:48:47Z"/>
      </w:rPr>
    </w:pPr>
    <w:ins w:author="John Miller" w:id="15" w:date="2019-05-08T05:48:47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3"/>
    <w:bookmarkEnd w:id="3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65">
    <w:pPr>
      <w:pStyle w:val="Title"/>
      <w:keepNext w:val="0"/>
      <w:keepLines w:val="0"/>
      <w:spacing w:after="0" w:line="240" w:lineRule="auto"/>
      <w:rPr/>
    </w:pPr>
    <w:bookmarkStart w:colFirst="0" w:colLast="0" w:name="_6tauivf3976u" w:id="4"/>
    <w:bookmarkEnd w:id="4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4/8  Graphs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b w:val="1"/>
        <w:sz w:val="28"/>
        <w:szCs w:val="28"/>
      </w:rPr>
    </w:pPr>
    <w:bookmarkStart w:colFirst="0" w:colLast="0" w:name="_37lxvx553323" w:id="5"/>
    <w:bookmarkEnd w:id="5"/>
    <w:r w:rsidDel="00000000" w:rsidR="00000000" w:rsidRPr="00000000">
      <w:rPr>
        <w:rFonts w:ascii="Economica" w:cs="Economica" w:eastAsia="Economica" w:hAnsi="Economica"/>
        <w:b w:val="1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67">
    <w:pPr>
      <w:spacing w:before="200" w:line="360" w:lineRule="auto"/>
      <w:rPr/>
    </w:pPr>
    <w:del w:author="Tianhui Cai" w:id="14" w:date="2019-12-18T17:23:06Z"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8" name="image14.png"/>
            <a:graphic>
              <a:graphicData uri="http://schemas.openxmlformats.org/drawingml/2006/picture">
                <pic:pic>
                  <pic:nvPicPr>
                    <pic:cNvPr descr="horizontal line" id="0" name="image14.png"/>
                    <pic:cNvPicPr preferRelativeResize="0"/>
                  </pic:nvPicPr>
                  <pic:blipFill>
                    <a:blip r:embed="rId1">
                      <a:alphaModFix amt="5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del>
    <w:r w:rsidDel="00000000" w:rsidR="00000000" w:rsidRPr="00000000">
      <w:rPr>
        <w:rtl w:val="0"/>
      </w:rPr>
    </w:r>
    <w:ins w:author="Tianhui Cai" w:id="14" w:date="2019-12-18T17:23:06Z"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235204</wp:posOffset>
            </wp:positionV>
            <wp:extent cx="5943600" cy="38100"/>
            <wp:effectExtent b="0" l="0" r="0" t="0"/>
            <wp:wrapSquare wrapText="bothSides" distB="114300" distT="114300" distL="114300" distR="114300"/>
            <wp:docPr descr="horizontal line" id="14" name="image16.png"/>
            <a:graphic>
              <a:graphicData uri="http://schemas.openxmlformats.org/drawingml/2006/picture">
                <pic:pic>
                  <pic:nvPicPr>
                    <pic:cNvPr descr="horizontal line" id="0" name="image16.png"/>
                    <pic:cNvPicPr preferRelativeResize="0"/>
                  </pic:nvPicPr>
                  <pic:blipFill>
                    <a:blip r:embed="rId2">
                      <a:alphaModFix amt="5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NovaMono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