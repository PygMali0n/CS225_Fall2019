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rPr>
          <w:rFonts w:ascii="Lora" w:cs="Lora" w:eastAsia="Lora" w:hAnsi="Lora"/>
        </w:rPr>
      </w:pPr>
      <w:bookmarkStart w:colFirst="0" w:colLast="0" w:name="_r5e7qdctced" w:id="0"/>
      <w:bookmarkEnd w:id="0"/>
      <w:ins w:author="Suyang Li" w:id="0" w:date="2020-04-28T13:27:04Z">
        <w:r w:rsidDel="00000000" w:rsidR="00000000" w:rsidRPr="00000000">
          <w:rPr>
            <w:rtl w:val="0"/>
          </w:rPr>
          <w:t xml:space="preserve"> </w:t>
        </w:r>
      </w:ins>
      <w:ins w:author="Madhav Khirwar" w:id="1" w:date="2019-12-14T23:39:08Z">
        <w:r w:rsidDel="00000000" w:rsidR="00000000" w:rsidRPr="00000000">
          <w:rPr>
            <w:rtl w:val="0"/>
          </w:rPr>
          <w:t xml:space="preserve"> </w:t>
        </w:r>
      </w:ins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Idea: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similar idea with BFS, but we can use either </w:t>
      </w:r>
    </w:p>
    <w:p w:rsidR="00000000" w:rsidDel="00000000" w:rsidP="00000000" w:rsidRDefault="00000000" w:rsidRPr="00000000" w14:paraId="00000004">
      <w:pPr>
        <w:numPr>
          <w:ilvl w:val="2"/>
          <w:numId w:val="5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 stack</w:t>
      </w:r>
    </w:p>
    <w:p w:rsidR="00000000" w:rsidDel="00000000" w:rsidP="00000000" w:rsidRDefault="00000000" w:rsidRPr="00000000" w14:paraId="00000005">
      <w:pPr>
        <w:numPr>
          <w:ilvl w:val="2"/>
          <w:numId w:val="5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 recursion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Recursive algorithm: we visit a vertex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v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216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Check all adjacent vertices of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288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if it’s not been discovered, label the edge “discovery edge”. Visit the new vertex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288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label the edge that leads us to a</w:t>
      </w:r>
      <w:ins w:author="Zhiyuan Yang" w:id="2" w:date="2019-12-17T20:30:44Z"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t xml:space="preserve">n</w:t>
        </w:r>
      </w:ins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already discovered vertex “back edge”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ind w:left="360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since it </w:t>
      </w:r>
      <w:r w:rsidDel="00000000" w:rsidR="00000000" w:rsidRPr="00000000">
        <w:rPr>
          <w:rFonts w:ascii="Lora" w:cs="Lora" w:eastAsia="Lora" w:hAnsi="Lora"/>
          <w:i w:val="1"/>
          <w:color w:val="666666"/>
          <w:rtl w:val="0"/>
        </w:rPr>
        <w:t xml:space="preserve">usually 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brings us to a closer vertex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ind w:left="360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the distance difference is unbounded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Observations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The discovery edges make a spanning tree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b w:val="1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d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does not find the shortest path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the benefit is: it discovers new vertices very quickly</w:t>
      </w:r>
    </w:p>
    <w:p w:rsidR="00000000" w:rsidDel="00000000" w:rsidP="00000000" w:rsidRDefault="00000000" w:rsidRPr="00000000" w14:paraId="00000010">
      <w:pPr>
        <w:ind w:left="72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The code: use system stack as our workstack (recursion)</w:t>
      </w:r>
    </w:p>
    <w:p w:rsidR="00000000" w:rsidDel="00000000" w:rsidP="00000000" w:rsidRDefault="00000000" w:rsidRPr="00000000" w14:paraId="00000012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8535"/>
        <w:tblGridChange w:id="0">
          <w:tblGrid>
            <w:gridCol w:w="465"/>
            <w:gridCol w:w="8535"/>
          </w:tblGrid>
        </w:tblGridChange>
      </w:tblGrid>
      <w:t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trike w:val="1"/>
                <w:rtl w:val="0"/>
              </w:rPr>
              <w:t xml:space="preserve">BFS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DFS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(G):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Input: Graph, G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Output: A labeling of the edges on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G as discovery and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rtl w:val="0"/>
              </w:rPr>
              <w:t xml:space="preserve">cross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back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edges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foreach (Vertex v : G.vertices()):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setLabel(v, UNEXPLORED)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foreach (Edge e : G.edges()):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setLabel(e, UNEXPLORED)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foreach (Vertex v : G.vertices()):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if getLabel(v) == UNEXPLORED: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rtl w:val="0"/>
              </w:rPr>
              <w:t xml:space="preserve">BFS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DFS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(G, v)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//components++; 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8490"/>
        <w:tblGridChange w:id="0">
          <w:tblGrid>
            <w:gridCol w:w="510"/>
            <w:gridCol w:w="8490"/>
          </w:tblGrid>
        </w:tblGridChange>
      </w:tblGrid>
      <w:t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trike w:val="1"/>
                <w:rtl w:val="0"/>
              </w:rPr>
              <w:t xml:space="preserve">BF</w:t>
            </w:r>
            <w:ins w:author="Pavan Baloo" w:id="3" w:date="2019-12-12T21:06:15Z">
              <w:r w:rsidDel="00000000" w:rsidR="00000000" w:rsidRPr="00000000">
                <w:rPr>
                  <w:rFonts w:ascii="Courier New" w:cs="Courier New" w:eastAsia="Courier New" w:hAnsi="Courier New"/>
                  <w:strike w:val="1"/>
                  <w:rtl w:val="0"/>
                </w:rPr>
                <w:t xml:space="preserve"> </w:t>
              </w:r>
            </w:ins>
            <w:r w:rsidDel="00000000" w:rsidR="00000000" w:rsidRPr="00000000">
              <w:rPr>
                <w:rFonts w:ascii="Courier New" w:cs="Courier New" w:eastAsia="Courier New" w:hAnsi="Courier New"/>
                <w:strike w:val="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DFS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(G, v):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trike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rtl w:val="0"/>
              </w:rPr>
              <w:t xml:space="preserve">Queue q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setLabel(v, VISITED)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trike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rtl w:val="0"/>
              </w:rPr>
              <w:t xml:space="preserve">q.enqueue(v)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trike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rtl w:val="0"/>
              </w:rPr>
              <w:t xml:space="preserve">while !q.empty():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trike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rtl w:val="0"/>
              </w:rPr>
              <w:t xml:space="preserve">v = q.dequeue()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foreach (Vertex w : G.adjacent(v)):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if getLabel(w) == UNEXPLORED: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setLabel(v, w, DISCOVERY)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trike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rtl w:val="0"/>
              </w:rPr>
              <w:t xml:space="preserve">setLabel(w, VISITED)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trike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rtl w:val="0"/>
              </w:rPr>
              <w:t xml:space="preserve">q.enqueue(w)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DFS(G, w)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elseif getLabel(v, w) == UNEXPLORED: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setLabel(v, w,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rtl w:val="0"/>
              </w:rPr>
              <w:t xml:space="preserve">CROSS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BACK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// cycleExists = true;</w:t>
            </w:r>
          </w:p>
        </w:tc>
      </w:tr>
    </w:tbl>
    <w:p w:rsidR="00000000" w:rsidDel="00000000" w:rsidP="00000000" w:rsidRDefault="00000000" w:rsidRPr="00000000" w14:paraId="0000004F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Use cases and functionality: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Counts the number of components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Detects cycles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Running time: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Expect: visit every edge and vertex, so O(n+m)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Looking at specific parts of the code:</w:t>
      </w:r>
    </w:p>
    <w:p w:rsidR="00000000" w:rsidDel="00000000" w:rsidP="00000000" w:rsidRDefault="00000000" w:rsidRPr="00000000" w14:paraId="00000056">
      <w:pPr>
        <w:numPr>
          <w:ilvl w:val="2"/>
          <w:numId w:val="6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This whole chunk is </w:t>
      </w:r>
      <m:oMath>
        <m:r>
          <w:rPr>
            <w:rFonts w:ascii="Lora" w:cs="Lora" w:eastAsia="Lora" w:hAnsi="Lora"/>
            <w:color w:val="666666"/>
          </w:rPr>
          <m:t xml:space="preserve">O(n</m:t>
        </m:r>
        <m:r>
          <w:rPr>
            <w:rFonts w:ascii="Lora" w:cs="Lora" w:eastAsia="Lora" w:hAnsi="Lora"/>
            <w:color w:val="666666"/>
          </w:rPr>
          <m:t>×</m:t>
        </m:r>
        <m:r>
          <w:rPr>
            <w:rFonts w:ascii="Lora" w:cs="Lora" w:eastAsia="Lora" w:hAnsi="Lora"/>
            <w:color w:val="666666"/>
          </w:rPr>
          <m:t xml:space="preserve">deg(v))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6"/>
        </w:numPr>
        <w:ind w:left="2160" w:hanging="360"/>
        <w:rPr>
          <w:rFonts w:ascii="Lora" w:cs="Lora" w:eastAsia="Lora" w:hAnsi="Lora"/>
          <w:color w:val="666666"/>
        </w:rPr>
      </w:pPr>
      <m:oMath>
        <m:r>
          <w:rPr>
            <w:rFonts w:ascii="Lora" w:cs="Lora" w:eastAsia="Lora" w:hAnsi="Lora"/>
            <w:color w:val="666666"/>
          </w:rPr>
          <m:t xml:space="preserve">deg(v)</m:t>
        </m:r>
      </m:oMath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is not very informative, but we know that we will have </w:t>
      </w:r>
      <m:oMath>
        <m:r>
          <w:rPr>
            <w:rFonts w:ascii="Lora" w:cs="Lora" w:eastAsia="Lora" w:hAnsi="Lora"/>
            <w:color w:val="666666"/>
          </w:rPr>
          <m:t xml:space="preserve">n</m:t>
        </m:r>
        <m:r>
          <w:rPr>
            <w:rFonts w:ascii="Lora" w:cs="Lora" w:eastAsia="Lora" w:hAnsi="Lora"/>
            <w:color w:val="666666"/>
          </w:rPr>
          <m:t>×</m:t>
        </m:r>
        <m:r>
          <w:rPr>
            <w:rFonts w:ascii="Lora" w:cs="Lora" w:eastAsia="Lora" w:hAnsi="Lora"/>
            <w:color w:val="666666"/>
          </w:rPr>
          <m:t xml:space="preserve">deg(v) = </m:t>
        </m:r>
        <m:nary>
          <m:naryPr>
            <m:chr m:val="∑"/>
            <m:ctrlPr>
              <w:rPr>
                <w:rFonts w:ascii="Lora" w:cs="Lora" w:eastAsia="Lora" w:hAnsi="Lora"/>
                <w:color w:val="666666"/>
              </w:rPr>
            </m:ctrlPr>
          </m:naryPr>
          <m:sub/>
          <m:sup>
            <m:r>
              <w:rPr>
                <w:rFonts w:ascii="Lora" w:cs="Lora" w:eastAsia="Lora" w:hAnsi="Lora"/>
                <w:color w:val="666666"/>
              </w:rPr>
              <m:t xml:space="preserve">n</m:t>
            </m:r>
          </m:sup>
        </m:nary>
        <m:r>
          <w:rPr>
            <w:rFonts w:ascii="Lora" w:cs="Lora" w:eastAsia="Lora" w:hAnsi="Lora"/>
            <w:color w:val="666666"/>
          </w:rPr>
          <m:t xml:space="preserve">deg(v) =2m </m:t>
        </m:r>
        <m:r>
          <w:rPr>
            <w:rFonts w:ascii="Lora" w:cs="Lora" w:eastAsia="Lora" w:hAnsi="Lora"/>
            <w:color w:val="666666"/>
          </w:rPr>
          <m:t>⇒</m:t>
        </m:r>
        <m:r>
          <w:rPr>
            <w:rFonts w:ascii="Lora" w:cs="Lora" w:eastAsia="Lora" w:hAnsi="Lora"/>
            <w:color w:val="666666"/>
          </w:rPr>
          <m:t xml:space="preserve">O(2m)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Total running time is </w:t>
      </w:r>
      <m:oMath>
        <m:r>
          <w:rPr>
            <w:rFonts w:ascii="Lora" w:cs="Lora" w:eastAsia="Lora" w:hAnsi="Lora"/>
            <w:color w:val="666666"/>
          </w:rPr>
          <m:t xml:space="preserve">O(n+m)</m:t>
        </m:r>
      </m:oMath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This is optimal running time because we know we have to visit every edge and vertex, therefore we cannot do better than </w:t>
      </w:r>
      <m:oMath>
        <m:r>
          <w:rPr>
            <w:rFonts w:ascii="Lora" w:cs="Lora" w:eastAsia="Lora" w:hAnsi="Lora"/>
            <w:color w:val="666666"/>
          </w:rPr>
          <m:t xml:space="preserve">O(n+m)</m:t>
        </m:r>
      </m:oMath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DFS doesn’t give a unique solution either</w:t>
      </w:r>
    </w:p>
    <w:p w:rsidR="00000000" w:rsidDel="00000000" w:rsidP="00000000" w:rsidRDefault="00000000" w:rsidRPr="00000000" w14:paraId="0000005B">
      <w:pPr>
        <w:ind w:left="72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>
          <w:rFonts w:ascii="Lora" w:cs="Lora" w:eastAsia="Lora" w:hAnsi="Lora"/>
          <w:b w:val="1"/>
        </w:rPr>
      </w:pPr>
      <w:bookmarkStart w:colFirst="0" w:colLast="0" w:name="_itbclvghy9fp" w:id="1"/>
      <w:bookmarkEnd w:id="1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Minimum Spanning Tree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Example:</w:t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Connect all houses in Urbana with roads</w:t>
      </w:r>
    </w:p>
    <w:p w:rsidR="00000000" w:rsidDel="00000000" w:rsidP="00000000" w:rsidRDefault="00000000" w:rsidRPr="00000000" w14:paraId="0000005F">
      <w:pPr>
        <w:numPr>
          <w:ilvl w:val="1"/>
          <w:numId w:val="9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Every road has a cost, we want the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min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cost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720" w:hanging="360"/>
        <w:rPr>
          <w:rFonts w:ascii="Lora" w:cs="Lora" w:eastAsia="Lora" w:hAnsi="Lora"/>
          <w:b w:val="1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Algorithm:</w:t>
      </w:r>
    </w:p>
    <w:p w:rsidR="00000000" w:rsidDel="00000000" w:rsidP="00000000" w:rsidRDefault="00000000" w:rsidRPr="00000000" w14:paraId="00000061">
      <w:pPr>
        <w:numPr>
          <w:ilvl w:val="1"/>
          <w:numId w:val="9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Input: connected, undirected graph G with edge weights that are additive.</w:t>
      </w:r>
    </w:p>
    <w:p w:rsidR="00000000" w:rsidDel="00000000" w:rsidP="00000000" w:rsidRDefault="00000000" w:rsidRPr="00000000" w14:paraId="00000062">
      <w:pPr>
        <w:numPr>
          <w:ilvl w:val="1"/>
          <w:numId w:val="9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Output: A graph G’ with the following properties:</w:t>
      </w:r>
    </w:p>
    <w:p w:rsidR="00000000" w:rsidDel="00000000" w:rsidP="00000000" w:rsidRDefault="00000000" w:rsidRPr="00000000" w14:paraId="00000063">
      <w:pPr>
        <w:numPr>
          <w:ilvl w:val="2"/>
          <w:numId w:val="9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G’ is a spanning graph of G</w:t>
      </w:r>
    </w:p>
    <w:p w:rsidR="00000000" w:rsidDel="00000000" w:rsidP="00000000" w:rsidRDefault="00000000" w:rsidRPr="00000000" w14:paraId="00000064">
      <w:pPr>
        <w:numPr>
          <w:ilvl w:val="2"/>
          <w:numId w:val="9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G’ is a tree (connected, acyclic graph, with no cycles)</w:t>
      </w:r>
    </w:p>
    <w:p w:rsidR="00000000" w:rsidDel="00000000" w:rsidP="00000000" w:rsidRDefault="00000000" w:rsidRPr="00000000" w14:paraId="00000065">
      <w:pPr>
        <w:numPr>
          <w:ilvl w:val="2"/>
          <w:numId w:val="9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G’ has a minimal total weight among all possible spanning trees</w:t>
      </w:r>
    </w:p>
    <w:p w:rsidR="00000000" w:rsidDel="00000000" w:rsidP="00000000" w:rsidRDefault="00000000" w:rsidRPr="00000000" w14:paraId="00000066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Lora" w:cs="Lora" w:eastAsia="Lora" w:hAnsi="Lora"/>
          <w:color w:val="666666"/>
        </w:rPr>
      </w:pPr>
      <w:ins w:author="Peter Zinkovsky" w:id="4" w:date="2019-05-04T07:58:26Z"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rPr>
          <w:rFonts w:ascii="Lora" w:cs="Lora" w:eastAsia="Lora" w:hAnsi="Lora"/>
          <w:b w:val="1"/>
        </w:rPr>
      </w:pPr>
      <w:bookmarkStart w:colFirst="0" w:colLast="0" w:name="_78owg4kg0rys" w:id="2"/>
      <w:bookmarkEnd w:id="2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Kruskal’s Algorithm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Setup</w:t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Nova Mono" w:cs="Nova Mono" w:eastAsia="Nova Mono" w:hAnsi="Nova Mono"/>
          <w:color w:val="666666"/>
          <w:rtl w:val="0"/>
        </w:rPr>
        <w:t xml:space="preserve">Maintain a list of edges sorted by weight in increasing order → min heap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Initialize a disjoint set for every vertex</w:t>
      </w:r>
    </w:p>
    <w:p w:rsidR="00000000" w:rsidDel="00000000" w:rsidP="00000000" w:rsidRDefault="00000000" w:rsidRPr="00000000" w14:paraId="0000006C">
      <w:pPr>
        <w:numPr>
          <w:ilvl w:val="2"/>
          <w:numId w:val="7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If two vertices are in the same upTree, they are connected</w:t>
      </w:r>
    </w:p>
    <w:p w:rsidR="00000000" w:rsidDel="00000000" w:rsidP="00000000" w:rsidRDefault="00000000" w:rsidRPr="00000000" w14:paraId="0000006D">
      <w:pPr>
        <w:jc w:val="center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4967288" cy="339229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3392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The code</w:t>
      </w: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8490"/>
        <w:tblGridChange w:id="0">
          <w:tblGrid>
            <w:gridCol w:w="510"/>
            <w:gridCol w:w="8490"/>
          </w:tblGrid>
        </w:tblGridChange>
      </w:tblGrid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KruskalMST(G):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DisjointSets forest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foreach (Vertex v : G):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forest.makeSet(v)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PriorityQueue Q    // min edge weight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foreach (Edge e : G):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Q.insert(e)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Graph T = (V, {})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while |T.edges()| &lt; n-1: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Vertex (u, v) = Q.removeMin()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if forest.find(u) != forest.find(v):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T.addEdge(u, v)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forest.union( forest.find(u),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      forest.find(v) )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return T</w:t>
            </w:r>
          </w:p>
        </w:tc>
      </w:tr>
    </w:tbl>
    <w:p w:rsidR="00000000" w:rsidDel="00000000" w:rsidP="00000000" w:rsidRDefault="00000000" w:rsidRPr="00000000" w14:paraId="00000096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The algorithm logic</w:t>
      </w:r>
    </w:p>
    <w:p w:rsidR="00000000" w:rsidDel="00000000" w:rsidP="00000000" w:rsidRDefault="00000000" w:rsidRPr="00000000" w14:paraId="00000098">
      <w:pPr>
        <w:numPr>
          <w:ilvl w:val="1"/>
          <w:numId w:val="3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Take the edge with the smallest weight from the heap</w:t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If the two endpoints are not already connected</w:t>
      </w:r>
    </w:p>
    <w:p w:rsidR="00000000" w:rsidDel="00000000" w:rsidP="00000000" w:rsidRDefault="00000000" w:rsidRPr="00000000" w14:paraId="0000009A">
      <w:pPr>
        <w:numPr>
          <w:ilvl w:val="2"/>
          <w:numId w:val="3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add the edge into our spanning tree</w:t>
      </w:r>
    </w:p>
    <w:p w:rsidR="00000000" w:rsidDel="00000000" w:rsidP="00000000" w:rsidRDefault="00000000" w:rsidRPr="00000000" w14:paraId="0000009B">
      <w:pPr>
        <w:numPr>
          <w:ilvl w:val="2"/>
          <w:numId w:val="3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union the two vertices</w:t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If they are already connected</w:t>
      </w:r>
    </w:p>
    <w:p w:rsidR="00000000" w:rsidDel="00000000" w:rsidP="00000000" w:rsidRDefault="00000000" w:rsidRPr="00000000" w14:paraId="0000009D">
      <w:pPr>
        <w:numPr>
          <w:ilvl w:val="2"/>
          <w:numId w:val="3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skip the edge and do nothing, otherwise we create a cycle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  <w:font w:name="Open Sans">
    <w:embedRegular w:fontKey="{00000000-0000-0000-0000-000000000000}" r:id="rId10" w:subsetted="0"/>
    <w:embedBold w:fontKey="{00000000-0000-0000-0000-000000000000}" r:id="rId11" w:subsetted="0"/>
    <w:embedItalic w:fontKey="{00000000-0000-0000-0000-000000000000}" r:id="rId12" w:subsetted="0"/>
    <w:embedBoldItalic w:fontKey="{00000000-0000-0000-0000-000000000000}" r:id="rId1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pStyle w:val="Title"/>
      <w:keepNext w:val="0"/>
      <w:keepLines w:val="0"/>
      <w:spacing w:after="0" w:line="240" w:lineRule="auto"/>
      <w:rPr>
        <w:rFonts w:ascii="Economica" w:cs="Economica" w:eastAsia="Economica" w:hAnsi="Economica"/>
        <w:b w:val="1"/>
        <w:color w:val="666666"/>
        <w:sz w:val="60"/>
        <w:szCs w:val="60"/>
      </w:rPr>
    </w:pPr>
    <w:bookmarkStart w:colFirst="0" w:colLast="0" w:name="_nrnw03t7conb" w:id="3"/>
    <w:bookmarkEnd w:id="3"/>
    <w:r w:rsidDel="00000000" w:rsidR="00000000" w:rsidRPr="00000000">
      <w:rPr>
        <w:rFonts w:ascii="Economica" w:cs="Economica" w:eastAsia="Economica" w:hAnsi="Economica"/>
        <w:b w:val="1"/>
        <w:color w:val="666666"/>
        <w:sz w:val="60"/>
        <w:szCs w:val="60"/>
        <w:rtl w:val="0"/>
      </w:rPr>
      <w:t xml:space="preserve">CS 225 Spring 2019 :: TA Lecture Notes </w:t>
    </w:r>
  </w:p>
  <w:p w:rsidR="00000000" w:rsidDel="00000000" w:rsidP="00000000" w:rsidRDefault="00000000" w:rsidRPr="00000000" w14:paraId="0000009F">
    <w:pPr>
      <w:pStyle w:val="Title"/>
      <w:keepNext w:val="0"/>
      <w:keepLines w:val="0"/>
      <w:spacing w:after="0" w:line="240" w:lineRule="auto"/>
      <w:rPr/>
    </w:pPr>
    <w:bookmarkStart w:colFirst="0" w:colLast="0" w:name="_6tauivf3976u" w:id="4"/>
    <w:bookmarkEnd w:id="4"/>
    <w:r w:rsidDel="00000000" w:rsidR="00000000" w:rsidRPr="00000000">
      <w:rPr>
        <w:rFonts w:ascii="Economica" w:cs="Economica" w:eastAsia="Economica" w:hAnsi="Economica"/>
        <w:b w:val="1"/>
        <w:color w:val="666666"/>
        <w:sz w:val="60"/>
        <w:szCs w:val="60"/>
        <w:rtl w:val="0"/>
      </w:rPr>
      <w:t xml:space="preserve">4/17  Traversal + MST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pStyle w:val="Subtitle"/>
      <w:keepNext w:val="0"/>
      <w:keepLines w:val="0"/>
      <w:spacing w:after="0" w:before="200" w:line="240" w:lineRule="auto"/>
      <w:rPr>
        <w:rFonts w:ascii="Economica" w:cs="Economica" w:eastAsia="Economica" w:hAnsi="Economica"/>
        <w:b w:val="1"/>
        <w:sz w:val="28"/>
        <w:szCs w:val="28"/>
      </w:rPr>
    </w:pPr>
    <w:bookmarkStart w:colFirst="0" w:colLast="0" w:name="_37lxvx553323" w:id="5"/>
    <w:bookmarkEnd w:id="5"/>
    <w:r w:rsidDel="00000000" w:rsidR="00000000" w:rsidRPr="00000000">
      <w:rPr>
        <w:rFonts w:ascii="Economica" w:cs="Economica" w:eastAsia="Economica" w:hAnsi="Economica"/>
        <w:b w:val="1"/>
        <w:sz w:val="28"/>
        <w:szCs w:val="28"/>
        <w:rtl w:val="0"/>
      </w:rPr>
      <w:t xml:space="preserve">By Wenjie</w:t>
    </w:r>
  </w:p>
  <w:p w:rsidR="00000000" w:rsidDel="00000000" w:rsidP="00000000" w:rsidRDefault="00000000" w:rsidRPr="00000000" w14:paraId="000000A1">
    <w:pPr>
      <w:spacing w:before="200" w:line="360" w:lineRule="auto"/>
      <w:rPr/>
    </w:pPr>
    <w:r w:rsidDel="00000000" w:rsidR="00000000" w:rsidRPr="00000000">
      <w:rPr>
        <w:rFonts w:ascii="Open Sans" w:cs="Open Sans" w:eastAsia="Open Sans" w:hAnsi="Open Sans"/>
        <w:sz w:val="24"/>
        <w:szCs w:val="24"/>
      </w:rPr>
      <w:drawing>
        <wp:inline distB="114300" distT="114300" distL="114300" distR="114300">
          <wp:extent cx="5943600" cy="38100"/>
          <wp:effectExtent b="0" l="0" r="0" t="0"/>
          <wp:docPr descr="horizontal line" id="2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>
                    <a:alphaModFix amt="51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OpenSans-bold.ttf"/><Relationship Id="rId10" Type="http://schemas.openxmlformats.org/officeDocument/2006/relationships/font" Target="fonts/OpenSans-regular.ttf"/><Relationship Id="rId13" Type="http://schemas.openxmlformats.org/officeDocument/2006/relationships/font" Target="fonts/OpenSans-boldItalic.ttf"/><Relationship Id="rId12" Type="http://schemas.openxmlformats.org/officeDocument/2006/relationships/font" Target="fonts/OpenSans-italic.ttf"/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9" Type="http://schemas.openxmlformats.org/officeDocument/2006/relationships/font" Target="fonts/NovaMono-regular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