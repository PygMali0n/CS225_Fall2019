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7"/>
        </w:numPr>
        <w:ind w:left="720" w:hanging="360"/>
        <w:rPr>
          <w:rFonts w:ascii="Lora" w:cs="Lora" w:eastAsia="Lora" w:hAnsi="Lora"/>
          <w:b w:val="1"/>
          <w:u w:val="none"/>
        </w:rPr>
      </w:pPr>
      <w:bookmarkStart w:colFirst="0" w:colLast="0" w:name="_hhbp2ydjfuun" w:id="0"/>
      <w:bookmarkEnd w:id="0"/>
      <w:ins w:author="Mingwei Huang" w:id="1" w:date="2020-04-05T04:48:14Z">
        <w:r w:rsidDel="00000000" w:rsidR="00000000" w:rsidRPr="00000000">
          <w:rPr>
            <w:rtl w:val="0"/>
          </w:rPr>
          <w:t xml:space="preserve"> </w:t>
        </w:r>
      </w:ins>
      <w:ins w:author="Yitian Jiang" w:id="2" w:date="2020-03-31T17:08:59Z">
        <w:r w:rsidDel="00000000" w:rsidR="00000000" w:rsidRPr="00000000">
          <w:rPr>
            <w:rtl w:val="0"/>
          </w:rPr>
          <w:t xml:space="preserve"> </w:t>
        </w:r>
      </w:ins>
      <w:ins w:author="Jordan Nguyen" w:id="3" w:date="2020-03-29T17:09:17Z">
        <w:r w:rsidDel="00000000" w:rsidR="00000000" w:rsidRPr="00000000">
          <w:rPr>
            <w:rtl w:val="0"/>
          </w:rPr>
          <w:t xml:space="preserve"> </w:t>
        </w:r>
      </w:ins>
      <w:r w:rsidDel="00000000" w:rsidR="00000000" w:rsidRPr="00000000">
        <w:rPr>
          <w:rFonts w:ascii="Lora" w:cs="Lora" w:eastAsia="Lora" w:hAnsi="Lora"/>
          <w:b w:val="1"/>
          <w:rtl w:val="0"/>
        </w:rPr>
        <w:t xml:space="preserve">Collision</w:t>
      </w:r>
    </w:p>
    <w:p w:rsidR="00000000" w:rsidDel="00000000" w:rsidP="00000000" w:rsidRDefault="00000000" w:rsidRPr="00000000" w14:paraId="00000002">
      <w:pPr>
        <w:rPr>
          <w:rFonts w:ascii="Lora" w:cs="Lora" w:eastAsia="Lora" w:hAnsi="Lora"/>
          <w:color w:val="666666"/>
        </w:rPr>
      </w:pPr>
      <w:r w:rsidDel="00000000" w:rsidR="00000000" w:rsidRPr="00000000">
        <w:rPr>
          <w:rFonts w:ascii="Lora" w:cs="Lora" w:eastAsia="Lora" w:hAnsi="Lora"/>
          <w:color w:val="666666"/>
          <w:rtl w:val="0"/>
        </w:rPr>
        <w:t xml:space="preserve">A Perfect Hash Function is a </w:t>
      </w:r>
      <w:r w:rsidDel="00000000" w:rsidR="00000000" w:rsidRPr="00000000">
        <w:rPr>
          <w:rFonts w:ascii="Lora" w:cs="Lora" w:eastAsia="Lora" w:hAnsi="Lora"/>
          <w:b w:val="1"/>
          <w:color w:val="666666"/>
          <w:rtl w:val="0"/>
        </w:rPr>
        <w:t xml:space="preserve">one-to-one</w:t>
      </w:r>
      <w:r w:rsidDel="00000000" w:rsidR="00000000" w:rsidRPr="00000000">
        <w:rPr>
          <w:rFonts w:ascii="Lora" w:cs="Lora" w:eastAsia="Lora" w:hAnsi="Lora"/>
          <w:color w:val="666666"/>
          <w:rtl w:val="0"/>
        </w:rPr>
        <w:t xml:space="preserve"> function, where for each </w:t>
      </w:r>
      <w:r w:rsidDel="00000000" w:rsidR="00000000" w:rsidRPr="00000000">
        <w:rPr>
          <w:rFonts w:ascii="Lora" w:cs="Lora" w:eastAsia="Lora" w:hAnsi="Lora"/>
          <w:b w:val="1"/>
          <w:color w:val="666666"/>
          <w:rtl w:val="0"/>
        </w:rPr>
        <w:t xml:space="preserve">data / input</w:t>
      </w:r>
      <w:r w:rsidDel="00000000" w:rsidR="00000000" w:rsidRPr="00000000">
        <w:rPr>
          <w:rFonts w:ascii="Lora" w:cs="Lora" w:eastAsia="Lora" w:hAnsi="Lora"/>
          <w:color w:val="666666"/>
          <w:rtl w:val="0"/>
        </w:rPr>
        <w:t xml:space="preserve">, the hash function produces a </w:t>
      </w:r>
      <w:r w:rsidDel="00000000" w:rsidR="00000000" w:rsidRPr="00000000">
        <w:rPr>
          <w:rFonts w:ascii="Lora" w:cs="Lora" w:eastAsia="Lora" w:hAnsi="Lora"/>
          <w:b w:val="1"/>
          <w:color w:val="666666"/>
          <w:rtl w:val="0"/>
        </w:rPr>
        <w:t xml:space="preserve">unique output</w:t>
      </w:r>
      <w:r w:rsidDel="00000000" w:rsidR="00000000" w:rsidRPr="00000000">
        <w:rPr>
          <w:rFonts w:ascii="Lora" w:cs="Lora" w:eastAsia="Lora" w:hAnsi="Lora"/>
          <w:color w:val="666666"/>
          <w:rtl w:val="0"/>
        </w:rPr>
        <w:t xml:space="preserve">. </w:t>
      </w:r>
    </w:p>
    <w:p w:rsidR="00000000" w:rsidDel="00000000" w:rsidP="00000000" w:rsidRDefault="00000000" w:rsidRPr="00000000" w14:paraId="00000003">
      <w:pPr>
        <w:rPr>
          <w:rFonts w:ascii="Lora" w:cs="Lora" w:eastAsia="Lora" w:hAnsi="Lora"/>
          <w:color w:val="666666"/>
        </w:rPr>
      </w:pPr>
      <w:r w:rsidDel="00000000" w:rsidR="00000000" w:rsidRPr="00000000">
        <w:rPr>
          <w:rtl w:val="0"/>
        </w:rPr>
      </w:r>
    </w:p>
    <w:p w:rsidR="00000000" w:rsidDel="00000000" w:rsidP="00000000" w:rsidRDefault="00000000" w:rsidRPr="00000000" w14:paraId="00000004">
      <w:pPr>
        <w:rPr>
          <w:rFonts w:ascii="Lora" w:cs="Lora" w:eastAsia="Lora" w:hAnsi="Lora"/>
          <w:color w:val="666666"/>
        </w:rPr>
      </w:pPr>
      <w:r w:rsidDel="00000000" w:rsidR="00000000" w:rsidRPr="00000000">
        <w:rPr>
          <w:rFonts w:ascii="Lora" w:cs="Lora" w:eastAsia="Lora" w:hAnsi="Lora"/>
          <w:color w:val="666666"/>
          <w:rtl w:val="0"/>
        </w:rPr>
        <w:t xml:space="preserve">There are 3 components of Hash Tables:</w:t>
      </w:r>
    </w:p>
    <w:p w:rsidR="00000000" w:rsidDel="00000000" w:rsidP="00000000" w:rsidRDefault="00000000" w:rsidRPr="00000000" w14:paraId="00000005">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The hash function: f(h) -&gt; Integers</w:t>
      </w:r>
    </w:p>
    <w:p w:rsidR="00000000" w:rsidDel="00000000" w:rsidP="00000000" w:rsidRDefault="00000000" w:rsidRPr="00000000" w14:paraId="00000006">
      <w:pPr>
        <w:numPr>
          <w:ilvl w:val="0"/>
          <w:numId w:val="8"/>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Choose a good hash function (it could be tricky to define a good hash function - but try not use self created hash function)</w:t>
      </w:r>
    </w:p>
    <w:p w:rsidR="00000000" w:rsidDel="00000000" w:rsidP="00000000" w:rsidRDefault="00000000" w:rsidRPr="00000000" w14:paraId="00000007">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The compression: Integer -&gt; array</w:t>
      </w:r>
    </w:p>
    <w:p w:rsidR="00000000" w:rsidDel="00000000" w:rsidP="00000000" w:rsidRDefault="00000000" w:rsidRPr="00000000" w14:paraId="00000008">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What happened in chaos/collision</w:t>
      </w:r>
    </w:p>
    <w:p w:rsidR="00000000" w:rsidDel="00000000" w:rsidP="00000000" w:rsidRDefault="00000000" w:rsidRPr="00000000" w14:paraId="00000009">
      <w:pPr>
        <w:numPr>
          <w:ilvl w:val="0"/>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One of big problem that hash table would have is collisions.</w:t>
      </w:r>
    </w:p>
    <w:p w:rsidR="00000000" w:rsidDel="00000000" w:rsidP="00000000" w:rsidRDefault="00000000" w:rsidRPr="00000000" w14:paraId="0000000A">
      <w:pPr>
        <w:rPr>
          <w:rFonts w:ascii="Lora" w:cs="Lora" w:eastAsia="Lora" w:hAnsi="Lora"/>
          <w:color w:val="666666"/>
        </w:rPr>
      </w:pPr>
      <w:r w:rsidDel="00000000" w:rsidR="00000000" w:rsidRPr="00000000">
        <w:rPr>
          <w:rtl w:val="0"/>
        </w:rPr>
      </w:r>
    </w:p>
    <w:p w:rsidR="00000000" w:rsidDel="00000000" w:rsidP="00000000" w:rsidRDefault="00000000" w:rsidRPr="00000000" w14:paraId="0000000B">
      <w:pPr>
        <w:pStyle w:val="Heading4"/>
        <w:numPr>
          <w:ilvl w:val="0"/>
          <w:numId w:val="2"/>
        </w:numPr>
        <w:ind w:left="720" w:hanging="360"/>
        <w:rPr>
          <w:rFonts w:ascii="Lora" w:cs="Lora" w:eastAsia="Lora" w:hAnsi="Lora"/>
          <w:b w:val="1"/>
        </w:rPr>
      </w:pPr>
      <w:bookmarkStart w:colFirst="0" w:colLast="0" w:name="_wmysn5vdb35a" w:id="1"/>
      <w:bookmarkEnd w:id="1"/>
      <w:r w:rsidDel="00000000" w:rsidR="00000000" w:rsidRPr="00000000">
        <w:rPr>
          <w:rFonts w:ascii="Lora" w:cs="Lora" w:eastAsia="Lora" w:hAnsi="Lora"/>
          <w:b w:val="1"/>
          <w:rtl w:val="0"/>
        </w:rPr>
        <w:t xml:space="preserve">Separate chaining</w:t>
      </w:r>
    </w:p>
    <w:p w:rsidR="00000000" w:rsidDel="00000000" w:rsidP="00000000" w:rsidRDefault="00000000" w:rsidRPr="00000000" w14:paraId="0000000C">
      <w:pPr>
        <w:rPr>
          <w:rFonts w:ascii="Lora" w:cs="Lora" w:eastAsia="Lora" w:hAnsi="Lora"/>
          <w:color w:val="666666"/>
        </w:rPr>
      </w:pPr>
      <w:r w:rsidDel="00000000" w:rsidR="00000000" w:rsidRPr="00000000">
        <w:rPr>
          <w:rFonts w:ascii="Lora" w:cs="Lora" w:eastAsia="Lora" w:hAnsi="Lora"/>
          <w:color w:val="666666"/>
          <w:rtl w:val="0"/>
        </w:rPr>
        <w:t xml:space="preserve">We could resolve collisions using separate chaining which is an instance of open hashing, which we use another linked list to save all collisions. </w:t>
      </w:r>
    </w:p>
    <w:p w:rsidR="00000000" w:rsidDel="00000000" w:rsidP="00000000" w:rsidRDefault="00000000" w:rsidRPr="00000000" w14:paraId="0000000D">
      <w:pPr>
        <w:numPr>
          <w:ilvl w:val="0"/>
          <w:numId w:val="3"/>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Running time: </w:t>
      </w:r>
    </w:p>
    <w:p w:rsidR="00000000" w:rsidDel="00000000" w:rsidP="00000000" w:rsidRDefault="00000000" w:rsidRPr="00000000" w14:paraId="0000000E">
      <w:pPr>
        <w:numPr>
          <w:ilvl w:val="1"/>
          <w:numId w:val="3"/>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Insert: O(1)</w:t>
      </w:r>
    </w:p>
    <w:p w:rsidR="00000000" w:rsidDel="00000000" w:rsidP="00000000" w:rsidRDefault="00000000" w:rsidRPr="00000000" w14:paraId="0000000F">
      <w:pPr>
        <w:numPr>
          <w:ilvl w:val="1"/>
          <w:numId w:val="3"/>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Remove/find: </w:t>
      </w:r>
    </w:p>
    <w:p w:rsidR="00000000" w:rsidDel="00000000" w:rsidP="00000000" w:rsidRDefault="00000000" w:rsidRPr="00000000" w14:paraId="00000010">
      <w:pPr>
        <w:numPr>
          <w:ilvl w:val="2"/>
          <w:numId w:val="3"/>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worst case: o(n)</w:t>
      </w:r>
    </w:p>
    <w:p w:rsidR="00000000" w:rsidDel="00000000" w:rsidP="00000000" w:rsidRDefault="00000000" w:rsidRPr="00000000" w14:paraId="00000011">
      <w:pPr>
        <w:numPr>
          <w:ilvl w:val="2"/>
          <w:numId w:val="3"/>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SUHA: O(</w:t>
      </w:r>
      <w:ins w:author="Jinyang Jia" w:id="4" w:date="2019-10-31T23:14:55Z">
        <w:r w:rsidDel="00000000" w:rsidR="00000000" w:rsidRPr="00000000">
          <w:rPr>
            <w:rFonts w:ascii="Lora" w:cs="Lora" w:eastAsia="Lora" w:hAnsi="Lora"/>
            <w:color w:val="666666"/>
            <w:rtl w:val="0"/>
          </w:rPr>
          <w:t xml:space="preserve">n/N</w:t>
        </w:r>
      </w:ins>
      <w:del w:author="Jinyang Jia" w:id="4" w:date="2019-10-31T23:14:55Z">
        <w:r w:rsidDel="00000000" w:rsidR="00000000" w:rsidRPr="00000000">
          <w:rPr>
            <w:rFonts w:ascii="Lora" w:cs="Lora" w:eastAsia="Lora" w:hAnsi="Lora"/>
            <w:color w:val="666666"/>
            <w:rtl w:val="0"/>
          </w:rPr>
          <w:delText xml:space="preserve">N/n</w:delText>
        </w:r>
      </w:del>
      <w:r w:rsidDel="00000000" w:rsidR="00000000" w:rsidRPr="00000000">
        <w:rPr>
          <w:rFonts w:ascii="Lora" w:cs="Lora" w:eastAsia="Lora" w:hAnsi="Lora"/>
          <w:color w:val="666666"/>
          <w:rtl w:val="0"/>
        </w:rPr>
        <w:t xml:space="preserve">) = load factor</w:t>
      </w:r>
    </w:p>
    <w:p w:rsidR="00000000" w:rsidDel="00000000" w:rsidP="00000000" w:rsidRDefault="00000000" w:rsidRPr="00000000" w14:paraId="00000012">
      <w:pPr>
        <w:rPr>
          <w:rFonts w:ascii="Lora" w:cs="Lora" w:eastAsia="Lora" w:hAnsi="Lora"/>
          <w:color w:val="666666"/>
        </w:rPr>
      </w:pPr>
      <w:r w:rsidDel="00000000" w:rsidR="00000000" w:rsidRPr="00000000">
        <w:rPr>
          <w:rFonts w:ascii="Lora" w:cs="Lora" w:eastAsia="Lora" w:hAnsi="Lora"/>
          <w:color w:val="666666"/>
          <w:rtl w:val="0"/>
        </w:rPr>
        <w:t xml:space="preserve">(*Open hashing : data stored outside of the array</w:t>
      </w:r>
      <w:ins w:author="Natasha Goel" w:id="5" w:date="2019-11-10T21:56:30Z">
        <w:r w:rsidDel="00000000" w:rsidR="00000000" w:rsidRPr="00000000">
          <w:rPr>
            <w:rFonts w:ascii="Lora" w:cs="Lora" w:eastAsia="Lora" w:hAnsi="Lora"/>
            <w:color w:val="666666"/>
            <w:rtl w:val="0"/>
          </w:rPr>
          <w:t xml:space="preserve">)</w:t>
        </w:r>
      </w:ins>
      <w:r w:rsidDel="00000000" w:rsidR="00000000" w:rsidRPr="00000000">
        <w:rPr>
          <w:rtl w:val="0"/>
        </w:rPr>
      </w:r>
    </w:p>
    <w:p w:rsidR="00000000" w:rsidDel="00000000" w:rsidP="00000000" w:rsidRDefault="00000000" w:rsidRPr="00000000" w14:paraId="00000013">
      <w:pPr>
        <w:pStyle w:val="Heading3"/>
        <w:numPr>
          <w:ilvl w:val="0"/>
          <w:numId w:val="9"/>
        </w:numPr>
        <w:ind w:left="720" w:hanging="360"/>
        <w:rPr>
          <w:rFonts w:ascii="Lora" w:cs="Lora" w:eastAsia="Lora" w:hAnsi="Lora"/>
          <w:b w:val="1"/>
        </w:rPr>
      </w:pPr>
      <w:bookmarkStart w:colFirst="0" w:colLast="0" w:name="_hfe47sgmycx7" w:id="2"/>
      <w:bookmarkEnd w:id="2"/>
      <w:r w:rsidDel="00000000" w:rsidR="00000000" w:rsidRPr="00000000">
        <w:rPr>
          <w:rFonts w:ascii="Lora" w:cs="Lora" w:eastAsia="Lora" w:hAnsi="Lora"/>
          <w:b w:val="1"/>
          <w:rtl w:val="0"/>
        </w:rPr>
        <w:t xml:space="preserve">Linear probing</w:t>
      </w:r>
      <w:ins w:author="Xiao Tan" w:id="6" w:date="2019-10-31T18:23:06Z">
        <w:r w:rsidDel="00000000" w:rsidR="00000000" w:rsidRPr="00000000">
          <w:rPr>
            <w:rFonts w:ascii="Lora" w:cs="Lora" w:eastAsia="Lora" w:hAnsi="Lora"/>
            <w:b w:val="1"/>
            <w:rtl w:val="0"/>
          </w:rPr>
          <w:t xml:space="preserve"> </w:t>
        </w:r>
      </w:ins>
      <w:r w:rsidDel="00000000" w:rsidR="00000000" w:rsidRPr="00000000">
        <w:rPr>
          <w:rtl w:val="0"/>
        </w:rPr>
      </w:r>
    </w:p>
    <w:p w:rsidR="00000000" w:rsidDel="00000000" w:rsidP="00000000" w:rsidRDefault="00000000" w:rsidRPr="00000000" w14:paraId="00000014">
      <w:pPr>
        <w:rPr>
          <w:rFonts w:ascii="Lora" w:cs="Lora" w:eastAsia="Lora" w:hAnsi="Lora"/>
          <w:color w:val="666666"/>
        </w:rPr>
      </w:pPr>
      <w:r w:rsidDel="00000000" w:rsidR="00000000" w:rsidRPr="00000000">
        <w:rPr>
          <w:rFonts w:ascii="Lora" w:cs="Lora" w:eastAsia="Lora" w:hAnsi="Lora"/>
          <w:color w:val="666666"/>
          <w:rtl w:val="0"/>
        </w:rPr>
        <w:t xml:space="preserve">Another way to handle collisions is to use closed hashing. When using closed hashing, we keep all our data inside of our hash table. We will cover two strategies for closed hashing:</w:t>
      </w:r>
    </w:p>
    <w:p w:rsidR="00000000" w:rsidDel="00000000" w:rsidP="00000000" w:rsidRDefault="00000000" w:rsidRPr="00000000" w14:paraId="00000015">
      <w:pPr>
        <w:rPr>
          <w:rFonts w:ascii="Lora" w:cs="Lora" w:eastAsia="Lora" w:hAnsi="Lora"/>
          <w:b w:val="1"/>
          <w:color w:val="666666"/>
        </w:rPr>
      </w:pPr>
      <w:r w:rsidDel="00000000" w:rsidR="00000000" w:rsidRPr="00000000">
        <w:rPr>
          <w:rFonts w:ascii="Lora" w:cs="Lora" w:eastAsia="Lora" w:hAnsi="Lora"/>
          <w:b w:val="1"/>
          <w:color w:val="666666"/>
          <w:rtl w:val="0"/>
        </w:rPr>
        <w:t xml:space="preserve">Probing- based hashing</w:t>
      </w:r>
    </w:p>
    <w:p w:rsidR="00000000" w:rsidDel="00000000" w:rsidP="00000000" w:rsidRDefault="00000000" w:rsidRPr="00000000" w14:paraId="00000016">
      <w:pPr>
        <w:numPr>
          <w:ilvl w:val="0"/>
          <w:numId w:val="4"/>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Hash the key and try to insert. </w:t>
      </w:r>
      <w:ins w:author="Nitish Natarajan" w:id="7" w:date="2019-10-28T19:05:08Z">
        <w:r w:rsidDel="00000000" w:rsidR="00000000" w:rsidRPr="00000000">
          <w:rPr>
            <w:rFonts w:ascii="Lora" w:cs="Lora" w:eastAsia="Lora" w:hAnsi="Lora"/>
            <w:color w:val="666666"/>
          </w:rPr>
          <w:drawing>
            <wp:inline distB="114300" distT="114300" distL="114300" distR="114300">
              <wp:extent cx="5386388" cy="715799"/>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86388" cy="715799"/>
                      </a:xfrm>
                      <a:prstGeom prst="rect"/>
                      <a:ln/>
                    </pic:spPr>
                  </pic:pic>
                </a:graphicData>
              </a:graphic>
            </wp:inline>
          </w:drawing>
        </w:r>
      </w:ins>
      <w:r w:rsidDel="00000000" w:rsidR="00000000" w:rsidRPr="00000000">
        <w:rPr>
          <w:rFonts w:ascii="Lora" w:cs="Lora" w:eastAsia="Lora" w:hAnsi="Lora"/>
          <w:color w:val="666666"/>
          <w:rtl w:val="0"/>
        </w:rPr>
        <w:t xml:space="preserve">If the spot is filled, linearly loop down the array to find the next open spot to place the data. Assume we have the following hash table:</w:t>
      </w:r>
    </w:p>
    <w:p w:rsidR="00000000" w:rsidDel="00000000" w:rsidP="00000000" w:rsidRDefault="00000000" w:rsidRPr="00000000" w14:paraId="00000017">
      <w:pPr>
        <w:rPr>
          <w:rFonts w:ascii="Lora" w:cs="Lora" w:eastAsia="Lora" w:hAnsi="Lora"/>
          <w:color w:val="666666"/>
        </w:rPr>
        <w:pPrChange w:author="Nitish Natarajan" w:id="0" w:date="2019-10-28T19:05:18Z">
          <w:pPr>
            <w:jc w:val="center"/>
          </w:pPr>
        </w:pPrChange>
      </w:pPr>
      <w:del w:author="Nitish Natarajan" w:id="7" w:date="2019-10-28T19:05:08Z">
        <w:r w:rsidDel="00000000" w:rsidR="00000000" w:rsidRPr="00000000">
          <w:rPr>
            <w:rFonts w:ascii="Lora" w:cs="Lora" w:eastAsia="Lora" w:hAnsi="Lora"/>
            <w:color w:val="666666"/>
          </w:rPr>
          <w:drawing>
            <wp:inline distB="114300" distT="114300" distL="114300" distR="114300">
              <wp:extent cx="5386388" cy="715799"/>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86388" cy="715799"/>
                      </a:xfrm>
                      <a:prstGeom prst="rect"/>
                      <a:ln/>
                    </pic:spPr>
                  </pic:pic>
                </a:graphicData>
              </a:graphic>
            </wp:inline>
          </w:drawing>
        </w:r>
      </w:del>
      <w:r w:rsidDel="00000000" w:rsidR="00000000" w:rsidRPr="00000000">
        <w:rPr>
          <w:rtl w:val="0"/>
        </w:rPr>
      </w:r>
    </w:p>
    <w:p w:rsidR="00000000" w:rsidDel="00000000" w:rsidP="00000000" w:rsidRDefault="00000000" w:rsidRPr="00000000" w14:paraId="00000018">
      <w:pPr>
        <w:rPr>
          <w:rFonts w:ascii="Lora" w:cs="Lora" w:eastAsia="Lora" w:hAnsi="Lora"/>
          <w:color w:val="666666"/>
        </w:rPr>
      </w:pPr>
      <w:r w:rsidDel="00000000" w:rsidR="00000000" w:rsidRPr="00000000">
        <w:rPr>
          <w:rFonts w:ascii="Lora" w:cs="Lora" w:eastAsia="Lora" w:hAnsi="Lora"/>
          <w:color w:val="666666"/>
          <w:rtl w:val="0"/>
        </w:rPr>
        <w:t xml:space="preserve">Insert 29: 29 % 7 = 1</w:t>
      </w:r>
    </w:p>
    <w:p w:rsidR="00000000" w:rsidDel="00000000" w:rsidP="00000000" w:rsidRDefault="00000000" w:rsidRPr="00000000" w14:paraId="00000019">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5271204" cy="310991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71204"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We stop when we find an empty spot to insert our data.</w:t>
      </w:r>
    </w:p>
    <w:p w:rsidR="00000000" w:rsidDel="00000000" w:rsidP="00000000" w:rsidRDefault="00000000" w:rsidRPr="00000000" w14:paraId="0000001B">
      <w:pPr>
        <w:numPr>
          <w:ilvl w:val="2"/>
          <w:numId w:val="4"/>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In the worst case scenario, it will run in O(n) time.</w:t>
      </w:r>
    </w:p>
    <w:p w:rsidR="00000000" w:rsidDel="00000000" w:rsidP="00000000" w:rsidRDefault="00000000" w:rsidRPr="00000000" w14:paraId="0000001C">
      <w:pPr>
        <w:ind w:left="216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1D">
      <w:pPr>
        <w:pStyle w:val="Heading4"/>
        <w:numPr>
          <w:ilvl w:val="0"/>
          <w:numId w:val="4"/>
        </w:numPr>
        <w:spacing w:after="0" w:afterAutospacing="0"/>
        <w:ind w:left="720" w:hanging="360"/>
        <w:rPr>
          <w:rFonts w:ascii="Lora" w:cs="Lora" w:eastAsia="Lora" w:hAnsi="Lora"/>
          <w:b w:val="1"/>
        </w:rPr>
      </w:pPr>
      <w:bookmarkStart w:colFirst="0" w:colLast="0" w:name="_5rvkrqtgqztv" w:id="3"/>
      <w:bookmarkEnd w:id="3"/>
      <w:r w:rsidDel="00000000" w:rsidR="00000000" w:rsidRPr="00000000">
        <w:rPr>
          <w:rFonts w:ascii="Lora" w:cs="Lora" w:eastAsia="Lora" w:hAnsi="Lora"/>
          <w:b w:val="1"/>
          <w:rtl w:val="0"/>
        </w:rPr>
        <w:t xml:space="preserve">Primary Clustering</w:t>
      </w:r>
    </w:p>
    <w:p w:rsidR="00000000" w:rsidDel="00000000" w:rsidP="00000000" w:rsidRDefault="00000000" w:rsidRPr="00000000" w14:paraId="0000001E">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Primary cluster is the largest sequential block of data in a hash table.</w:t>
      </w:r>
    </w:p>
    <w:p w:rsidR="00000000" w:rsidDel="00000000" w:rsidP="00000000" w:rsidRDefault="00000000" w:rsidRPr="00000000" w14:paraId="0000001F">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It is the source of the worst case running time in linear probing. </w:t>
      </w:r>
    </w:p>
    <w:p w:rsidR="00000000" w:rsidDel="00000000" w:rsidP="00000000" w:rsidRDefault="00000000" w:rsidRPr="00000000" w14:paraId="00000020">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It takes the largest chunk of space; therefore data points have the highest probability of landing exactly there, which makes the cluster even bigger.</w:t>
      </w:r>
    </w:p>
    <w:p w:rsidR="00000000" w:rsidDel="00000000" w:rsidP="00000000" w:rsidRDefault="00000000" w:rsidRPr="00000000" w14:paraId="00000021">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Possible solutions:</w:t>
      </w:r>
    </w:p>
    <w:p w:rsidR="00000000" w:rsidDel="00000000" w:rsidP="00000000" w:rsidRDefault="00000000" w:rsidRPr="00000000" w14:paraId="00000022">
      <w:pPr>
        <w:numPr>
          <w:ilvl w:val="2"/>
          <w:numId w:val="4"/>
        </w:numPr>
        <w:spacing w:after="0" w:afterAutospacing="0"/>
        <w:ind w:left="2160" w:hanging="360"/>
        <w:rPr>
          <w:rFonts w:ascii="Lora" w:cs="Lora" w:eastAsia="Lora" w:hAnsi="Lora"/>
          <w:color w:val="666666"/>
        </w:rPr>
      </w:pPr>
      <w:r w:rsidDel="00000000" w:rsidR="00000000" w:rsidRPr="00000000">
        <w:rPr>
          <w:rFonts w:ascii="Lora" w:cs="Lora" w:eastAsia="Lora" w:hAnsi="Lora"/>
          <w:color w:val="666666"/>
          <w:rtl w:val="0"/>
        </w:rPr>
        <w:t xml:space="preserve">Could we jump by 2 steps instead of 1? - We will have the same problem on odd/even parity.</w:t>
      </w:r>
    </w:p>
    <w:p w:rsidR="00000000" w:rsidDel="00000000" w:rsidP="00000000" w:rsidRDefault="00000000" w:rsidRPr="00000000" w14:paraId="00000023">
      <w:pPr>
        <w:pStyle w:val="Heading4"/>
        <w:numPr>
          <w:ilvl w:val="2"/>
          <w:numId w:val="4"/>
        </w:numPr>
        <w:spacing w:after="0" w:afterAutospacing="0" w:before="0" w:beforeAutospacing="0"/>
        <w:ind w:left="2160" w:hanging="360"/>
        <w:rPr>
          <w:rFonts w:ascii="Lora" w:cs="Lora" w:eastAsia="Lora" w:hAnsi="Lora"/>
        </w:rPr>
      </w:pPr>
      <w:bookmarkStart w:colFirst="0" w:colLast="0" w:name="_c6sszbg723pd" w:id="4"/>
      <w:bookmarkEnd w:id="4"/>
      <w:r w:rsidDel="00000000" w:rsidR="00000000" w:rsidRPr="00000000">
        <w:rPr>
          <w:rFonts w:ascii="Nova Mono" w:cs="Nova Mono" w:eastAsia="Nova Mono" w:hAnsi="Nova Mono"/>
          <w:rtl w:val="0"/>
        </w:rPr>
        <w:t xml:space="preserve">Could we jump by some random number? - This is the best solution to the primary cluster problem and it is explored as our second strategy to handling collisions → Double Hashing.</w:t>
        <w:br w:type="textWrapping"/>
      </w:r>
      <w:r w:rsidDel="00000000" w:rsidR="00000000" w:rsidRPr="00000000">
        <w:rPr>
          <w:rtl w:val="0"/>
        </w:rPr>
      </w:r>
    </w:p>
    <w:p w:rsidR="00000000" w:rsidDel="00000000" w:rsidP="00000000" w:rsidRDefault="00000000" w:rsidRPr="00000000" w14:paraId="00000024">
      <w:pPr>
        <w:pStyle w:val="Heading4"/>
        <w:numPr>
          <w:ilvl w:val="0"/>
          <w:numId w:val="4"/>
        </w:numPr>
        <w:spacing w:after="0" w:afterAutospacing="0" w:before="0" w:beforeAutospacing="0"/>
        <w:ind w:left="720" w:hanging="360"/>
        <w:rPr>
          <w:rFonts w:ascii="Lora" w:cs="Lora" w:eastAsia="Lora" w:hAnsi="Lora"/>
          <w:b w:val="1"/>
        </w:rPr>
      </w:pPr>
      <w:bookmarkStart w:colFirst="0" w:colLast="0" w:name="_c6sszbg723pd" w:id="4"/>
      <w:bookmarkEnd w:id="4"/>
      <w:r w:rsidDel="00000000" w:rsidR="00000000" w:rsidRPr="00000000">
        <w:rPr>
          <w:rFonts w:ascii="Lora" w:cs="Lora" w:eastAsia="Lora" w:hAnsi="Lora"/>
          <w:b w:val="1"/>
          <w:rtl w:val="0"/>
        </w:rPr>
        <w:t xml:space="preserve">Double Hashing</w:t>
      </w:r>
    </w:p>
    <w:p w:rsidR="00000000" w:rsidDel="00000000" w:rsidP="00000000" w:rsidRDefault="00000000" w:rsidRPr="00000000" w14:paraId="00000025">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The idea behind double hashing is to add a second hash function, which is called a step function, where a good step function is:</w:t>
      </w:r>
    </w:p>
    <w:p w:rsidR="00000000" w:rsidDel="00000000" w:rsidP="00000000" w:rsidRDefault="00000000" w:rsidRPr="00000000" w14:paraId="00000026">
      <w:pPr>
        <w:numPr>
          <w:ilvl w:val="2"/>
          <w:numId w:val="4"/>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Has to return values between 1 and (size - 1).</w:t>
      </w:r>
    </w:p>
    <w:p w:rsidR="00000000" w:rsidDel="00000000" w:rsidP="00000000" w:rsidRDefault="00000000" w:rsidRPr="00000000" w14:paraId="00000027">
      <w:pPr>
        <w:numPr>
          <w:ilvl w:val="2"/>
          <w:numId w:val="4"/>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Needs to cover all elements of the array.</w:t>
      </w:r>
    </w:p>
    <w:p w:rsidR="00000000" w:rsidDel="00000000" w:rsidP="00000000" w:rsidRDefault="00000000" w:rsidRPr="00000000" w14:paraId="00000028">
      <w:pPr>
        <w:numPr>
          <w:ilvl w:val="3"/>
          <w:numId w:val="4"/>
        </w:numPr>
        <w:ind w:left="2880" w:hanging="360"/>
        <w:rPr>
          <w:rFonts w:ascii="Lora" w:cs="Lora" w:eastAsia="Lora" w:hAnsi="Lora"/>
          <w:color w:val="666666"/>
        </w:rPr>
      </w:pPr>
      <w:r w:rsidDel="00000000" w:rsidR="00000000" w:rsidRPr="00000000">
        <w:rPr>
          <w:rFonts w:ascii="Lora" w:cs="Lora" w:eastAsia="Lora" w:hAnsi="Lora"/>
          <w:color w:val="666666"/>
          <w:rtl w:val="0"/>
        </w:rPr>
        <w:t xml:space="preserve">We need to make array size a prime or a relative prime (will not be divisible by the step size) to the range of the second hash function.</w:t>
      </w:r>
    </w:p>
    <w:p w:rsidR="00000000" w:rsidDel="00000000" w:rsidP="00000000" w:rsidRDefault="00000000" w:rsidRPr="00000000" w14:paraId="00000029">
      <w:pPr>
        <w:numPr>
          <w:ilvl w:val="3"/>
          <w:numId w:val="4"/>
        </w:numPr>
        <w:ind w:left="2880" w:hanging="360"/>
        <w:rPr>
          <w:rFonts w:ascii="Lora" w:cs="Lora" w:eastAsia="Lora" w:hAnsi="Lora"/>
          <w:color w:val="666666"/>
        </w:rPr>
      </w:pPr>
      <w:r w:rsidDel="00000000" w:rsidR="00000000" w:rsidRPr="00000000">
        <w:rPr>
          <w:rFonts w:ascii="Lora" w:cs="Lora" w:eastAsia="Lora" w:hAnsi="Lora"/>
          <w:color w:val="666666"/>
          <w:rtl w:val="0"/>
        </w:rPr>
        <w:t xml:space="preserve">Ex: if the size was 6 and the step was 2, we would visit 0, 2, 4 in a cycle. </w:t>
      </w:r>
    </w:p>
    <w:p w:rsidR="00000000" w:rsidDel="00000000" w:rsidP="00000000" w:rsidRDefault="00000000" w:rsidRPr="00000000" w14:paraId="0000002A">
      <w:pPr>
        <w:rPr>
          <w:rFonts w:ascii="Lora" w:cs="Lora" w:eastAsia="Lora" w:hAnsi="Lora"/>
          <w:color w:val="666666"/>
        </w:rPr>
      </w:pPr>
      <w:r w:rsidDel="00000000" w:rsidR="00000000" w:rsidRPr="00000000">
        <w:rPr>
          <w:rFonts w:ascii="Lora" w:cs="Lora" w:eastAsia="Lora" w:hAnsi="Lora"/>
          <w:color w:val="666666"/>
          <w:rtl w:val="0"/>
        </w:rPr>
        <w:t xml:space="preserve">Double hashing example:</w:t>
      </w:r>
    </w:p>
    <w:p w:rsidR="00000000" w:rsidDel="00000000" w:rsidP="00000000" w:rsidRDefault="00000000" w:rsidRPr="00000000" w14:paraId="0000002B">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4981575" cy="66421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81575" cy="6642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Lora" w:cs="Lora" w:eastAsia="Lora" w:hAnsi="Lora"/>
          <w:color w:val="666666"/>
        </w:rPr>
      </w:pPr>
      <w:r w:rsidDel="00000000" w:rsidR="00000000" w:rsidRPr="00000000">
        <w:rPr>
          <w:rtl w:val="0"/>
        </w:rPr>
      </w:r>
    </w:p>
    <w:p w:rsidR="00000000" w:rsidDel="00000000" w:rsidP="00000000" w:rsidRDefault="00000000" w:rsidRPr="00000000" w14:paraId="0000002D">
      <w:pPr>
        <w:rPr>
          <w:rFonts w:ascii="Lora" w:cs="Lora" w:eastAsia="Lora" w:hAnsi="Lora"/>
          <w:color w:val="666666"/>
        </w:rPr>
      </w:pPr>
      <w:r w:rsidDel="00000000" w:rsidR="00000000" w:rsidRPr="00000000">
        <w:rPr>
          <w:rFonts w:ascii="Nova Mono" w:cs="Nova Mono" w:eastAsia="Nova Mono" w:hAnsi="Nova Mono"/>
          <w:color w:val="666666"/>
          <w:rtl w:val="0"/>
        </w:rPr>
        <w:t xml:space="preserve">Insert 11: 11 % 7 = 4 → we have a collision.</w:t>
      </w:r>
    </w:p>
    <w:p w:rsidR="00000000" w:rsidDel="00000000" w:rsidP="00000000" w:rsidRDefault="00000000" w:rsidRPr="00000000" w14:paraId="0000002E">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5057775" cy="1116887"/>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57775" cy="11168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Lora" w:cs="Lora" w:eastAsia="Lora" w:hAnsi="Lora"/>
          <w:color w:val="666666"/>
        </w:rPr>
      </w:pPr>
      <w:r w:rsidDel="00000000" w:rsidR="00000000" w:rsidRPr="00000000">
        <w:rPr>
          <w:rtl w:val="0"/>
        </w:rPr>
      </w:r>
    </w:p>
    <w:p w:rsidR="00000000" w:rsidDel="00000000" w:rsidP="00000000" w:rsidRDefault="00000000" w:rsidRPr="00000000" w14:paraId="00000030">
      <w:pPr>
        <w:rPr>
          <w:rFonts w:ascii="Lora" w:cs="Lora" w:eastAsia="Lora" w:hAnsi="Lora"/>
          <w:color w:val="666666"/>
        </w:rPr>
      </w:pPr>
      <w:r w:rsidDel="00000000" w:rsidR="00000000" w:rsidRPr="00000000">
        <w:rPr>
          <w:rFonts w:ascii="Nova Mono" w:cs="Nova Mono" w:eastAsia="Nova Mono" w:hAnsi="Nova Mono"/>
          <w:color w:val="666666"/>
          <w:rtl w:val="0"/>
        </w:rPr>
        <w:t xml:space="preserve">Let step function be: 5 - (k % 5) → 5 - (11 % 5) = 5 - 1 = 4; the step is 4.</w:t>
      </w:r>
    </w:p>
    <w:p w:rsidR="00000000" w:rsidDel="00000000" w:rsidP="00000000" w:rsidRDefault="00000000" w:rsidRPr="00000000" w14:paraId="00000031">
      <w:pPr>
        <w:rPr>
          <w:rFonts w:ascii="Lora" w:cs="Lora" w:eastAsia="Lora" w:hAnsi="Lora"/>
          <w:color w:val="666666"/>
        </w:rPr>
      </w:pPr>
      <w:r w:rsidDel="00000000" w:rsidR="00000000" w:rsidRPr="00000000">
        <w:rPr>
          <w:rFonts w:ascii="Lora" w:cs="Lora" w:eastAsia="Lora" w:hAnsi="Lora"/>
          <w:color w:val="666666"/>
          <w:rtl w:val="0"/>
        </w:rPr>
        <w:t xml:space="preserve">We move by 4:</w:t>
      </w:r>
    </w:p>
    <w:p w:rsidR="00000000" w:rsidDel="00000000" w:rsidP="00000000" w:rsidRDefault="00000000" w:rsidRPr="00000000" w14:paraId="00000032">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5076825" cy="108999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76825" cy="10899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Lora" w:cs="Lora" w:eastAsia="Lora" w:hAnsi="Lora"/>
          <w:color w:val="666666"/>
        </w:rPr>
      </w:pPr>
      <w:r w:rsidDel="00000000" w:rsidR="00000000" w:rsidRPr="00000000">
        <w:rPr>
          <w:rtl w:val="0"/>
        </w:rPr>
      </w:r>
    </w:p>
    <w:p w:rsidR="00000000" w:rsidDel="00000000" w:rsidP="00000000" w:rsidRDefault="00000000" w:rsidRPr="00000000" w14:paraId="00000034">
      <w:pPr>
        <w:rPr>
          <w:rFonts w:ascii="Lora" w:cs="Lora" w:eastAsia="Lora" w:hAnsi="Lora"/>
          <w:color w:val="666666"/>
        </w:rPr>
      </w:pPr>
      <w:r w:rsidDel="00000000" w:rsidR="00000000" w:rsidRPr="00000000">
        <w:rPr>
          <w:rFonts w:ascii="Lora" w:cs="Lora" w:eastAsia="Lora" w:hAnsi="Lora"/>
          <w:color w:val="666666"/>
          <w:rtl w:val="0"/>
        </w:rPr>
        <w:t xml:space="preserve">Index 1 is still full, so we move another 4 steps and since index 5 is free, we add:</w:t>
      </w:r>
    </w:p>
    <w:p w:rsidR="00000000" w:rsidDel="00000000" w:rsidP="00000000" w:rsidRDefault="00000000" w:rsidRPr="00000000" w14:paraId="00000035">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5014913" cy="104324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14913" cy="104324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6"/>
        </w:numPr>
        <w:ind w:left="720" w:hanging="360"/>
        <w:rPr>
          <w:rFonts w:ascii="Lora" w:cs="Lora" w:eastAsia="Lora" w:hAnsi="Lora"/>
          <w:b w:val="1"/>
          <w:color w:val="666666"/>
        </w:rPr>
      </w:pPr>
      <w:r w:rsidDel="00000000" w:rsidR="00000000" w:rsidRPr="00000000">
        <w:rPr>
          <w:rFonts w:ascii="Lora" w:cs="Lora" w:eastAsia="Lora" w:hAnsi="Lora"/>
          <w:b w:val="1"/>
          <w:color w:val="666666"/>
          <w:rtl w:val="0"/>
        </w:rPr>
        <w:t xml:space="preserve">Running Time:</w:t>
      </w:r>
    </w:p>
    <w:p w:rsidR="00000000" w:rsidDel="00000000" w:rsidP="00000000" w:rsidRDefault="00000000" w:rsidRPr="00000000" w14:paraId="00000037">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Separate chaining</w:t>
      </w:r>
    </w:p>
    <w:p w:rsidR="00000000" w:rsidDel="00000000" w:rsidP="00000000" w:rsidRDefault="00000000" w:rsidRPr="00000000" w14:paraId="00000038">
      <w:pPr>
        <w:numPr>
          <w:ilvl w:val="2"/>
          <w:numId w:val="6"/>
        </w:numPr>
        <w:ind w:left="2160" w:hanging="360"/>
        <w:rPr>
          <w:rFonts w:ascii="Lora" w:cs="Lora" w:eastAsia="Lora" w:hAnsi="Lora"/>
          <w:color w:val="666666"/>
        </w:rPr>
      </w:pPr>
      <w:r w:rsidDel="00000000" w:rsidR="00000000" w:rsidRPr="00000000">
        <w:rPr>
          <w:rFonts w:ascii="Arial Unicode MS" w:cs="Arial Unicode MS" w:eastAsia="Arial Unicode MS" w:hAnsi="Arial Unicode MS"/>
          <w:color w:val="666666"/>
          <w:rtl w:val="0"/>
        </w:rPr>
        <w:t xml:space="preserve">Successful 1 + ⍺/2</w:t>
      </w:r>
    </w:p>
    <w:p w:rsidR="00000000" w:rsidDel="00000000" w:rsidP="00000000" w:rsidRDefault="00000000" w:rsidRPr="00000000" w14:paraId="00000039">
      <w:pPr>
        <w:numPr>
          <w:ilvl w:val="2"/>
          <w:numId w:val="6"/>
        </w:numPr>
        <w:ind w:left="2160" w:hanging="360"/>
        <w:rPr>
          <w:rFonts w:ascii="Lora" w:cs="Lora" w:eastAsia="Lora" w:hAnsi="Lora"/>
          <w:color w:val="666666"/>
        </w:rPr>
      </w:pPr>
      <w:r w:rsidDel="00000000" w:rsidR="00000000" w:rsidRPr="00000000">
        <w:rPr>
          <w:rFonts w:ascii="Arial Unicode MS" w:cs="Arial Unicode MS" w:eastAsia="Arial Unicode MS" w:hAnsi="Arial Unicode MS"/>
          <w:color w:val="666666"/>
          <w:rtl w:val="0"/>
        </w:rPr>
        <w:t xml:space="preserve">Unsuccessful 1 + ⍺</w:t>
      </w:r>
    </w:p>
    <w:p w:rsidR="00000000" w:rsidDel="00000000" w:rsidP="00000000" w:rsidRDefault="00000000" w:rsidRPr="00000000" w14:paraId="0000003A">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Linear probing:</w:t>
      </w:r>
    </w:p>
    <w:p w:rsidR="00000000" w:rsidDel="00000000" w:rsidP="00000000" w:rsidRDefault="00000000" w:rsidRPr="00000000" w14:paraId="0000003B">
      <w:pPr>
        <w:numPr>
          <w:ilvl w:val="2"/>
          <w:numId w:val="6"/>
        </w:numPr>
        <w:ind w:left="2160" w:hanging="360"/>
        <w:rPr>
          <w:rFonts w:ascii="Lora" w:cs="Lora" w:eastAsia="Lora" w:hAnsi="Lora"/>
          <w:color w:val="666666"/>
        </w:rPr>
      </w:pPr>
      <w:r w:rsidDel="00000000" w:rsidR="00000000" w:rsidRPr="00000000">
        <w:rPr>
          <w:rFonts w:ascii="Arial Unicode MS" w:cs="Arial Unicode MS" w:eastAsia="Arial Unicode MS" w:hAnsi="Arial Unicode MS"/>
          <w:color w:val="666666"/>
          <w:rtl w:val="0"/>
        </w:rPr>
        <w:t xml:space="preserve">Successful ½(1+1/(1-⍺))</w:t>
      </w:r>
    </w:p>
    <w:p w:rsidR="00000000" w:rsidDel="00000000" w:rsidP="00000000" w:rsidRDefault="00000000" w:rsidRPr="00000000" w14:paraId="0000003C">
      <w:pPr>
        <w:numPr>
          <w:ilvl w:val="2"/>
          <w:numId w:val="6"/>
        </w:numPr>
        <w:ind w:left="2160" w:hanging="360"/>
        <w:rPr>
          <w:rFonts w:ascii="Lora" w:cs="Lora" w:eastAsia="Lora" w:hAnsi="Lora"/>
          <w:color w:val="666666"/>
        </w:rPr>
      </w:pPr>
      <w:r w:rsidDel="00000000" w:rsidR="00000000" w:rsidRPr="00000000">
        <w:rPr>
          <w:rFonts w:ascii="Arial Unicode MS" w:cs="Arial Unicode MS" w:eastAsia="Arial Unicode MS" w:hAnsi="Arial Unicode MS"/>
          <w:color w:val="666666"/>
          <w:rtl w:val="0"/>
        </w:rPr>
        <w:t xml:space="preserve">Unsuccessful ½(1+1/(1-⍺))^2</w:t>
      </w:r>
    </w:p>
    <w:p w:rsidR="00000000" w:rsidDel="00000000" w:rsidP="00000000" w:rsidRDefault="00000000" w:rsidRPr="00000000" w14:paraId="0000003D">
      <w:pPr>
        <w:numPr>
          <w:ilvl w:val="1"/>
          <w:numId w:val="6"/>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Double hashing:</w:t>
      </w:r>
    </w:p>
    <w:p w:rsidR="00000000" w:rsidDel="00000000" w:rsidP="00000000" w:rsidRDefault="00000000" w:rsidRPr="00000000" w14:paraId="0000003E">
      <w:pPr>
        <w:numPr>
          <w:ilvl w:val="2"/>
          <w:numId w:val="6"/>
        </w:numPr>
        <w:ind w:left="2160" w:hanging="360"/>
        <w:rPr>
          <w:rFonts w:ascii="Lora" w:cs="Lora" w:eastAsia="Lora" w:hAnsi="Lora"/>
          <w:color w:val="666666"/>
        </w:rPr>
      </w:pPr>
      <w:r w:rsidDel="00000000" w:rsidR="00000000" w:rsidRPr="00000000">
        <w:rPr>
          <w:rFonts w:ascii="Arial Unicode MS" w:cs="Arial Unicode MS" w:eastAsia="Arial Unicode MS" w:hAnsi="Arial Unicode MS"/>
          <w:color w:val="666666"/>
          <w:rtl w:val="0"/>
        </w:rPr>
        <w:t xml:space="preserve">Successful 1/⍺ * iN(1/(1-⍺))</w:t>
      </w:r>
    </w:p>
    <w:p w:rsidR="00000000" w:rsidDel="00000000" w:rsidP="00000000" w:rsidRDefault="00000000" w:rsidRPr="00000000" w14:paraId="0000003F">
      <w:pPr>
        <w:numPr>
          <w:ilvl w:val="2"/>
          <w:numId w:val="6"/>
        </w:numPr>
        <w:ind w:left="2160" w:hanging="360"/>
        <w:rPr>
          <w:rFonts w:ascii="Lora" w:cs="Lora" w:eastAsia="Lora" w:hAnsi="Lora"/>
          <w:color w:val="666666"/>
        </w:rPr>
      </w:pPr>
      <w:r w:rsidDel="00000000" w:rsidR="00000000" w:rsidRPr="00000000">
        <w:rPr>
          <w:rFonts w:ascii="Arial Unicode MS" w:cs="Arial Unicode MS" w:eastAsia="Arial Unicode MS" w:hAnsi="Arial Unicode MS"/>
          <w:color w:val="666666"/>
          <w:rtl w:val="0"/>
        </w:rPr>
        <w:t xml:space="preserve">Unsuccessful 1/(1-⍺)</w:t>
      </w: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Change w:author="David Zhang" w:id="0" w:date="2020-04-14T00:12:57Z">
        <w:sectPr w:rsidR="000000" w:rsidDel="000000" w:rsidRPr="000000" w:rsidSect="000000">
          <w:pgMar w:bottom="1440" w:top="1440" w:left="1440" w:right="1440" w:header="72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ins w:author="David Zhang" w:id="9" w:date="2020-04-14T00:12:57Z"/>
      </w:rPr>
    </w:pPr>
    <w:ins w:author="David Zhang" w:id="9" w:date="2020-04-14T00:12:57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5"/>
    <w:bookmarkEnd w:id="5"/>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41">
    <w:pPr>
      <w:pStyle w:val="Title"/>
      <w:keepNext w:val="0"/>
      <w:keepLines w:val="0"/>
      <w:spacing w:after="0" w:line="240" w:lineRule="auto"/>
      <w:rPr/>
    </w:pPr>
    <w:bookmarkStart w:colFirst="0" w:colLast="0" w:name="_6tauivf3976u" w:id="6"/>
    <w:bookmarkEnd w:id="6"/>
    <w:r w:rsidDel="00000000" w:rsidR="00000000" w:rsidRPr="00000000">
      <w:rPr>
        <w:rFonts w:ascii="Economica" w:cs="Economica" w:eastAsia="Economica" w:hAnsi="Economica"/>
        <w:b w:val="1"/>
        <w:color w:val="666666"/>
        <w:sz w:val="60"/>
        <w:szCs w:val="60"/>
        <w:rtl w:val="0"/>
      </w:rPr>
      <w:t xml:space="preserve">3/15  Hashing </w:t>
    </w:r>
    <w:r w:rsidDel="00000000" w:rsidR="00000000" w:rsidRPr="00000000">
      <w:rPr>
        <w:rtl w:val="0"/>
      </w:rPr>
    </w:r>
  </w:p>
  <w:p w:rsidR="00000000" w:rsidDel="00000000" w:rsidP="00000000" w:rsidRDefault="00000000" w:rsidRPr="00000000" w14:paraId="00000042">
    <w:pPr>
      <w:pStyle w:val="Subtitle"/>
      <w:keepNext w:val="0"/>
      <w:keepLines w:val="0"/>
      <w:spacing w:after="0" w:before="200" w:line="240" w:lineRule="auto"/>
      <w:rPr>
        <w:rFonts w:ascii="Economica" w:cs="Economica" w:eastAsia="Economica" w:hAnsi="Economica"/>
        <w:b w:val="1"/>
        <w:sz w:val="28"/>
        <w:szCs w:val="28"/>
      </w:rPr>
    </w:pPr>
    <w:bookmarkStart w:colFirst="0" w:colLast="0" w:name="_37lxvx553323" w:id="7"/>
    <w:bookmarkEnd w:id="7"/>
    <w:r w:rsidDel="00000000" w:rsidR="00000000" w:rsidRPr="00000000">
      <w:rPr>
        <w:rFonts w:ascii="Economica" w:cs="Economica" w:eastAsia="Economica" w:hAnsi="Economica"/>
        <w:b w:val="1"/>
        <w:sz w:val="28"/>
        <w:szCs w:val="28"/>
        <w:rtl w:val="0"/>
      </w:rPr>
      <w:t xml:space="preserve">By Wenjie</w:t>
    </w:r>
  </w:p>
  <w:p w:rsidR="00000000" w:rsidDel="00000000" w:rsidP="00000000" w:rsidRDefault="00000000" w:rsidRPr="00000000" w14:paraId="00000043">
    <w:pPr>
      <w:spacing w:before="200" w:line="360" w:lineRule="auto"/>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8" name="image8.png"/>
          <a:graphic>
            <a:graphicData uri="http://schemas.openxmlformats.org/drawingml/2006/picture">
              <pic:pic>
                <pic:nvPicPr>
                  <pic:cNvPr descr="horizontal line" id="0" name="image8.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NovaMono-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