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numPr>
          <w:ilvl w:val="0"/>
          <w:numId w:val="3"/>
        </w:numPr>
        <w:spacing w:after="0" w:afterAutospacing="0"/>
        <w:ind w:left="720" w:hanging="360"/>
        <w:rPr>
          <w:b w:val="1"/>
        </w:rPr>
      </w:pPr>
      <w:bookmarkStart w:colFirst="0" w:colLast="0" w:name="_7m1v0r5w5ez4" w:id="0"/>
      <w:bookmarkEnd w:id="0"/>
      <w:ins w:author="Victor Kolcan" w:id="0" w:date="2020-03-09T23:37:17Z">
        <w:del w:author="Pooja Bhagchandani" w:id="1" w:date="2020-03-10T01:22:43Z">
          <w:r w:rsidDel="00000000" w:rsidR="00000000" w:rsidRPr="00000000">
            <w:rPr>
              <w:rtl w:val="0"/>
            </w:rPr>
            <w:delText xml:space="preserve">d</w:delText>
          </w:r>
        </w:del>
      </w:ins>
      <w:ins w:author="Ashank Kumar" w:id="2" w:date="2020-03-08T20:49:31Z">
        <w:r w:rsidDel="00000000" w:rsidR="00000000" w:rsidRPr="00000000">
          <w:rPr>
            <w:rtl w:val="0"/>
          </w:rPr>
          <w:t xml:space="preserve"> </w:t>
        </w:r>
      </w:ins>
      <w:r w:rsidDel="00000000" w:rsidR="00000000" w:rsidRPr="00000000">
        <w:rPr>
          <w:b w:val="1"/>
          <w:rtl w:val="0"/>
        </w:rPr>
        <w:t xml:space="preserve">Queue Implementation</w:t>
      </w:r>
    </w:p>
    <w:p w:rsidR="00000000" w:rsidDel="00000000" w:rsidP="00000000" w:rsidRDefault="00000000" w:rsidRPr="00000000" w14:paraId="00000002">
      <w:pPr>
        <w:numPr>
          <w:ilvl w:val="1"/>
          <w:numId w:val="3"/>
        </w:numPr>
        <w:ind w:left="1440" w:hanging="360"/>
        <w:rPr>
          <w:color w:val="666666"/>
        </w:rPr>
      </w:pPr>
      <w:r w:rsidDel="00000000" w:rsidR="00000000" w:rsidRPr="00000000">
        <w:rPr>
          <w:color w:val="666666"/>
          <w:rtl w:val="0"/>
        </w:rPr>
        <w:t xml:space="preserve">We can </w:t>
      </w:r>
      <w:ins w:author="Manav Saxena" w:id="3" w:date="2020-03-09T22:28:34Z">
        <w:r w:rsidDel="00000000" w:rsidR="00000000" w:rsidRPr="00000000">
          <w:rPr>
            <w:color w:val="666666"/>
            <w:rtl w:val="0"/>
          </w:rPr>
          <w:t xml:space="preserve">implement a queue</w:t>
        </w:r>
      </w:ins>
      <w:del w:author="Manav Saxena" w:id="3" w:date="2020-03-09T22:28:34Z">
        <w:r w:rsidDel="00000000" w:rsidR="00000000" w:rsidRPr="00000000">
          <w:rPr>
            <w:color w:val="666666"/>
            <w:rtl w:val="0"/>
          </w:rPr>
          <w:delText xml:space="preserve">implement queue</w:delText>
        </w:r>
      </w:del>
      <w:r w:rsidDel="00000000" w:rsidR="00000000" w:rsidRPr="00000000">
        <w:rPr>
          <w:color w:val="666666"/>
          <w:rtl w:val="0"/>
        </w:rPr>
        <w:t xml:space="preserve"> using an array list.</w:t>
      </w:r>
    </w:p>
    <w:p w:rsidR="00000000" w:rsidDel="00000000" w:rsidP="00000000" w:rsidRDefault="00000000" w:rsidRPr="00000000" w14:paraId="00000003">
      <w:pPr>
        <w:numPr>
          <w:ilvl w:val="1"/>
          <w:numId w:val="3"/>
        </w:numPr>
        <w:ind w:left="1440" w:hanging="360"/>
        <w:rPr>
          <w:color w:val="666666"/>
        </w:rPr>
      </w:pPr>
      <w:r w:rsidDel="00000000" w:rsidR="00000000" w:rsidRPr="00000000">
        <w:rPr>
          <w:color w:val="666666"/>
          <w:rtl w:val="0"/>
        </w:rPr>
        <w:t xml:space="preserve">Adding:</w:t>
      </w:r>
    </w:p>
    <w:p w:rsidR="00000000" w:rsidDel="00000000" w:rsidP="00000000" w:rsidRDefault="00000000" w:rsidRPr="00000000" w14:paraId="00000004">
      <w:pPr>
        <w:numPr>
          <w:ilvl w:val="2"/>
          <w:numId w:val="3"/>
        </w:numPr>
        <w:ind w:left="2160" w:hanging="360"/>
        <w:rPr>
          <w:color w:val="666666"/>
        </w:rPr>
      </w:pPr>
      <w:r w:rsidDel="00000000" w:rsidR="00000000" w:rsidRPr="00000000">
        <w:rPr>
          <w:color w:val="666666"/>
          <w:rtl w:val="0"/>
        </w:rPr>
        <w:t xml:space="preserve">If we add an element to the array in front, we need to copy every element one spot up to create space for the new element in front. </w:t>
      </w:r>
    </w:p>
    <w:p w:rsidR="00000000" w:rsidDel="00000000" w:rsidP="00000000" w:rsidRDefault="00000000" w:rsidRPr="00000000" w14:paraId="00000005">
      <w:pPr>
        <w:numPr>
          <w:ilvl w:val="2"/>
          <w:numId w:val="3"/>
        </w:numPr>
        <w:ind w:left="2160" w:hanging="360"/>
        <w:rPr>
          <w:color w:val="666666"/>
        </w:rPr>
      </w:pPr>
      <w:r w:rsidDel="00000000" w:rsidR="00000000" w:rsidRPr="00000000">
        <w:rPr>
          <w:color w:val="666666"/>
          <w:rtl w:val="0"/>
        </w:rPr>
        <w:t xml:space="preserve">Previously we said handle “add in front” efficiently by using smart indexing.</w:t>
      </w:r>
    </w:p>
    <w:p w:rsidR="00000000" w:rsidDel="00000000" w:rsidP="00000000" w:rsidRDefault="00000000" w:rsidRPr="00000000" w14:paraId="00000006">
      <w:pPr>
        <w:numPr>
          <w:ilvl w:val="2"/>
          <w:numId w:val="3"/>
        </w:numPr>
        <w:ind w:left="2160" w:hanging="360"/>
        <w:rPr>
          <w:color w:val="666666"/>
        </w:rPr>
      </w:pPr>
      <w:r w:rsidDel="00000000" w:rsidR="00000000" w:rsidRPr="00000000">
        <w:rPr>
          <w:color w:val="666666"/>
          <w:rtl w:val="0"/>
        </w:rPr>
        <w:t xml:space="preserve">Lastly we need to increment capacity of the queue</w:t>
      </w:r>
    </w:p>
    <w:p w:rsidR="00000000" w:rsidDel="00000000" w:rsidP="00000000" w:rsidRDefault="00000000" w:rsidRPr="00000000" w14:paraId="00000007">
      <w:pPr>
        <w:numPr>
          <w:ilvl w:val="1"/>
          <w:numId w:val="3"/>
        </w:numPr>
        <w:ind w:left="1440" w:hanging="360"/>
        <w:rPr>
          <w:color w:val="666666"/>
        </w:rPr>
      </w:pPr>
      <w:r w:rsidDel="00000000" w:rsidR="00000000" w:rsidRPr="00000000">
        <w:rPr>
          <w:color w:val="666666"/>
          <w:rtl w:val="0"/>
        </w:rPr>
        <w:t xml:space="preserve">When we are out of space:</w:t>
      </w:r>
    </w:p>
    <w:p w:rsidR="00000000" w:rsidDel="00000000" w:rsidP="00000000" w:rsidRDefault="00000000" w:rsidRPr="00000000" w14:paraId="00000008">
      <w:pPr>
        <w:numPr>
          <w:ilvl w:val="2"/>
          <w:numId w:val="3"/>
        </w:numPr>
        <w:ind w:left="2160" w:hanging="360"/>
        <w:rPr>
          <w:color w:val="666666"/>
        </w:rPr>
      </w:pPr>
      <w:r w:rsidDel="00000000" w:rsidR="00000000" w:rsidRPr="00000000">
        <w:rPr>
          <w:color w:val="666666"/>
          <w:rtl w:val="0"/>
        </w:rPr>
        <w:t xml:space="preserve">We can double the array</w:t>
      </w:r>
    </w:p>
    <w:p w:rsidR="00000000" w:rsidDel="00000000" w:rsidP="00000000" w:rsidRDefault="00000000" w:rsidRPr="00000000" w14:paraId="00000009">
      <w:pPr>
        <w:numPr>
          <w:ilvl w:val="2"/>
          <w:numId w:val="3"/>
        </w:numPr>
        <w:ind w:left="2160" w:hanging="360"/>
        <w:rPr>
          <w:color w:val="666666"/>
        </w:rPr>
      </w:pPr>
      <w:r w:rsidDel="00000000" w:rsidR="00000000" w:rsidRPr="00000000">
        <w:rPr>
          <w:color w:val="666666"/>
          <w:rtl w:val="0"/>
        </w:rPr>
        <w:t xml:space="preserve">But be careful how we copy the data over - need to copy data such that the start of the queue is at the index = 0.</w:t>
      </w:r>
    </w:p>
    <w:p w:rsidR="00000000" w:rsidDel="00000000" w:rsidP="00000000" w:rsidRDefault="00000000" w:rsidRPr="00000000" w14:paraId="0000000A">
      <w:pPr>
        <w:rPr>
          <w:color w:val="666666"/>
        </w:rPr>
      </w:pPr>
      <w:r w:rsidDel="00000000" w:rsidR="00000000" w:rsidRPr="00000000">
        <w:rPr>
          <w:rtl w:val="0"/>
        </w:rPr>
      </w:r>
    </w:p>
    <w:p w:rsidR="00000000" w:rsidDel="00000000" w:rsidP="00000000" w:rsidRDefault="00000000" w:rsidRPr="00000000" w14:paraId="0000000B">
      <w:pPr>
        <w:rPr>
          <w:color w:val="666666"/>
        </w:rPr>
      </w:pPr>
      <w:r w:rsidDel="00000000" w:rsidR="00000000" w:rsidRPr="00000000">
        <w:rPr>
          <w:color w:val="666666"/>
          <w:rtl w:val="0"/>
        </w:rPr>
        <w:tab/>
        <w:tab/>
        <w:tab/>
        <w:t xml:space="preserve">  Full Q</w:t>
      </w:r>
    </w:p>
    <w:tbl>
      <w:tblPr>
        <w:tblStyle w:val="Table1"/>
        <w:tblW w:w="44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110"/>
        <w:gridCol w:w="1125"/>
        <w:gridCol w:w="1155"/>
        <w:tblGridChange w:id="0">
          <w:tblGrid>
            <w:gridCol w:w="1095"/>
            <w:gridCol w:w="1110"/>
            <w:gridCol w:w="1125"/>
            <w:gridCol w:w="1155"/>
          </w:tblGrid>
        </w:tblGridChange>
      </w:tblGrid>
      <w:tr>
        <w:tc>
          <w:tcPr>
            <w:shd w:fill="d9d2e9"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color w:val="666666"/>
              </w:rPr>
            </w:pPr>
            <w:r w:rsidDel="00000000" w:rsidR="00000000" w:rsidRPr="00000000">
              <w:rPr>
                <w:color w:val="666666"/>
                <w:rtl w:val="0"/>
              </w:rPr>
              <w:t xml:space="preserve">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color w:val="666666"/>
              </w:rPr>
            </w:pPr>
            <w:r w:rsidDel="00000000" w:rsidR="00000000" w:rsidRPr="00000000">
              <w:rPr>
                <w:color w:val="666666"/>
                <w:rtl w:val="0"/>
              </w:rPr>
              <w:t xml:space="preserve">y</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color w:val="666666"/>
              </w:rPr>
            </w:pPr>
            <w:r w:rsidDel="00000000" w:rsidR="00000000" w:rsidRPr="00000000">
              <w:rPr>
                <w:color w:val="666666"/>
                <w:rtl w:val="0"/>
              </w:rPr>
              <w:t xml:space="preserve">i</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color w:val="666666"/>
              </w:rPr>
            </w:pPr>
            <w:r w:rsidDel="00000000" w:rsidR="00000000" w:rsidRPr="00000000">
              <w:rPr>
                <w:color w:val="666666"/>
                <w:rtl w:val="0"/>
              </w:rPr>
              <w:t xml:space="preserve">s</w:t>
            </w:r>
          </w:p>
        </w:tc>
      </w:tr>
    </w:tbl>
    <w:p w:rsidR="00000000" w:rsidDel="00000000" w:rsidP="00000000" w:rsidRDefault="00000000" w:rsidRPr="00000000" w14:paraId="00000010">
      <w:pPr>
        <w:rPr>
          <w:del w:author="Chaitanya Sood" w:id="5" w:date="2020-03-01T23:37:56Z"/>
          <w:color w:val="666666"/>
        </w:rPr>
      </w:pPr>
      <w:r w:rsidDel="00000000" w:rsidR="00000000" w:rsidRPr="00000000">
        <w:rPr>
          <w:rFonts w:ascii="Arial Unicode MS" w:cs="Arial Unicode MS" w:eastAsia="Arial Unicode MS" w:hAnsi="Arial Unicode MS"/>
          <w:color w:val="666666"/>
          <w:rtl w:val="0"/>
        </w:rPr>
        <w:t xml:space="preserve"> </w:t>
        <w:tab/>
        <w:tab/>
        <w:tab/>
        <w:tab/>
        <w:tab/>
        <w:tab/>
        <w:t xml:space="preserve">           ↑</w:t>
      </w:r>
      <w:ins w:author="Xinyi He" w:id="4" w:date="2020-02-24T05:42:02Z">
        <w:del w:author="Chaitanya Sood" w:id="5" w:date="2020-03-01T23:37:56Z">
          <w:r w:rsidDel="00000000" w:rsidR="00000000" w:rsidRPr="00000000">
            <w:rPr>
              <w:color w:val="666666"/>
              <w:rtl w:val="0"/>
            </w:rPr>
            <w:delText xml:space="preserve">p</w:delText>
          </w:r>
        </w:del>
      </w:ins>
      <w:del w:author="Chaitanya Sood" w:id="5" w:date="2020-03-01T23:37:56Z">
        <w:r w:rsidDel="00000000" w:rsidR="00000000" w:rsidRPr="00000000">
          <w:rPr>
            <w:rtl w:val="0"/>
          </w:rPr>
        </w:r>
      </w:del>
    </w:p>
    <w:p w:rsidR="00000000" w:rsidDel="00000000" w:rsidP="00000000" w:rsidRDefault="00000000" w:rsidRPr="00000000" w14:paraId="00000011">
      <w:pPr>
        <w:rPr>
          <w:color w:val="666666"/>
        </w:rPr>
      </w:pPr>
      <w:r w:rsidDel="00000000" w:rsidR="00000000" w:rsidRPr="00000000">
        <w:rPr>
          <w:color w:val="666666"/>
          <w:rtl w:val="0"/>
        </w:rPr>
        <w:t xml:space="preserve">                      </w:t>
        <w:tab/>
        <w:tab/>
        <w:tab/>
        <w:tab/>
        <w:tab/>
        <w:t xml:space="preserve">         start</w:t>
      </w:r>
    </w:p>
    <w:p w:rsidR="00000000" w:rsidDel="00000000" w:rsidP="00000000" w:rsidRDefault="00000000" w:rsidRPr="00000000" w14:paraId="00000012">
      <w:pPr>
        <w:rPr>
          <w:color w:val="666666"/>
        </w:rPr>
      </w:pPr>
      <w:r w:rsidDel="00000000" w:rsidR="00000000" w:rsidRPr="00000000">
        <w:rPr>
          <w:color w:val="666666"/>
          <w:rtl w:val="0"/>
        </w:rPr>
        <w:t xml:space="preserve">Incorrect</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color w:val="666666"/>
              </w:rPr>
            </w:pPr>
            <w:r w:rsidDel="00000000" w:rsidR="00000000" w:rsidRPr="00000000">
              <w:rPr>
                <w:color w:val="666666"/>
                <w:rtl w:val="0"/>
              </w:rPr>
              <w:t xml:space="preserve">a</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color w:val="666666"/>
              </w:rPr>
            </w:pPr>
            <w:r w:rsidDel="00000000" w:rsidR="00000000" w:rsidRPr="00000000">
              <w:rPr>
                <w:color w:val="666666"/>
                <w:rtl w:val="0"/>
              </w:rPr>
              <w:t xml:space="preserve">y</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color w:val="666666"/>
              </w:rPr>
            </w:pPr>
            <w:r w:rsidDel="00000000" w:rsidR="00000000" w:rsidRPr="00000000">
              <w:rPr>
                <w:color w:val="666666"/>
                <w:rtl w:val="0"/>
              </w:rPr>
              <w:t xml:space="preserve">i</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color w:val="666666"/>
              </w:rPr>
            </w:pPr>
            <w:r w:rsidDel="00000000" w:rsidR="00000000" w:rsidRPr="00000000">
              <w:rPr>
                <w:color w:val="666666"/>
                <w:rtl w:val="0"/>
              </w:rPr>
              <w:t xml:space="preserve">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color w:val="666666"/>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666666"/>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color w:val="666666"/>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color w:val="666666"/>
              </w:rPr>
            </w:pPr>
            <w:r w:rsidDel="00000000" w:rsidR="00000000" w:rsidRPr="00000000">
              <w:rPr>
                <w:rtl w:val="0"/>
              </w:rPr>
            </w:r>
          </w:p>
        </w:tc>
      </w:tr>
    </w:tbl>
    <w:p w:rsidR="00000000" w:rsidDel="00000000" w:rsidP="00000000" w:rsidRDefault="00000000" w:rsidRPr="00000000" w14:paraId="0000001B">
      <w:pPr>
        <w:rPr>
          <w:color w:val="666666"/>
        </w:rPr>
      </w:pPr>
      <w:r w:rsidDel="00000000" w:rsidR="00000000" w:rsidRPr="00000000">
        <w:rPr>
          <w:rFonts w:ascii="Arial Unicode MS" w:cs="Arial Unicode MS" w:eastAsia="Arial Unicode MS" w:hAnsi="Arial Unicode MS"/>
          <w:color w:val="666666"/>
          <w:rtl w:val="0"/>
        </w:rPr>
        <w:tab/>
        <w:tab/>
        <w:tab/>
        <w:t xml:space="preserve">          ↑</w:t>
      </w:r>
    </w:p>
    <w:p w:rsidR="00000000" w:rsidDel="00000000" w:rsidP="00000000" w:rsidRDefault="00000000" w:rsidRPr="00000000" w14:paraId="0000001C">
      <w:pPr>
        <w:rPr>
          <w:color w:val="666666"/>
        </w:rPr>
      </w:pPr>
      <w:r w:rsidDel="00000000" w:rsidR="00000000" w:rsidRPr="00000000">
        <w:rPr>
          <w:color w:val="666666"/>
          <w:rtl w:val="0"/>
        </w:rPr>
        <w:tab/>
        <w:tab/>
        <w:tab/>
        <w:t xml:space="preserve">        Start</w:t>
        <w:tab/>
        <w:tab/>
        <w:tab/>
        <w:tab/>
        <w:tab/>
        <w:tab/>
        <w:tab/>
      </w:r>
    </w:p>
    <w:p w:rsidR="00000000" w:rsidDel="00000000" w:rsidP="00000000" w:rsidRDefault="00000000" w:rsidRPr="00000000" w14:paraId="0000001D">
      <w:pPr>
        <w:rPr>
          <w:color w:val="666666"/>
        </w:rPr>
      </w:pPr>
      <w:r w:rsidDel="00000000" w:rsidR="00000000" w:rsidRPr="00000000">
        <w:rPr>
          <w:color w:val="666666"/>
          <w:rtl w:val="0"/>
        </w:rPr>
        <w:t xml:space="preserve">Correct</w:t>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color w:val="666666"/>
              </w:rPr>
            </w:pPr>
            <w:r w:rsidDel="00000000" w:rsidR="00000000" w:rsidRPr="00000000">
              <w:rPr>
                <w:b w:val="1"/>
                <w:color w:val="666666"/>
                <w:rtl w:val="0"/>
              </w:rPr>
              <w:t xml:space="preserve">i</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color w:val="666666"/>
              </w:rPr>
            </w:pPr>
            <w:r w:rsidDel="00000000" w:rsidR="00000000" w:rsidRPr="00000000">
              <w:rPr>
                <w:b w:val="1"/>
                <w:color w:val="666666"/>
                <w:rtl w:val="0"/>
              </w:rPr>
              <w:t xml:space="preserv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b w:val="1"/>
                <w:color w:val="666666"/>
              </w:rPr>
            </w:pPr>
            <w:r w:rsidDel="00000000" w:rsidR="00000000" w:rsidRPr="00000000">
              <w:rPr>
                <w:b w:val="1"/>
                <w:color w:val="666666"/>
                <w:rtl w:val="0"/>
              </w:rPr>
              <w:t xml:space="preserve">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b w:val="1"/>
                <w:color w:val="666666"/>
              </w:rPr>
            </w:pPr>
            <w:r w:rsidDel="00000000" w:rsidR="00000000" w:rsidRPr="00000000">
              <w:rPr>
                <w:b w:val="1"/>
                <w:color w:val="666666"/>
                <w:rtl w:val="0"/>
              </w:rPr>
              <w:t xml:space="preserve">y</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color w:val="666666"/>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color w:val="666666"/>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color w:val="666666"/>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color w:val="666666"/>
              </w:rPr>
            </w:pPr>
            <w:r w:rsidDel="00000000" w:rsidR="00000000" w:rsidRPr="00000000">
              <w:rPr>
                <w:rtl w:val="0"/>
              </w:rPr>
            </w:r>
          </w:p>
        </w:tc>
      </w:tr>
    </w:tbl>
    <w:p w:rsidR="00000000" w:rsidDel="00000000" w:rsidP="00000000" w:rsidRDefault="00000000" w:rsidRPr="00000000" w14:paraId="00000026">
      <w:pPr>
        <w:rPr>
          <w:color w:val="666666"/>
        </w:rPr>
      </w:pPr>
      <w:r w:rsidDel="00000000" w:rsidR="00000000" w:rsidRPr="00000000">
        <w:rPr>
          <w:rFonts w:ascii="Arial Unicode MS" w:cs="Arial Unicode MS" w:eastAsia="Arial Unicode MS" w:hAnsi="Arial Unicode MS"/>
          <w:color w:val="666666"/>
          <w:rtl w:val="0"/>
        </w:rPr>
        <w:t xml:space="preserve">        ↑</w:t>
      </w:r>
    </w:p>
    <w:p w:rsidR="00000000" w:rsidDel="00000000" w:rsidP="00000000" w:rsidRDefault="00000000" w:rsidRPr="00000000" w14:paraId="00000027">
      <w:pPr>
        <w:rPr>
          <w:color w:val="666666"/>
        </w:rPr>
      </w:pPr>
      <w:r w:rsidDel="00000000" w:rsidR="00000000" w:rsidRPr="00000000">
        <w:rPr>
          <w:color w:val="666666"/>
          <w:rtl w:val="0"/>
        </w:rPr>
        <w:t xml:space="preserve">     Starts</w:t>
        <w:tab/>
        <w:tab/>
        <w:tab/>
        <w:tab/>
        <w:tab/>
        <w:tab/>
        <w:tab/>
        <w:tab/>
        <w:tab/>
        <w:tab/>
      </w:r>
    </w:p>
    <w:p w:rsidR="00000000" w:rsidDel="00000000" w:rsidP="00000000" w:rsidRDefault="00000000" w:rsidRPr="00000000" w14:paraId="00000028">
      <w:pPr>
        <w:rPr>
          <w:color w:val="666666"/>
        </w:rPr>
      </w:pPr>
      <w:r w:rsidDel="00000000" w:rsidR="00000000" w:rsidRPr="00000000">
        <w:rPr>
          <w:rtl w:val="0"/>
        </w:rPr>
      </w:r>
    </w:p>
    <w:p w:rsidR="00000000" w:rsidDel="00000000" w:rsidP="00000000" w:rsidRDefault="00000000" w:rsidRPr="00000000" w14:paraId="00000029">
      <w:pPr>
        <w:rPr>
          <w:color w:val="666666"/>
        </w:rPr>
      </w:pPr>
      <w:r w:rsidDel="00000000" w:rsidR="00000000" w:rsidRPr="00000000">
        <w:rPr>
          <w:rtl w:val="0"/>
        </w:rPr>
      </w:r>
    </w:p>
    <w:p w:rsidR="00000000" w:rsidDel="00000000" w:rsidP="00000000" w:rsidRDefault="00000000" w:rsidRPr="00000000" w14:paraId="0000002A">
      <w:pPr>
        <w:rPr>
          <w:b w:val="1"/>
          <w:color w:val="666666"/>
        </w:rPr>
      </w:pPr>
      <w:r w:rsidDel="00000000" w:rsidR="00000000" w:rsidRPr="00000000">
        <w:rPr>
          <w:b w:val="1"/>
          <w:color w:val="666666"/>
          <w:rtl w:val="0"/>
        </w:rPr>
        <w:t xml:space="preserve">Three data storage strategies</w:t>
      </w:r>
    </w:p>
    <w:p w:rsidR="00000000" w:rsidDel="00000000" w:rsidP="00000000" w:rsidRDefault="00000000" w:rsidRPr="00000000" w14:paraId="0000002B">
      <w:pPr>
        <w:numPr>
          <w:ilvl w:val="0"/>
          <w:numId w:val="5"/>
        </w:numPr>
        <w:ind w:left="720" w:hanging="360"/>
        <w:rPr>
          <w:color w:val="666666"/>
        </w:rPr>
      </w:pPr>
      <w:r w:rsidDel="00000000" w:rsidR="00000000" w:rsidRPr="00000000">
        <w:rPr>
          <w:color w:val="666666"/>
          <w:rtl w:val="0"/>
        </w:rPr>
        <w:t xml:space="preserve">When we talked about the functions we said that we can pass/return by value, reference, and pointer. The same concept applies to storing data</w:t>
      </w:r>
      <w:r w:rsidDel="00000000" w:rsidR="00000000" w:rsidRPr="00000000">
        <w:rPr>
          <w:color w:val="666666"/>
          <w:rtl w:val="0"/>
        </w:rPr>
        <w:t xml:space="preserve">. We can store data by value, reference, and pointer. </w:t>
      </w:r>
    </w:p>
    <w:p w:rsidR="00000000" w:rsidDel="00000000" w:rsidP="00000000" w:rsidRDefault="00000000" w:rsidRPr="00000000" w14:paraId="0000002C">
      <w:pPr>
        <w:rPr>
          <w:color w:val="666666"/>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
        <w:gridCol w:w="8655"/>
        <w:tblGridChange w:id="0">
          <w:tblGrid>
            <w:gridCol w:w="345"/>
            <w:gridCol w:w="8655"/>
          </w:tblGrid>
        </w:tblGridChange>
      </w:tblGrid>
      <w:tr>
        <w:trPr>
          <w:trHeight w:val="1740" w:hRule="atLeast"/>
        </w:trPr>
        <w:tc>
          <w:tcPr>
            <w:shd w:fill="d0e0e3"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color w:val="666666"/>
              </w:rPr>
            </w:pPr>
            <w:r w:rsidDel="00000000" w:rsidR="00000000" w:rsidRPr="00000000">
              <w:rPr>
                <w:color w:val="666666"/>
                <w:rtl w:val="0"/>
              </w:rPr>
              <w:t xml:space="preserve">5</w:t>
            </w:r>
          </w:p>
          <w:p w:rsidR="00000000" w:rsidDel="00000000" w:rsidP="00000000" w:rsidRDefault="00000000" w:rsidRPr="00000000" w14:paraId="0000002E">
            <w:pPr>
              <w:widowControl w:val="0"/>
              <w:spacing w:line="240" w:lineRule="auto"/>
              <w:rPr>
                <w:color w:val="666666"/>
              </w:rPr>
            </w:pPr>
            <w:r w:rsidDel="00000000" w:rsidR="00000000" w:rsidRPr="00000000">
              <w:rPr>
                <w:color w:val="666666"/>
                <w:rtl w:val="0"/>
              </w:rPr>
              <w:t xml:space="preserve">6</w:t>
            </w:r>
          </w:p>
          <w:p w:rsidR="00000000" w:rsidDel="00000000" w:rsidP="00000000" w:rsidRDefault="00000000" w:rsidRPr="00000000" w14:paraId="0000002F">
            <w:pPr>
              <w:widowControl w:val="0"/>
              <w:spacing w:line="240" w:lineRule="auto"/>
              <w:rPr>
                <w:color w:val="666666"/>
              </w:rPr>
            </w:pPr>
            <w:r w:rsidDel="00000000" w:rsidR="00000000" w:rsidRPr="00000000">
              <w:rPr>
                <w:color w:val="666666"/>
                <w:rtl w:val="0"/>
              </w:rPr>
              <w:t xml:space="preserve">7</w:t>
            </w:r>
          </w:p>
          <w:p w:rsidR="00000000" w:rsidDel="00000000" w:rsidP="00000000" w:rsidRDefault="00000000" w:rsidRPr="00000000" w14:paraId="00000030">
            <w:pPr>
              <w:widowControl w:val="0"/>
              <w:spacing w:line="240" w:lineRule="auto"/>
              <w:rPr>
                <w:color w:val="666666"/>
              </w:rPr>
            </w:pPr>
            <w:r w:rsidDel="00000000" w:rsidR="00000000" w:rsidRPr="00000000">
              <w:rPr>
                <w:color w:val="666666"/>
                <w:rtl w:val="0"/>
              </w:rPr>
              <w:t xml:space="preserve">8</w:t>
            </w:r>
          </w:p>
          <w:p w:rsidR="00000000" w:rsidDel="00000000" w:rsidP="00000000" w:rsidRDefault="00000000" w:rsidRPr="00000000" w14:paraId="00000031">
            <w:pPr>
              <w:widowControl w:val="0"/>
              <w:spacing w:line="240" w:lineRule="auto"/>
              <w:rPr>
                <w:color w:val="666666"/>
              </w:rPr>
            </w:pPr>
            <w:r w:rsidDel="00000000" w:rsidR="00000000" w:rsidRPr="00000000">
              <w:rPr>
                <w:color w:val="66666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color w:val="666666"/>
              </w:rPr>
            </w:pPr>
            <w:r w:rsidDel="00000000" w:rsidR="00000000" w:rsidRPr="00000000">
              <w:rPr>
                <w:color w:val="666666"/>
                <w:rtl w:val="0"/>
              </w:rPr>
              <w:t xml:space="preserve">T &amp; data; // store by reference</w:t>
            </w:r>
          </w:p>
          <w:p w:rsidR="00000000" w:rsidDel="00000000" w:rsidP="00000000" w:rsidRDefault="00000000" w:rsidRPr="00000000" w14:paraId="00000033">
            <w:pPr>
              <w:widowControl w:val="0"/>
              <w:spacing w:line="240" w:lineRule="auto"/>
              <w:rPr>
                <w:color w:val="666666"/>
              </w:rPr>
            </w:pPr>
            <w:r w:rsidDel="00000000" w:rsidR="00000000" w:rsidRPr="00000000">
              <w:rPr>
                <w:rtl w:val="0"/>
              </w:rPr>
            </w:r>
          </w:p>
          <w:p w:rsidR="00000000" w:rsidDel="00000000" w:rsidP="00000000" w:rsidRDefault="00000000" w:rsidRPr="00000000" w14:paraId="00000034">
            <w:pPr>
              <w:widowControl w:val="0"/>
              <w:spacing w:line="240" w:lineRule="auto"/>
              <w:rPr>
                <w:color w:val="666666"/>
              </w:rPr>
            </w:pPr>
            <w:r w:rsidDel="00000000" w:rsidR="00000000" w:rsidRPr="00000000">
              <w:rPr>
                <w:color w:val="666666"/>
                <w:rtl w:val="0"/>
              </w:rPr>
              <w:t xml:space="preserve">T * data; // store by pointer</w:t>
            </w:r>
          </w:p>
          <w:p w:rsidR="00000000" w:rsidDel="00000000" w:rsidP="00000000" w:rsidRDefault="00000000" w:rsidRPr="00000000" w14:paraId="00000035">
            <w:pPr>
              <w:widowControl w:val="0"/>
              <w:spacing w:line="240" w:lineRule="auto"/>
              <w:rPr>
                <w:color w:val="666666"/>
              </w:rPr>
            </w:pPr>
            <w:r w:rsidDel="00000000" w:rsidR="00000000" w:rsidRPr="00000000">
              <w:rPr>
                <w:rtl w:val="0"/>
              </w:rPr>
            </w:r>
          </w:p>
          <w:p w:rsidR="00000000" w:rsidDel="00000000" w:rsidP="00000000" w:rsidRDefault="00000000" w:rsidRPr="00000000" w14:paraId="00000036">
            <w:pPr>
              <w:widowControl w:val="0"/>
              <w:spacing w:line="240" w:lineRule="auto"/>
              <w:rPr>
                <w:color w:val="666666"/>
              </w:rPr>
            </w:pPr>
            <w:r w:rsidDel="00000000" w:rsidR="00000000" w:rsidRPr="00000000">
              <w:rPr>
                <w:color w:val="666666"/>
                <w:rtl w:val="0"/>
              </w:rPr>
              <w:t xml:space="preserve">T data; // store by value</w:t>
            </w:r>
          </w:p>
        </w:tc>
      </w:tr>
    </w:tbl>
    <w:p w:rsidR="00000000" w:rsidDel="00000000" w:rsidP="00000000" w:rsidRDefault="00000000" w:rsidRPr="00000000" w14:paraId="00000037">
      <w:pPr>
        <w:rPr>
          <w:color w:val="666666"/>
        </w:rPr>
      </w:pPr>
      <w:r w:rsidDel="00000000" w:rsidR="00000000" w:rsidRPr="00000000">
        <w:rPr>
          <w:rtl w:val="0"/>
        </w:rPr>
      </w:r>
    </w:p>
    <w:p w:rsidR="00000000" w:rsidDel="00000000" w:rsidP="00000000" w:rsidRDefault="00000000" w:rsidRPr="00000000" w14:paraId="00000038">
      <w:pPr>
        <w:pStyle w:val="Heading4"/>
        <w:rPr>
          <w:b w:val="1"/>
        </w:rPr>
      </w:pPr>
      <w:bookmarkStart w:colFirst="0" w:colLast="0" w:name="_k19utv2dl8pp" w:id="1"/>
      <w:bookmarkEnd w:id="1"/>
      <w:r w:rsidDel="00000000" w:rsidR="00000000" w:rsidRPr="00000000">
        <w:rPr>
          <w:b w:val="1"/>
          <w:rtl w:val="0"/>
        </w:rPr>
        <w:t xml:space="preserve">There are tradeoffs among the three:</w:t>
      </w:r>
    </w:p>
    <w:p w:rsidR="00000000" w:rsidDel="00000000" w:rsidP="00000000" w:rsidRDefault="00000000" w:rsidRPr="00000000" w14:paraId="00000039">
      <w:pPr>
        <w:numPr>
          <w:ilvl w:val="0"/>
          <w:numId w:val="2"/>
        </w:numPr>
        <w:ind w:left="720" w:hanging="360"/>
        <w:rPr>
          <w:color w:val="666666"/>
        </w:rPr>
      </w:pPr>
      <w:r w:rsidDel="00000000" w:rsidR="00000000" w:rsidRPr="00000000">
        <w:rPr>
          <w:color w:val="666666"/>
          <w:rtl w:val="0"/>
        </w:rPr>
        <w:t xml:space="preserve">Data life cycle management:</w:t>
      </w:r>
    </w:p>
    <w:p w:rsidR="00000000" w:rsidDel="00000000" w:rsidP="00000000" w:rsidRDefault="00000000" w:rsidRPr="00000000" w14:paraId="0000003A">
      <w:pPr>
        <w:numPr>
          <w:ilvl w:val="1"/>
          <w:numId w:val="2"/>
        </w:numPr>
        <w:ind w:left="1440" w:hanging="360"/>
        <w:rPr>
          <w:color w:val="666666"/>
        </w:rPr>
      </w:pPr>
      <w:r w:rsidDel="00000000" w:rsidR="00000000" w:rsidRPr="00000000">
        <w:rPr>
          <w:i w:val="1"/>
          <w:color w:val="666666"/>
          <w:rtl w:val="0"/>
        </w:rPr>
        <w:t xml:space="preserve">By reference</w:t>
      </w:r>
      <w:r w:rsidDel="00000000" w:rsidR="00000000" w:rsidRPr="00000000">
        <w:rPr>
          <w:color w:val="666666"/>
          <w:rtl w:val="0"/>
        </w:rPr>
        <w:t xml:space="preserve"> - a reference is an alias to a variable, therefore storing a reference means that we do not own that data. It is somewhere on client’s stack and when the client code finishes, the data is going to be deleted. </w:t>
      </w:r>
    </w:p>
    <w:p w:rsidR="00000000" w:rsidDel="00000000" w:rsidP="00000000" w:rsidRDefault="00000000" w:rsidRPr="00000000" w14:paraId="0000003B">
      <w:pPr>
        <w:numPr>
          <w:ilvl w:val="1"/>
          <w:numId w:val="2"/>
        </w:numPr>
        <w:ind w:left="1440" w:hanging="360"/>
        <w:rPr>
          <w:color w:val="666666"/>
        </w:rPr>
      </w:pPr>
      <w:r w:rsidDel="00000000" w:rsidR="00000000" w:rsidRPr="00000000">
        <w:rPr>
          <w:i w:val="1"/>
          <w:color w:val="666666"/>
          <w:rtl w:val="0"/>
        </w:rPr>
        <w:t xml:space="preserve">By pointer</w:t>
      </w:r>
      <w:r w:rsidDel="00000000" w:rsidR="00000000" w:rsidRPr="00000000">
        <w:rPr>
          <w:color w:val="666666"/>
          <w:rtl w:val="0"/>
        </w:rPr>
        <w:t xml:space="preserve"> - a pointer has its own memory, but similarly to the reference it points to a memory space that we do not control. The client code owns the memory and when it finishes the memory is going to be freed.</w:t>
      </w:r>
    </w:p>
    <w:p w:rsidR="00000000" w:rsidDel="00000000" w:rsidP="00000000" w:rsidRDefault="00000000" w:rsidRPr="00000000" w14:paraId="0000003C">
      <w:pPr>
        <w:numPr>
          <w:ilvl w:val="1"/>
          <w:numId w:val="2"/>
        </w:numPr>
        <w:ind w:left="1440" w:hanging="360"/>
        <w:rPr>
          <w:color w:val="666666"/>
        </w:rPr>
      </w:pPr>
      <w:r w:rsidDel="00000000" w:rsidR="00000000" w:rsidRPr="00000000">
        <w:rPr>
          <w:i w:val="1"/>
          <w:color w:val="666666"/>
          <w:rtl w:val="0"/>
        </w:rPr>
        <w:t xml:space="preserve">By value</w:t>
      </w:r>
      <w:r w:rsidDel="00000000" w:rsidR="00000000" w:rsidRPr="00000000">
        <w:rPr>
          <w:color w:val="666666"/>
          <w:rtl w:val="0"/>
        </w:rPr>
        <w:t xml:space="preserve"> - in this case, we are going to get a copy of the object and we are completely in charge of the data. The only time it can get deleted is when our code is done or deletes the data. </w:t>
      </w:r>
    </w:p>
    <w:p w:rsidR="00000000" w:rsidDel="00000000" w:rsidP="00000000" w:rsidRDefault="00000000" w:rsidRPr="00000000" w14:paraId="0000003D">
      <w:pPr>
        <w:numPr>
          <w:ilvl w:val="0"/>
          <w:numId w:val="2"/>
        </w:numPr>
        <w:ind w:left="720" w:hanging="360"/>
        <w:rPr>
          <w:color w:val="666666"/>
        </w:rPr>
      </w:pPr>
      <w:r w:rsidDel="00000000" w:rsidR="00000000" w:rsidRPr="00000000">
        <w:rPr>
          <w:color w:val="666666"/>
          <w:rtl w:val="0"/>
        </w:rPr>
        <w:t xml:space="preserve">Storing NULL as the data:</w:t>
      </w:r>
    </w:p>
    <w:p w:rsidR="00000000" w:rsidDel="00000000" w:rsidP="00000000" w:rsidRDefault="00000000" w:rsidRPr="00000000" w14:paraId="0000003E">
      <w:pPr>
        <w:numPr>
          <w:ilvl w:val="1"/>
          <w:numId w:val="2"/>
        </w:numPr>
        <w:ind w:left="1440" w:hanging="360"/>
        <w:rPr>
          <w:color w:val="666666"/>
        </w:rPr>
      </w:pPr>
      <w:r w:rsidDel="00000000" w:rsidR="00000000" w:rsidRPr="00000000">
        <w:rPr>
          <w:i w:val="1"/>
          <w:color w:val="666666"/>
          <w:rtl w:val="0"/>
        </w:rPr>
        <w:t xml:space="preserve">By reference</w:t>
      </w:r>
      <w:r w:rsidDel="00000000" w:rsidR="00000000" w:rsidRPr="00000000">
        <w:rPr>
          <w:color w:val="666666"/>
          <w:rtl w:val="0"/>
        </w:rPr>
        <w:t xml:space="preserve"> - a reference can never be a null, therefore we cannot have NULL stored.</w:t>
      </w:r>
    </w:p>
    <w:p w:rsidR="00000000" w:rsidDel="00000000" w:rsidP="00000000" w:rsidRDefault="00000000" w:rsidRPr="00000000" w14:paraId="0000003F">
      <w:pPr>
        <w:numPr>
          <w:ilvl w:val="1"/>
          <w:numId w:val="2"/>
        </w:numPr>
        <w:ind w:left="1440" w:hanging="360"/>
        <w:rPr>
          <w:color w:val="666666"/>
        </w:rPr>
      </w:pPr>
      <w:r w:rsidDel="00000000" w:rsidR="00000000" w:rsidRPr="00000000">
        <w:rPr>
          <w:i w:val="1"/>
          <w:color w:val="666666"/>
          <w:rtl w:val="0"/>
        </w:rPr>
        <w:t xml:space="preserve">By pointer</w:t>
      </w:r>
      <w:r w:rsidDel="00000000" w:rsidR="00000000" w:rsidRPr="00000000">
        <w:rPr>
          <w:color w:val="666666"/>
          <w:rtl w:val="0"/>
        </w:rPr>
        <w:t xml:space="preserve"> - a pointer can hold NULL value and we can store it as data.</w:t>
      </w:r>
    </w:p>
    <w:p w:rsidR="00000000" w:rsidDel="00000000" w:rsidP="00000000" w:rsidRDefault="00000000" w:rsidRPr="00000000" w14:paraId="00000040">
      <w:pPr>
        <w:numPr>
          <w:ilvl w:val="1"/>
          <w:numId w:val="2"/>
        </w:numPr>
        <w:ind w:left="1440" w:hanging="360"/>
        <w:rPr>
          <w:color w:val="666666"/>
        </w:rPr>
      </w:pPr>
      <w:r w:rsidDel="00000000" w:rsidR="00000000" w:rsidRPr="00000000">
        <w:rPr>
          <w:i w:val="1"/>
          <w:color w:val="666666"/>
          <w:rtl w:val="0"/>
        </w:rPr>
        <w:t xml:space="preserve">By value</w:t>
      </w:r>
      <w:r w:rsidDel="00000000" w:rsidR="00000000" w:rsidRPr="00000000">
        <w:rPr>
          <w:color w:val="666666"/>
          <w:rtl w:val="0"/>
        </w:rPr>
        <w:t xml:space="preserve"> - when we create an object, either a custom constructor or a default automatic constructor will be called. Therefore, the data will never be NULL.</w:t>
      </w:r>
    </w:p>
    <w:p w:rsidR="00000000" w:rsidDel="00000000" w:rsidP="00000000" w:rsidRDefault="00000000" w:rsidRPr="00000000" w14:paraId="00000041">
      <w:pPr>
        <w:numPr>
          <w:ilvl w:val="0"/>
          <w:numId w:val="2"/>
        </w:numPr>
        <w:ind w:left="720" w:hanging="360"/>
        <w:rPr>
          <w:color w:val="666666"/>
        </w:rPr>
      </w:pPr>
      <w:r w:rsidDel="00000000" w:rsidR="00000000" w:rsidRPr="00000000">
        <w:rPr>
          <w:color w:val="666666"/>
          <w:rtl w:val="0"/>
        </w:rPr>
        <w:t xml:space="preserve">Effects on stored data when the data is manipulated from user code (safety):</w:t>
      </w:r>
    </w:p>
    <w:p w:rsidR="00000000" w:rsidDel="00000000" w:rsidP="00000000" w:rsidRDefault="00000000" w:rsidRPr="00000000" w14:paraId="00000042">
      <w:pPr>
        <w:numPr>
          <w:ilvl w:val="1"/>
          <w:numId w:val="2"/>
        </w:numPr>
        <w:ind w:left="1440" w:hanging="360"/>
        <w:rPr>
          <w:color w:val="666666"/>
        </w:rPr>
      </w:pPr>
      <w:r w:rsidDel="00000000" w:rsidR="00000000" w:rsidRPr="00000000">
        <w:rPr>
          <w:i w:val="1"/>
          <w:color w:val="666666"/>
          <w:rtl w:val="0"/>
        </w:rPr>
        <w:t xml:space="preserve">By reference</w:t>
      </w:r>
      <w:r w:rsidDel="00000000" w:rsidR="00000000" w:rsidRPr="00000000">
        <w:rPr>
          <w:color w:val="666666"/>
          <w:rtl w:val="0"/>
        </w:rPr>
        <w:t xml:space="preserve"> - our data is an alias to the data in the client code, thereby when the client code changes the data, the data we store gets changed as well.</w:t>
      </w:r>
    </w:p>
    <w:p w:rsidR="00000000" w:rsidDel="00000000" w:rsidP="00000000" w:rsidRDefault="00000000" w:rsidRPr="00000000" w14:paraId="00000043">
      <w:pPr>
        <w:numPr>
          <w:ilvl w:val="1"/>
          <w:numId w:val="2"/>
        </w:numPr>
        <w:ind w:left="1440" w:hanging="360"/>
        <w:rPr>
          <w:color w:val="666666"/>
        </w:rPr>
      </w:pPr>
      <w:r w:rsidDel="00000000" w:rsidR="00000000" w:rsidRPr="00000000">
        <w:rPr>
          <w:i w:val="1"/>
          <w:color w:val="666666"/>
          <w:rtl w:val="0"/>
        </w:rPr>
        <w:t xml:space="preserve">By pointer</w:t>
      </w:r>
      <w:r w:rsidDel="00000000" w:rsidR="00000000" w:rsidRPr="00000000">
        <w:rPr>
          <w:color w:val="666666"/>
          <w:rtl w:val="0"/>
        </w:rPr>
        <w:t xml:space="preserve"> - our data points to the memory block that belongs to the client code. Therefore, as in the case of the reference, if the client code changes the data, the data we store gets changed as well.</w:t>
      </w:r>
    </w:p>
    <w:p w:rsidR="00000000" w:rsidDel="00000000" w:rsidP="00000000" w:rsidRDefault="00000000" w:rsidRPr="00000000" w14:paraId="00000044">
      <w:pPr>
        <w:numPr>
          <w:ilvl w:val="1"/>
          <w:numId w:val="2"/>
        </w:numPr>
        <w:ind w:left="1440" w:hanging="360"/>
        <w:rPr>
          <w:color w:val="666666"/>
        </w:rPr>
      </w:pPr>
      <w:r w:rsidDel="00000000" w:rsidR="00000000" w:rsidRPr="00000000">
        <w:rPr>
          <w:i w:val="1"/>
          <w:color w:val="666666"/>
          <w:rtl w:val="0"/>
        </w:rPr>
        <w:t xml:space="preserve">By value</w:t>
      </w:r>
      <w:r w:rsidDel="00000000" w:rsidR="00000000" w:rsidRPr="00000000">
        <w:rPr>
          <w:color w:val="666666"/>
          <w:rtl w:val="0"/>
        </w:rPr>
        <w:t xml:space="preserve"> - the data we store belongs to us and the changes made by the client code do not affect what we have stored.  </w:t>
      </w:r>
    </w:p>
    <w:p w:rsidR="00000000" w:rsidDel="00000000" w:rsidP="00000000" w:rsidRDefault="00000000" w:rsidRPr="00000000" w14:paraId="00000045">
      <w:pPr>
        <w:numPr>
          <w:ilvl w:val="0"/>
          <w:numId w:val="2"/>
        </w:numPr>
        <w:ind w:left="720" w:hanging="360"/>
        <w:rPr>
          <w:color w:val="666666"/>
        </w:rPr>
      </w:pPr>
      <w:r w:rsidDel="00000000" w:rsidR="00000000" w:rsidRPr="00000000">
        <w:rPr>
          <w:color w:val="666666"/>
          <w:rtl w:val="0"/>
        </w:rPr>
        <w:t xml:space="preserve">The relative speed of storage methods:</w:t>
      </w:r>
    </w:p>
    <w:p w:rsidR="00000000" w:rsidDel="00000000" w:rsidP="00000000" w:rsidRDefault="00000000" w:rsidRPr="00000000" w14:paraId="00000046">
      <w:pPr>
        <w:numPr>
          <w:ilvl w:val="1"/>
          <w:numId w:val="2"/>
        </w:numPr>
        <w:ind w:left="1440" w:hanging="360"/>
        <w:rPr>
          <w:color w:val="666666"/>
        </w:rPr>
      </w:pPr>
      <w:r w:rsidDel="00000000" w:rsidR="00000000" w:rsidRPr="00000000">
        <w:rPr>
          <w:i w:val="1"/>
          <w:color w:val="666666"/>
          <w:rtl w:val="0"/>
        </w:rPr>
        <w:t xml:space="preserve">By reference</w:t>
      </w:r>
      <w:r w:rsidDel="00000000" w:rsidR="00000000" w:rsidRPr="00000000">
        <w:rPr>
          <w:color w:val="666666"/>
          <w:rtl w:val="0"/>
        </w:rPr>
        <w:t xml:space="preserve">  - we are only storing an address. We don’t need more memory and we don’t need to use a copy constructor. Therefore, this is a fast method.</w:t>
      </w:r>
    </w:p>
    <w:p w:rsidR="00000000" w:rsidDel="00000000" w:rsidP="00000000" w:rsidRDefault="00000000" w:rsidRPr="00000000" w14:paraId="00000047">
      <w:pPr>
        <w:numPr>
          <w:ilvl w:val="1"/>
          <w:numId w:val="2"/>
        </w:numPr>
        <w:ind w:left="1440" w:hanging="360"/>
        <w:rPr>
          <w:color w:val="666666"/>
        </w:rPr>
      </w:pPr>
      <w:r w:rsidDel="00000000" w:rsidR="00000000" w:rsidRPr="00000000">
        <w:rPr>
          <w:i w:val="1"/>
          <w:color w:val="666666"/>
          <w:rtl w:val="0"/>
        </w:rPr>
        <w:t xml:space="preserve">By pointer</w:t>
      </w:r>
      <w:r w:rsidDel="00000000" w:rsidR="00000000" w:rsidRPr="00000000">
        <w:rPr>
          <w:color w:val="666666"/>
          <w:rtl w:val="0"/>
        </w:rPr>
        <w:t xml:space="preserve"> - as for the reference, we are storing an address and this is a fast method.</w:t>
      </w:r>
    </w:p>
    <w:p w:rsidR="00000000" w:rsidDel="00000000" w:rsidP="00000000" w:rsidRDefault="00000000" w:rsidRPr="00000000" w14:paraId="00000048">
      <w:pPr>
        <w:numPr>
          <w:ilvl w:val="1"/>
          <w:numId w:val="2"/>
        </w:numPr>
        <w:ind w:left="1440" w:hanging="360"/>
        <w:rPr>
          <w:color w:val="666666"/>
        </w:rPr>
      </w:pPr>
      <w:r w:rsidDel="00000000" w:rsidR="00000000" w:rsidRPr="00000000">
        <w:rPr>
          <w:i w:val="1"/>
          <w:color w:val="666666"/>
          <w:rtl w:val="0"/>
        </w:rPr>
        <w:t xml:space="preserve">By value</w:t>
      </w:r>
      <w:r w:rsidDel="00000000" w:rsidR="00000000" w:rsidRPr="00000000">
        <w:rPr>
          <w:color w:val="666666"/>
          <w:rtl w:val="0"/>
        </w:rPr>
        <w:t xml:space="preserve"> - in this case we need more memory to store the whole object and we need to use a copy constructor. Therefore, storing the data by value is slow. </w:t>
      </w:r>
    </w:p>
    <w:p w:rsidR="00000000" w:rsidDel="00000000" w:rsidP="00000000" w:rsidRDefault="00000000" w:rsidRPr="00000000" w14:paraId="00000049">
      <w:pPr>
        <w:rPr>
          <w:color w:val="666666"/>
        </w:rPr>
      </w:pPr>
      <w:r w:rsidDel="00000000" w:rsidR="00000000" w:rsidRPr="00000000">
        <w:rPr>
          <w:rtl w:val="0"/>
        </w:rPr>
      </w:r>
    </w:p>
    <w:p w:rsidR="00000000" w:rsidDel="00000000" w:rsidP="00000000" w:rsidRDefault="00000000" w:rsidRPr="00000000" w14:paraId="0000004A">
      <w:pPr>
        <w:pStyle w:val="Heading3"/>
        <w:numPr>
          <w:ilvl w:val="0"/>
          <w:numId w:val="1"/>
        </w:numPr>
        <w:spacing w:after="0" w:afterAutospacing="0"/>
        <w:ind w:left="720" w:hanging="360"/>
        <w:rPr>
          <w:b w:val="1"/>
        </w:rPr>
      </w:pPr>
      <w:bookmarkStart w:colFirst="0" w:colLast="0" w:name="_xdlz8vw5nofy" w:id="2"/>
      <w:bookmarkEnd w:id="2"/>
      <w:r w:rsidDel="00000000" w:rsidR="00000000" w:rsidRPr="00000000">
        <w:rPr>
          <w:b w:val="1"/>
          <w:rtl w:val="0"/>
        </w:rPr>
        <w:t xml:space="preserve">Iterators</w:t>
      </w:r>
    </w:p>
    <w:p w:rsidR="00000000" w:rsidDel="00000000" w:rsidP="00000000" w:rsidRDefault="00000000" w:rsidRPr="00000000" w14:paraId="0000004B">
      <w:pPr>
        <w:numPr>
          <w:ilvl w:val="0"/>
          <w:numId w:val="1"/>
        </w:numPr>
        <w:ind w:left="1440" w:hanging="360"/>
        <w:rPr>
          <w:color w:val="666666"/>
        </w:rPr>
      </w:pPr>
      <w:r w:rsidDel="00000000" w:rsidR="00000000" w:rsidRPr="00000000">
        <w:rPr>
          <w:color w:val="666666"/>
          <w:rtl w:val="0"/>
        </w:rPr>
        <w:t xml:space="preserve">Definition: Iterators are used to read the data from different data structures in a uniform way (a common interface). In other words, iterators maintain a list of data for client code. They are used to keep track of where we are, what is next, and what is the data in the data structure.</w:t>
      </w:r>
    </w:p>
    <w:p w:rsidR="00000000" w:rsidDel="00000000" w:rsidP="00000000" w:rsidRDefault="00000000" w:rsidRPr="00000000" w14:paraId="0000004C">
      <w:pPr>
        <w:numPr>
          <w:ilvl w:val="0"/>
          <w:numId w:val="1"/>
        </w:numPr>
        <w:ind w:left="1440" w:hanging="360"/>
        <w:rPr>
          <w:color w:val="666666"/>
        </w:rPr>
      </w:pPr>
      <w:r w:rsidDel="00000000" w:rsidR="00000000" w:rsidRPr="00000000">
        <w:rPr>
          <w:color w:val="666666"/>
          <w:rtl w:val="0"/>
        </w:rPr>
        <w:t xml:space="preserve">Implementation: </w:t>
      </w:r>
    </w:p>
    <w:p w:rsidR="00000000" w:rsidDel="00000000" w:rsidP="00000000" w:rsidRDefault="00000000" w:rsidRPr="00000000" w14:paraId="0000004D">
      <w:pPr>
        <w:numPr>
          <w:ilvl w:val="1"/>
          <w:numId w:val="4"/>
        </w:numPr>
        <w:ind w:left="2160" w:hanging="360"/>
        <w:rPr>
          <w:color w:val="666666"/>
        </w:rPr>
      </w:pPr>
      <w:r w:rsidDel="00000000" w:rsidR="00000000" w:rsidRPr="00000000">
        <w:rPr>
          <w:color w:val="666666"/>
          <w:rtl w:val="0"/>
        </w:rPr>
        <w:t xml:space="preserve">In the implementing class</w:t>
      </w:r>
    </w:p>
    <w:p w:rsidR="00000000" w:rsidDel="00000000" w:rsidP="00000000" w:rsidRDefault="00000000" w:rsidRPr="00000000" w14:paraId="0000004E">
      <w:pPr>
        <w:numPr>
          <w:ilvl w:val="2"/>
          <w:numId w:val="4"/>
        </w:numPr>
        <w:ind w:left="2880" w:hanging="360"/>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::begin(); </w:t>
      </w:r>
      <w:r w:rsidDel="00000000" w:rsidR="00000000" w:rsidRPr="00000000">
        <w:rPr>
          <w:color w:val="666666"/>
          <w:rtl w:val="0"/>
        </w:rPr>
        <w:t xml:space="preserve">return an iterator that is at the beginning of the data</w:t>
      </w:r>
    </w:p>
    <w:p w:rsidR="00000000" w:rsidDel="00000000" w:rsidP="00000000" w:rsidRDefault="00000000" w:rsidRPr="00000000" w14:paraId="0000004F">
      <w:pPr>
        <w:numPr>
          <w:ilvl w:val="2"/>
          <w:numId w:val="4"/>
        </w:numPr>
        <w:ind w:left="2880" w:hanging="360"/>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::end(); </w:t>
      </w:r>
      <w:r w:rsidDel="00000000" w:rsidR="00000000" w:rsidRPr="00000000">
        <w:rPr>
          <w:color w:val="666666"/>
          <w:rtl w:val="0"/>
        </w:rPr>
        <w:t xml:space="preserve">return an iterator </w:t>
      </w:r>
      <w:r w:rsidDel="00000000" w:rsidR="00000000" w:rsidRPr="00000000">
        <w:rPr>
          <w:color w:val="666666"/>
          <w:u w:val="single"/>
          <w:rtl w:val="0"/>
        </w:rPr>
        <w:t xml:space="preserve">one past </w:t>
      </w:r>
      <w:r w:rsidDel="00000000" w:rsidR="00000000" w:rsidRPr="00000000">
        <w:rPr>
          <w:color w:val="666666"/>
          <w:rtl w:val="0"/>
        </w:rPr>
        <w:t xml:space="preserve">the last data</w:t>
      </w:r>
    </w:p>
    <w:p w:rsidR="00000000" w:rsidDel="00000000" w:rsidP="00000000" w:rsidRDefault="00000000" w:rsidRPr="00000000" w14:paraId="00000050">
      <w:pPr>
        <w:numPr>
          <w:ilvl w:val="1"/>
          <w:numId w:val="4"/>
        </w:numPr>
        <w:ind w:left="2160" w:hanging="360"/>
        <w:rPr>
          <w:color w:val="666666"/>
        </w:rPr>
      </w:pPr>
      <w:r w:rsidDel="00000000" w:rsidR="00000000" w:rsidRPr="00000000">
        <w:rPr>
          <w:color w:val="666666"/>
          <w:rtl w:val="0"/>
        </w:rPr>
        <w:t xml:space="preserve">In the iterator class</w:t>
      </w:r>
    </w:p>
    <w:p w:rsidR="00000000" w:rsidDel="00000000" w:rsidP="00000000" w:rsidRDefault="00000000" w:rsidRPr="00000000" w14:paraId="00000051">
      <w:pPr>
        <w:numPr>
          <w:ilvl w:val="2"/>
          <w:numId w:val="4"/>
        </w:numPr>
        <w:ind w:left="2880" w:hanging="360"/>
        <w:rPr>
          <w:color w:val="666666"/>
        </w:rPr>
      </w:pPr>
      <w:r w:rsidDel="00000000" w:rsidR="00000000" w:rsidRPr="00000000">
        <w:rPr>
          <w:color w:val="666666"/>
          <w:rtl w:val="0"/>
        </w:rPr>
        <w:t xml:space="preserve">base class: </w:t>
      </w:r>
      <w:r w:rsidDel="00000000" w:rsidR="00000000" w:rsidRPr="00000000">
        <w:rPr>
          <w:rFonts w:ascii="Courier New" w:cs="Courier New" w:eastAsia="Courier New" w:hAnsi="Courier New"/>
          <w:color w:val="666666"/>
          <w:rtl w:val="0"/>
        </w:rPr>
        <w:t xml:space="preserve">std::iterator</w:t>
      </w:r>
    </w:p>
    <w:p w:rsidR="00000000" w:rsidDel="00000000" w:rsidP="00000000" w:rsidRDefault="00000000" w:rsidRPr="00000000" w14:paraId="00000052">
      <w:pPr>
        <w:numPr>
          <w:ilvl w:val="2"/>
          <w:numId w:val="4"/>
        </w:numPr>
        <w:ind w:left="2880" w:hanging="360"/>
        <w:rPr>
          <w:color w:val="666666"/>
        </w:rPr>
      </w:pPr>
      <w:r w:rsidDel="00000000" w:rsidR="00000000" w:rsidRPr="00000000">
        <w:rPr>
          <w:color w:val="666666"/>
          <w:rtl w:val="0"/>
        </w:rPr>
        <w:t xml:space="preserve">it requires us to implement basic functionality:</w:t>
      </w:r>
    </w:p>
    <w:p w:rsidR="00000000" w:rsidDel="00000000" w:rsidP="00000000" w:rsidRDefault="00000000" w:rsidRPr="00000000" w14:paraId="00000053">
      <w:pPr>
        <w:numPr>
          <w:ilvl w:val="3"/>
          <w:numId w:val="4"/>
        </w:numPr>
        <w:ind w:left="3600" w:hanging="360"/>
        <w:rPr>
          <w:color w:val="666666"/>
        </w:rPr>
      </w:pPr>
      <w:r w:rsidDel="00000000" w:rsidR="00000000" w:rsidRPr="00000000">
        <w:rPr>
          <w:rFonts w:ascii="Courier New" w:cs="Courier New" w:eastAsia="Courier New" w:hAnsi="Courier New"/>
          <w:color w:val="666666"/>
          <w:rtl w:val="0"/>
        </w:rPr>
        <w:t xml:space="preserve">operator++;</w:t>
      </w:r>
      <w:r w:rsidDel="00000000" w:rsidR="00000000" w:rsidRPr="00000000">
        <w:rPr>
          <w:color w:val="666666"/>
          <w:rtl w:val="0"/>
        </w:rPr>
        <w:t xml:space="preserve">   move to the next</w:t>
      </w:r>
    </w:p>
    <w:p w:rsidR="00000000" w:rsidDel="00000000" w:rsidP="00000000" w:rsidRDefault="00000000" w:rsidRPr="00000000" w14:paraId="00000054">
      <w:pPr>
        <w:numPr>
          <w:ilvl w:val="3"/>
          <w:numId w:val="4"/>
        </w:numPr>
        <w:ind w:left="3600" w:hanging="360"/>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operator*;  </w:t>
      </w:r>
      <w:r w:rsidDel="00000000" w:rsidR="00000000" w:rsidRPr="00000000">
        <w:rPr>
          <w:color w:val="666666"/>
          <w:rtl w:val="0"/>
        </w:rPr>
        <w:t xml:space="preserve"> dereferencing operator: returns data</w:t>
      </w:r>
    </w:p>
    <w:p w:rsidR="00000000" w:rsidDel="00000000" w:rsidP="00000000" w:rsidRDefault="00000000" w:rsidRPr="00000000" w14:paraId="00000055">
      <w:pPr>
        <w:numPr>
          <w:ilvl w:val="3"/>
          <w:numId w:val="4"/>
        </w:numPr>
        <w:ind w:left="3600" w:hanging="360"/>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operator!=; </w:t>
      </w:r>
      <w:r w:rsidDel="00000000" w:rsidR="00000000" w:rsidRPr="00000000">
        <w:rPr>
          <w:color w:val="666666"/>
          <w:rtl w:val="0"/>
        </w:rPr>
        <w:t xml:space="preserve"> not equal operator: to check the end</w:t>
      </w:r>
    </w:p>
    <w:p w:rsidR="00000000" w:rsidDel="00000000" w:rsidP="00000000" w:rsidRDefault="00000000" w:rsidRPr="00000000" w14:paraId="00000056">
      <w:pPr>
        <w:numPr>
          <w:ilvl w:val="0"/>
          <w:numId w:val="4"/>
        </w:numPr>
        <w:ind w:left="1440" w:hanging="360"/>
        <w:rPr>
          <w:color w:val="666666"/>
        </w:rPr>
      </w:pPr>
      <w:r w:rsidDel="00000000" w:rsidR="00000000" w:rsidRPr="00000000">
        <w:rPr>
          <w:color w:val="666666"/>
          <w:rtl w:val="0"/>
        </w:rPr>
        <w:t xml:space="preserve">Using an iterator</w:t>
      </w:r>
    </w:p>
    <w:tbl>
      <w:tblPr>
        <w:tblStyle w:val="Table5"/>
        <w:tblW w:w="10350.0" w:type="dxa"/>
        <w:jc w:val="left"/>
        <w:tblInd w:w="-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9870"/>
        <w:tblGridChange w:id="0">
          <w:tblGrid>
            <w:gridCol w:w="480"/>
            <w:gridCol w:w="9870"/>
          </w:tblGrid>
        </w:tblGridChange>
      </w:tblGrid>
      <w:tr>
        <w:trPr>
          <w:trHeight w:val="420" w:hRule="atLeast"/>
        </w:trPr>
        <w:tc>
          <w:tcPr>
            <w:gridSpan w:val="2"/>
            <w:shd w:fill="f1c232"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sz w:val="20"/>
                <w:szCs w:val="20"/>
              </w:rPr>
            </w:pPr>
            <w:r w:rsidDel="00000000" w:rsidR="00000000" w:rsidRPr="00000000">
              <w:rPr>
                <w:b w:val="1"/>
                <w:sz w:val="20"/>
                <w:szCs w:val="20"/>
                <w:rtl w:val="0"/>
              </w:rPr>
              <w:t xml:space="preserve">stlList.cpp</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w:t>
            </w:r>
          </w:p>
          <w:p w:rsidR="00000000" w:rsidDel="00000000" w:rsidP="00000000" w:rsidRDefault="00000000" w:rsidRPr="00000000" w14:paraId="0000005A">
            <w:pPr>
              <w:widowControl w:val="0"/>
              <w:spacing w:line="240" w:lineRule="auto"/>
              <w:rPr/>
            </w:pPr>
            <w:r w:rsidDel="00000000" w:rsidR="00000000" w:rsidRPr="00000000">
              <w:rPr>
                <w:rtl w:val="0"/>
              </w:rPr>
              <w:t xml:space="preserve">2</w:t>
            </w:r>
          </w:p>
          <w:p w:rsidR="00000000" w:rsidDel="00000000" w:rsidP="00000000" w:rsidRDefault="00000000" w:rsidRPr="00000000" w14:paraId="0000005B">
            <w:pPr>
              <w:widowControl w:val="0"/>
              <w:spacing w:line="240" w:lineRule="auto"/>
              <w:rPr/>
            </w:pPr>
            <w:r w:rsidDel="00000000" w:rsidR="00000000" w:rsidRPr="00000000">
              <w:rPr>
                <w:rtl w:val="0"/>
              </w:rPr>
              <w:t xml:space="preserve">3</w:t>
            </w:r>
          </w:p>
          <w:p w:rsidR="00000000" w:rsidDel="00000000" w:rsidP="00000000" w:rsidRDefault="00000000" w:rsidRPr="00000000" w14:paraId="0000005C">
            <w:pPr>
              <w:widowControl w:val="0"/>
              <w:spacing w:line="240" w:lineRule="auto"/>
              <w:rPr/>
            </w:pPr>
            <w:r w:rsidDel="00000000" w:rsidR="00000000" w:rsidRPr="00000000">
              <w:rPr>
                <w:rtl w:val="0"/>
              </w:rPr>
              <w:t xml:space="preserve">4</w:t>
            </w:r>
          </w:p>
          <w:p w:rsidR="00000000" w:rsidDel="00000000" w:rsidP="00000000" w:rsidRDefault="00000000" w:rsidRPr="00000000" w14:paraId="0000005D">
            <w:pPr>
              <w:widowControl w:val="0"/>
              <w:spacing w:line="240" w:lineRule="auto"/>
              <w:rPr/>
            </w:pPr>
            <w:r w:rsidDel="00000000" w:rsidR="00000000" w:rsidRPr="00000000">
              <w:rPr>
                <w:rtl w:val="0"/>
              </w:rPr>
              <w:t xml:space="preserve">5</w:t>
            </w:r>
          </w:p>
          <w:p w:rsidR="00000000" w:rsidDel="00000000" w:rsidP="00000000" w:rsidRDefault="00000000" w:rsidRPr="00000000" w14:paraId="0000005E">
            <w:pPr>
              <w:widowControl w:val="0"/>
              <w:spacing w:line="240" w:lineRule="auto"/>
              <w:rPr/>
            </w:pPr>
            <w:r w:rsidDel="00000000" w:rsidR="00000000" w:rsidRPr="00000000">
              <w:rPr>
                <w:rtl w:val="0"/>
              </w:rPr>
              <w:t xml:space="preserve">6</w:t>
            </w:r>
          </w:p>
          <w:p w:rsidR="00000000" w:rsidDel="00000000" w:rsidP="00000000" w:rsidRDefault="00000000" w:rsidRPr="00000000" w14:paraId="0000005F">
            <w:pPr>
              <w:widowControl w:val="0"/>
              <w:spacing w:line="240" w:lineRule="auto"/>
              <w:rPr/>
            </w:pPr>
            <w:r w:rsidDel="00000000" w:rsidR="00000000" w:rsidRPr="00000000">
              <w:rPr>
                <w:rtl w:val="0"/>
              </w:rPr>
              <w:t xml:space="preserve">7</w:t>
            </w:r>
          </w:p>
          <w:p w:rsidR="00000000" w:rsidDel="00000000" w:rsidP="00000000" w:rsidRDefault="00000000" w:rsidRPr="00000000" w14:paraId="00000060">
            <w:pPr>
              <w:widowControl w:val="0"/>
              <w:spacing w:line="240" w:lineRule="auto"/>
              <w:rPr/>
            </w:pPr>
            <w:r w:rsidDel="00000000" w:rsidR="00000000" w:rsidRPr="00000000">
              <w:rPr>
                <w:rtl w:val="0"/>
              </w:rPr>
              <w:t xml:space="preserve">8</w:t>
            </w:r>
          </w:p>
          <w:p w:rsidR="00000000" w:rsidDel="00000000" w:rsidP="00000000" w:rsidRDefault="00000000" w:rsidRPr="00000000" w14:paraId="00000061">
            <w:pPr>
              <w:widowControl w:val="0"/>
              <w:spacing w:line="240" w:lineRule="auto"/>
              <w:rPr/>
            </w:pPr>
            <w:r w:rsidDel="00000000" w:rsidR="00000000" w:rsidRPr="00000000">
              <w:rPr>
                <w:rtl w:val="0"/>
              </w:rPr>
              <w:t xml:space="preserve">9</w:t>
            </w:r>
          </w:p>
          <w:p w:rsidR="00000000" w:rsidDel="00000000" w:rsidP="00000000" w:rsidRDefault="00000000" w:rsidRPr="00000000" w14:paraId="00000062">
            <w:pPr>
              <w:widowControl w:val="0"/>
              <w:spacing w:line="240" w:lineRule="auto"/>
              <w:rPr/>
            </w:pPr>
            <w:r w:rsidDel="00000000" w:rsidR="00000000" w:rsidRPr="00000000">
              <w:rPr>
                <w:rtl w:val="0"/>
              </w:rPr>
              <w:t xml:space="preserve">10</w:t>
            </w:r>
          </w:p>
          <w:p w:rsidR="00000000" w:rsidDel="00000000" w:rsidP="00000000" w:rsidRDefault="00000000" w:rsidRPr="00000000" w14:paraId="00000063">
            <w:pPr>
              <w:widowControl w:val="0"/>
              <w:spacing w:line="240" w:lineRule="auto"/>
              <w:rPr/>
            </w:pPr>
            <w:r w:rsidDel="00000000" w:rsidR="00000000" w:rsidRPr="00000000">
              <w:rPr>
                <w:rtl w:val="0"/>
              </w:rPr>
              <w:t xml:space="preserve">11</w:t>
            </w:r>
          </w:p>
          <w:p w:rsidR="00000000" w:rsidDel="00000000" w:rsidP="00000000" w:rsidRDefault="00000000" w:rsidRPr="00000000" w14:paraId="00000064">
            <w:pPr>
              <w:widowControl w:val="0"/>
              <w:spacing w:line="240" w:lineRule="auto"/>
              <w:rPr/>
            </w:pPr>
            <w:r w:rsidDel="00000000" w:rsidR="00000000" w:rsidRPr="00000000">
              <w:rPr>
                <w:rtl w:val="0"/>
              </w:rPr>
              <w:t xml:space="preserve">12</w:t>
            </w:r>
          </w:p>
          <w:p w:rsidR="00000000" w:rsidDel="00000000" w:rsidP="00000000" w:rsidRDefault="00000000" w:rsidRPr="00000000" w14:paraId="00000065">
            <w:pPr>
              <w:widowControl w:val="0"/>
              <w:spacing w:line="240" w:lineRule="auto"/>
              <w:rPr/>
            </w:pPr>
            <w:r w:rsidDel="00000000" w:rsidR="00000000" w:rsidRPr="00000000">
              <w:rPr>
                <w:rtl w:val="0"/>
              </w:rPr>
              <w:t xml:space="preserve">13</w:t>
            </w:r>
          </w:p>
          <w:p w:rsidR="00000000" w:rsidDel="00000000" w:rsidP="00000000" w:rsidRDefault="00000000" w:rsidRPr="00000000" w14:paraId="00000066">
            <w:pPr>
              <w:widowControl w:val="0"/>
              <w:spacing w:line="240" w:lineRule="auto"/>
              <w:rPr/>
            </w:pPr>
            <w:r w:rsidDel="00000000" w:rsidR="00000000" w:rsidRPr="00000000">
              <w:rPr>
                <w:rtl w:val="0"/>
              </w:rPr>
              <w:t xml:space="preserve">14</w:t>
            </w:r>
          </w:p>
          <w:p w:rsidR="00000000" w:rsidDel="00000000" w:rsidP="00000000" w:rsidRDefault="00000000" w:rsidRPr="00000000" w14:paraId="00000067">
            <w:pPr>
              <w:widowControl w:val="0"/>
              <w:spacing w:line="240" w:lineRule="auto"/>
              <w:rPr/>
            </w:pPr>
            <w:r w:rsidDel="00000000" w:rsidR="00000000" w:rsidRPr="00000000">
              <w:rPr>
                <w:rtl w:val="0"/>
              </w:rPr>
              <w:t xml:space="preserve">15</w:t>
            </w:r>
          </w:p>
          <w:p w:rsidR="00000000" w:rsidDel="00000000" w:rsidP="00000000" w:rsidRDefault="00000000" w:rsidRPr="00000000" w14:paraId="00000068">
            <w:pPr>
              <w:widowControl w:val="0"/>
              <w:spacing w:line="240" w:lineRule="auto"/>
              <w:rPr/>
            </w:pPr>
            <w:r w:rsidDel="00000000" w:rsidR="00000000" w:rsidRPr="00000000">
              <w:rPr>
                <w:rtl w:val="0"/>
              </w:rPr>
              <w:t xml:space="preserve">16</w:t>
            </w:r>
          </w:p>
          <w:p w:rsidR="00000000" w:rsidDel="00000000" w:rsidP="00000000" w:rsidRDefault="00000000" w:rsidRPr="00000000" w14:paraId="00000069">
            <w:pPr>
              <w:widowControl w:val="0"/>
              <w:spacing w:line="240" w:lineRule="auto"/>
              <w:rPr/>
            </w:pPr>
            <w:r w:rsidDel="00000000" w:rsidR="00000000" w:rsidRPr="00000000">
              <w:rPr>
                <w:rtl w:val="0"/>
              </w:rPr>
              <w:t xml:space="preserve">17</w:t>
            </w:r>
          </w:p>
          <w:p w:rsidR="00000000" w:rsidDel="00000000" w:rsidP="00000000" w:rsidRDefault="00000000" w:rsidRPr="00000000" w14:paraId="0000006A">
            <w:pPr>
              <w:widowControl w:val="0"/>
              <w:spacing w:line="240" w:lineRule="auto"/>
              <w:rPr/>
            </w:pPr>
            <w:r w:rsidDel="00000000" w:rsidR="00000000" w:rsidRPr="00000000">
              <w:rPr>
                <w:rtl w:val="0"/>
              </w:rPr>
              <w:t xml:space="preserve">18</w:t>
            </w:r>
          </w:p>
          <w:p w:rsidR="00000000" w:rsidDel="00000000" w:rsidP="00000000" w:rsidRDefault="00000000" w:rsidRPr="00000000" w14:paraId="0000006B">
            <w:pPr>
              <w:widowControl w:val="0"/>
              <w:spacing w:line="240" w:lineRule="auto"/>
              <w:rPr/>
            </w:pPr>
            <w:r w:rsidDel="00000000" w:rsidR="00000000" w:rsidRPr="00000000">
              <w:rPr>
                <w:rtl w:val="0"/>
              </w:rPr>
              <w:t xml:space="preserve">19</w:t>
            </w:r>
          </w:p>
          <w:p w:rsidR="00000000" w:rsidDel="00000000" w:rsidP="00000000" w:rsidRDefault="00000000" w:rsidRPr="00000000" w14:paraId="0000006C">
            <w:pPr>
              <w:widowControl w:val="0"/>
              <w:spacing w:line="240" w:lineRule="auto"/>
              <w:rPr/>
            </w:pPr>
            <w:r w:rsidDel="00000000" w:rsidR="00000000" w:rsidRPr="00000000">
              <w:rPr>
                <w:rtl w:val="0"/>
              </w:rPr>
              <w:t xml:space="preserve">20</w:t>
            </w:r>
          </w:p>
          <w:p w:rsidR="00000000" w:rsidDel="00000000" w:rsidP="00000000" w:rsidRDefault="00000000" w:rsidRPr="00000000" w14:paraId="0000006D">
            <w:pPr>
              <w:widowControl w:val="0"/>
              <w:spacing w:line="240" w:lineRule="auto"/>
              <w:rPr/>
            </w:pPr>
            <w:r w:rsidDel="00000000" w:rsidR="00000000" w:rsidRPr="00000000">
              <w:rPr>
                <w:rtl w:val="0"/>
              </w:rPr>
              <w:t xml:space="preserve">21</w:t>
            </w:r>
          </w:p>
          <w:p w:rsidR="00000000" w:rsidDel="00000000" w:rsidP="00000000" w:rsidRDefault="00000000" w:rsidRPr="00000000" w14:paraId="0000006E">
            <w:pPr>
              <w:widowControl w:val="0"/>
              <w:spacing w:line="240" w:lineRule="auto"/>
              <w:rPr/>
            </w:pPr>
            <w:r w:rsidDel="00000000" w:rsidR="00000000" w:rsidRPr="00000000">
              <w:rPr>
                <w:rtl w:val="0"/>
              </w:rPr>
              <w:t xml:space="preserve">22</w:t>
            </w:r>
          </w:p>
          <w:p w:rsidR="00000000" w:rsidDel="00000000" w:rsidP="00000000" w:rsidRDefault="00000000" w:rsidRPr="00000000" w14:paraId="0000006F">
            <w:pPr>
              <w:widowControl w:val="0"/>
              <w:spacing w:line="240" w:lineRule="auto"/>
              <w:rPr/>
            </w:pPr>
            <w:r w:rsidDel="00000000" w:rsidR="00000000" w:rsidRPr="00000000">
              <w:rPr>
                <w:rtl w:val="0"/>
              </w:rPr>
              <w:t xml:space="preserve">23</w:t>
            </w:r>
          </w:p>
          <w:p w:rsidR="00000000" w:rsidDel="00000000" w:rsidP="00000000" w:rsidRDefault="00000000" w:rsidRPr="00000000" w14:paraId="00000070">
            <w:pPr>
              <w:widowControl w:val="0"/>
              <w:spacing w:line="240" w:lineRule="auto"/>
              <w:rPr/>
            </w:pPr>
            <w:r w:rsidDel="00000000" w:rsidR="00000000" w:rsidRPr="00000000">
              <w:rPr>
                <w:rtl w:val="0"/>
              </w:rPr>
              <w:t xml:space="preserve">24</w:t>
            </w:r>
          </w:p>
          <w:p w:rsidR="00000000" w:rsidDel="00000000" w:rsidP="00000000" w:rsidRDefault="00000000" w:rsidRPr="00000000" w14:paraId="00000071">
            <w:pPr>
              <w:widowControl w:val="0"/>
              <w:spacing w:line="240" w:lineRule="auto"/>
              <w:rPr/>
            </w:pPr>
            <w:r w:rsidDel="00000000" w:rsidR="00000000" w:rsidRPr="00000000">
              <w:rPr>
                <w:rtl w:val="0"/>
              </w:rPr>
              <w:t xml:space="preserve">25</w:t>
            </w:r>
          </w:p>
          <w:p w:rsidR="00000000" w:rsidDel="00000000" w:rsidP="00000000" w:rsidRDefault="00000000" w:rsidRPr="00000000" w14:paraId="00000072">
            <w:pPr>
              <w:widowControl w:val="0"/>
              <w:spacing w:line="240" w:lineRule="auto"/>
              <w:rPr/>
            </w:pPr>
            <w:r w:rsidDel="00000000" w:rsidR="00000000" w:rsidRPr="00000000">
              <w:rPr>
                <w:rtl w:val="0"/>
              </w:rPr>
              <w:t xml:space="preserve">26</w:t>
            </w:r>
          </w:p>
          <w:p w:rsidR="00000000" w:rsidDel="00000000" w:rsidP="00000000" w:rsidRDefault="00000000" w:rsidRPr="00000000" w14:paraId="00000073">
            <w:pPr>
              <w:widowControl w:val="0"/>
              <w:spacing w:line="240" w:lineRule="auto"/>
              <w:rPr/>
            </w:pPr>
            <w:r w:rsidDel="00000000" w:rsidR="00000000" w:rsidRPr="00000000">
              <w:rPr>
                <w:rtl w:val="0"/>
              </w:rPr>
              <w:t xml:space="preserve">27</w:t>
            </w:r>
          </w:p>
          <w:p w:rsidR="00000000" w:rsidDel="00000000" w:rsidP="00000000" w:rsidRDefault="00000000" w:rsidRPr="00000000" w14:paraId="00000074">
            <w:pPr>
              <w:widowControl w:val="0"/>
              <w:spacing w:line="240" w:lineRule="auto"/>
              <w:rPr/>
            </w:pPr>
            <w:r w:rsidDel="00000000" w:rsidR="00000000" w:rsidRPr="00000000">
              <w:rPr>
                <w:rtl w:val="0"/>
              </w:rPr>
              <w:t xml:space="preserve">28</w:t>
            </w:r>
          </w:p>
          <w:p w:rsidR="00000000" w:rsidDel="00000000" w:rsidP="00000000" w:rsidRDefault="00000000" w:rsidRPr="00000000" w14:paraId="00000075">
            <w:pPr>
              <w:widowControl w:val="0"/>
              <w:spacing w:line="240" w:lineRule="auto"/>
              <w:rPr/>
            </w:pPr>
            <w:r w:rsidDel="00000000" w:rsidR="00000000" w:rsidRPr="00000000">
              <w:rPr>
                <w:rtl w:val="0"/>
              </w:rPr>
              <w:t xml:space="preserve">29</w:t>
            </w:r>
          </w:p>
          <w:p w:rsidR="00000000" w:rsidDel="00000000" w:rsidP="00000000" w:rsidRDefault="00000000" w:rsidRPr="00000000" w14:paraId="00000076">
            <w:pPr>
              <w:widowControl w:val="0"/>
              <w:spacing w:line="240" w:lineRule="auto"/>
              <w:rPr/>
            </w:pPr>
            <w:r w:rsidDel="00000000" w:rsidR="00000000" w:rsidRPr="00000000">
              <w:rPr>
                <w:rtl w:val="0"/>
              </w:rPr>
              <w:t xml:space="preserve">30</w:t>
            </w:r>
          </w:p>
          <w:p w:rsidR="00000000" w:rsidDel="00000000" w:rsidP="00000000" w:rsidRDefault="00000000" w:rsidRPr="00000000" w14:paraId="00000077">
            <w:pPr>
              <w:widowControl w:val="0"/>
              <w:spacing w:line="240" w:lineRule="auto"/>
              <w:rPr/>
            </w:pPr>
            <w:r w:rsidDel="00000000" w:rsidR="00000000" w:rsidRPr="00000000">
              <w:rPr>
                <w:rtl w:val="0"/>
              </w:rPr>
              <w:t xml:space="preserve">31</w:t>
            </w:r>
          </w:p>
          <w:p w:rsidR="00000000" w:rsidDel="00000000" w:rsidP="00000000" w:rsidRDefault="00000000" w:rsidRPr="00000000" w14:paraId="00000078">
            <w:pPr>
              <w:widowControl w:val="0"/>
              <w:spacing w:line="240" w:lineRule="auto"/>
              <w:rPr/>
            </w:pPr>
            <w:r w:rsidDel="00000000" w:rsidR="00000000" w:rsidRPr="00000000">
              <w:rPr>
                <w:rtl w:val="0"/>
              </w:rPr>
              <w:t xml:space="preserve">32</w:t>
            </w:r>
          </w:p>
          <w:p w:rsidR="00000000" w:rsidDel="00000000" w:rsidP="00000000" w:rsidRDefault="00000000" w:rsidRPr="00000000" w14:paraId="00000079">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#include &lt;list&gt;</w:t>
            </w:r>
          </w:p>
          <w:p w:rsidR="00000000" w:rsidDel="00000000" w:rsidP="00000000" w:rsidRDefault="00000000" w:rsidRPr="00000000" w14:paraId="0000007B">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#include &lt;string&gt;</w:t>
            </w:r>
          </w:p>
          <w:p w:rsidR="00000000" w:rsidDel="00000000" w:rsidP="00000000" w:rsidRDefault="00000000" w:rsidRPr="00000000" w14:paraId="0000007C">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#include &lt;iostream&gt;</w:t>
            </w:r>
          </w:p>
          <w:p w:rsidR="00000000" w:rsidDel="00000000" w:rsidP="00000000" w:rsidRDefault="00000000" w:rsidRPr="00000000" w14:paraId="0000007D">
            <w:pPr>
              <w:widowControl w:val="0"/>
              <w:spacing w:line="240" w:lineRule="auto"/>
              <w:rPr>
                <w:rFonts w:ascii="Courier New" w:cs="Courier New" w:eastAsia="Courier New" w:hAnsi="Courier New"/>
                <w:color w:val="6fa8dc"/>
              </w:rPr>
            </w:pPr>
            <w:r w:rsidDel="00000000" w:rsidR="00000000" w:rsidRPr="00000000">
              <w:rPr>
                <w:rFonts w:ascii="Courier New" w:cs="Courier New" w:eastAsia="Courier New" w:hAnsi="Courier New"/>
                <w:color w:val="666666"/>
                <w:rtl w:val="0"/>
              </w:rPr>
              <w:t xml:space="preserve">struct Animal { </w:t>
            </w:r>
            <w:r w:rsidDel="00000000" w:rsidR="00000000" w:rsidRPr="00000000">
              <w:rPr>
                <w:rFonts w:ascii="Courier New" w:cs="Courier New" w:eastAsia="Courier New" w:hAnsi="Courier New"/>
                <w:color w:val="6fa8dc"/>
                <w:rtl w:val="0"/>
              </w:rPr>
              <w:t xml:space="preserve">// struct is a class with all members public</w:t>
            </w:r>
          </w:p>
          <w:p w:rsidR="00000000" w:rsidDel="00000000" w:rsidP="00000000" w:rsidRDefault="00000000" w:rsidRPr="00000000" w14:paraId="0000007E">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std::string name, food;</w:t>
            </w:r>
          </w:p>
          <w:p w:rsidR="00000000" w:rsidDel="00000000" w:rsidP="00000000" w:rsidRDefault="00000000" w:rsidRPr="00000000" w14:paraId="0000007F">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bool big;</w:t>
            </w:r>
          </w:p>
          <w:p w:rsidR="00000000" w:rsidDel="00000000" w:rsidP="00000000" w:rsidRDefault="00000000" w:rsidRPr="00000000" w14:paraId="00000080">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Animal(std::string name = "blob", std::string food = "you", bool big = true)</w:t>
            </w:r>
          </w:p>
          <w:p w:rsidR="00000000" w:rsidDel="00000000" w:rsidP="00000000" w:rsidRDefault="00000000" w:rsidRPr="00000000" w14:paraId="00000081">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 name(name), food(food), big(big) {};</w:t>
            </w:r>
          </w:p>
          <w:p w:rsidR="00000000" w:rsidDel="00000000" w:rsidP="00000000" w:rsidRDefault="00000000" w:rsidRPr="00000000" w14:paraId="00000082">
            <w:pPr>
              <w:widowControl w:val="0"/>
              <w:spacing w:line="240" w:lineRule="auto"/>
              <w:rPr>
                <w:rFonts w:ascii="Courier New" w:cs="Courier New" w:eastAsia="Courier New" w:hAnsi="Courier New"/>
                <w:color w:val="6fa8dc"/>
              </w:rPr>
            </w:pPr>
            <w:r w:rsidDel="00000000" w:rsidR="00000000" w:rsidRPr="00000000">
              <w:rPr>
                <w:rFonts w:ascii="Courier New" w:cs="Courier New" w:eastAsia="Courier New" w:hAnsi="Courier New"/>
                <w:color w:val="666666"/>
                <w:rtl w:val="0"/>
              </w:rPr>
              <w:t xml:space="preserve">    </w:t>
            </w:r>
            <w:r w:rsidDel="00000000" w:rsidR="00000000" w:rsidRPr="00000000">
              <w:rPr>
                <w:rFonts w:ascii="Courier New" w:cs="Courier New" w:eastAsia="Courier New" w:hAnsi="Courier New"/>
                <w:color w:val="6fa8dc"/>
                <w:rtl w:val="0"/>
              </w:rPr>
              <w:t xml:space="preserve">// constructor with default values</w:t>
            </w:r>
          </w:p>
          <w:p w:rsidR="00000000" w:rsidDel="00000000" w:rsidP="00000000" w:rsidRDefault="00000000" w:rsidRPr="00000000" w14:paraId="00000083">
            <w:pPr>
              <w:widowControl w:val="0"/>
              <w:spacing w:line="240" w:lineRule="auto"/>
              <w:rPr>
                <w:rFonts w:ascii="Courier New" w:cs="Courier New" w:eastAsia="Courier New" w:hAnsi="Courier New"/>
                <w:color w:val="6fa8dc"/>
              </w:rPr>
            </w:pPr>
            <w:r w:rsidDel="00000000" w:rsidR="00000000" w:rsidRPr="00000000">
              <w:rPr>
                <w:rFonts w:ascii="Courier New" w:cs="Courier New" w:eastAsia="Courier New" w:hAnsi="Courier New"/>
                <w:color w:val="6fa8dc"/>
                <w:rtl w:val="0"/>
              </w:rPr>
              <w:t xml:space="preserve">    // this implicitly defines a default constructor</w:t>
            </w:r>
          </w:p>
          <w:p w:rsidR="00000000" w:rsidDel="00000000" w:rsidP="00000000" w:rsidRDefault="00000000" w:rsidRPr="00000000" w14:paraId="00000084">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int main() {</w:t>
            </w:r>
          </w:p>
          <w:p w:rsidR="00000000" w:rsidDel="00000000" w:rsidP="00000000" w:rsidRDefault="00000000" w:rsidRPr="00000000" w14:paraId="00000085">
            <w:pPr>
              <w:widowControl w:val="0"/>
              <w:spacing w:line="240" w:lineRule="auto"/>
              <w:rPr>
                <w:rFonts w:ascii="Courier New" w:cs="Courier New" w:eastAsia="Courier New" w:hAnsi="Courier New"/>
                <w:color w:val="6fa8dc"/>
              </w:rPr>
            </w:pPr>
            <w:r w:rsidDel="00000000" w:rsidR="00000000" w:rsidRPr="00000000">
              <w:rPr>
                <w:rFonts w:ascii="Courier New" w:cs="Courier New" w:eastAsia="Courier New" w:hAnsi="Courier New"/>
                <w:color w:val="666666"/>
                <w:rtl w:val="0"/>
              </w:rPr>
              <w:t xml:space="preserve">    Animal g("giraffe", "leaves", true), p("penguin", "fish", false), b("bear");  </w:t>
            </w:r>
            <w:r w:rsidDel="00000000" w:rsidR="00000000" w:rsidRPr="00000000">
              <w:rPr>
                <w:rFonts w:ascii="Courier New" w:cs="Courier New" w:eastAsia="Courier New" w:hAnsi="Courier New"/>
                <w:color w:val="6fa8dc"/>
                <w:rtl w:val="0"/>
              </w:rPr>
              <w:t xml:space="preserve">//same as b(“bear”, “you”, true);</w:t>
            </w:r>
          </w:p>
          <w:p w:rsidR="00000000" w:rsidDel="00000000" w:rsidP="00000000" w:rsidRDefault="00000000" w:rsidRPr="00000000" w14:paraId="00000086">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w:t>
            </w:r>
          </w:p>
          <w:p w:rsidR="00000000" w:rsidDel="00000000" w:rsidP="00000000" w:rsidRDefault="00000000" w:rsidRPr="00000000" w14:paraId="00000087">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std::vector zoo;</w:t>
            </w:r>
          </w:p>
          <w:p w:rsidR="00000000" w:rsidDel="00000000" w:rsidP="00000000" w:rsidRDefault="00000000" w:rsidRPr="00000000" w14:paraId="00000088">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zoo.push_back(g);</w:t>
            </w:r>
          </w:p>
          <w:p w:rsidR="00000000" w:rsidDel="00000000" w:rsidP="00000000" w:rsidRDefault="00000000" w:rsidRPr="00000000" w14:paraId="00000089">
            <w:pPr>
              <w:widowControl w:val="0"/>
              <w:spacing w:line="240" w:lineRule="auto"/>
              <w:rPr>
                <w:rFonts w:ascii="Courier New" w:cs="Courier New" w:eastAsia="Courier New" w:hAnsi="Courier New"/>
                <w:color w:val="6fa8dc"/>
              </w:rPr>
            </w:pPr>
            <w:r w:rsidDel="00000000" w:rsidR="00000000" w:rsidRPr="00000000">
              <w:rPr>
                <w:rFonts w:ascii="Courier New" w:cs="Courier New" w:eastAsia="Courier New" w:hAnsi="Courier New"/>
                <w:color w:val="666666"/>
                <w:rtl w:val="0"/>
              </w:rPr>
              <w:t xml:space="preserve">    zoo.push_back(p);  </w:t>
            </w:r>
            <w:r w:rsidDel="00000000" w:rsidR="00000000" w:rsidRPr="00000000">
              <w:rPr>
                <w:rFonts w:ascii="Courier New" w:cs="Courier New" w:eastAsia="Courier New" w:hAnsi="Courier New"/>
                <w:color w:val="6fa8dc"/>
                <w:rtl w:val="0"/>
              </w:rPr>
              <w:t xml:space="preserve">// std::vector’s insertAtEnd</w:t>
            </w:r>
          </w:p>
          <w:p w:rsidR="00000000" w:rsidDel="00000000" w:rsidP="00000000" w:rsidRDefault="00000000" w:rsidRPr="00000000" w14:paraId="0000008A">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zoo.push_back(b);</w:t>
            </w:r>
          </w:p>
          <w:p w:rsidR="00000000" w:rsidDel="00000000" w:rsidP="00000000" w:rsidRDefault="00000000" w:rsidRPr="00000000" w14:paraId="0000008B">
            <w:pPr>
              <w:widowControl w:val="0"/>
              <w:spacing w:line="240" w:lineRule="auto"/>
              <w:rPr>
                <w:rFonts w:ascii="Courier New" w:cs="Courier New" w:eastAsia="Courier New" w:hAnsi="Courier New"/>
                <w:color w:val="666666"/>
              </w:rPr>
            </w:pPr>
            <w:r w:rsidDel="00000000" w:rsidR="00000000" w:rsidRPr="00000000">
              <w:rPr>
                <w:rtl w:val="0"/>
              </w:rPr>
            </w:r>
          </w:p>
          <w:p w:rsidR="00000000" w:rsidDel="00000000" w:rsidP="00000000" w:rsidRDefault="00000000" w:rsidRPr="00000000" w14:paraId="0000008C">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for (std::vector&lt;Animal&gt;::iterator it = zoo.begin(); it != zoo.end(); it++) {</w:t>
            </w:r>
          </w:p>
          <w:p w:rsidR="00000000" w:rsidDel="00000000" w:rsidP="00000000" w:rsidRDefault="00000000" w:rsidRPr="00000000" w14:paraId="0000008D">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std::cout &lt;&lt; (*it).name &lt;&lt; " " &lt;&lt; (*it).food &lt;&lt; std::endl;</w:t>
            </w:r>
          </w:p>
          <w:p w:rsidR="00000000" w:rsidDel="00000000" w:rsidP="00000000" w:rsidRDefault="00000000" w:rsidRPr="00000000" w14:paraId="0000008E">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w:t>
            </w:r>
          </w:p>
          <w:p w:rsidR="00000000" w:rsidDel="00000000" w:rsidP="00000000" w:rsidRDefault="00000000" w:rsidRPr="00000000" w14:paraId="0000008F">
            <w:pPr>
              <w:widowControl w:val="0"/>
              <w:spacing w:line="240" w:lineRule="auto"/>
              <w:rPr>
                <w:rFonts w:ascii="Courier New" w:cs="Courier New" w:eastAsia="Courier New" w:hAnsi="Courier New"/>
                <w:color w:val="666666"/>
              </w:rPr>
            </w:pPr>
            <w:r w:rsidDel="00000000" w:rsidR="00000000" w:rsidRPr="00000000">
              <w:rPr>
                <w:rtl w:val="0"/>
              </w:rPr>
            </w:r>
          </w:p>
          <w:p w:rsidR="00000000" w:rsidDel="00000000" w:rsidP="00000000" w:rsidRDefault="00000000" w:rsidRPr="00000000" w14:paraId="00000090">
            <w:pPr>
              <w:widowControl w:val="0"/>
              <w:spacing w:line="240" w:lineRule="auto"/>
              <w:rPr>
                <w:ins w:author="Andy Wong" w:id="6" w:date="2020-03-02T02:52:23Z"/>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w:t>
            </w:r>
            <w:ins w:author="Andy Wong" w:id="6" w:date="2020-03-02T02:52:23Z">
              <w:r w:rsidDel="00000000" w:rsidR="00000000" w:rsidRPr="00000000">
                <w:rPr>
                  <w:rtl w:val="0"/>
                </w:rPr>
              </w:r>
            </w:ins>
          </w:p>
          <w:p w:rsidR="00000000" w:rsidDel="00000000" w:rsidP="00000000" w:rsidRDefault="00000000" w:rsidRPr="00000000" w14:paraId="00000091">
            <w:pPr>
              <w:widowControl w:val="0"/>
              <w:spacing w:line="240" w:lineRule="auto"/>
              <w:rPr>
                <w:rFonts w:ascii="Courier New" w:cs="Courier New" w:eastAsia="Courier New" w:hAnsi="Courier New"/>
                <w:color w:val="666666"/>
              </w:rPr>
            </w:pPr>
            <w:r w:rsidDel="00000000" w:rsidR="00000000" w:rsidRPr="00000000">
              <w:rPr>
                <w:rtl w:val="0"/>
              </w:rPr>
            </w:r>
          </w:p>
          <w:p w:rsidR="00000000" w:rsidDel="00000000" w:rsidP="00000000" w:rsidRDefault="00000000" w:rsidRPr="00000000" w14:paraId="00000092">
            <w:pPr>
              <w:widowControl w:val="0"/>
              <w:spacing w:line="240" w:lineRule="auto"/>
              <w:rPr>
                <w:rFonts w:ascii="Courier New" w:cs="Courier New" w:eastAsia="Courier New" w:hAnsi="Courier New"/>
                <w:color w:val="cc0000"/>
              </w:rPr>
            </w:pPr>
            <w:r w:rsidDel="00000000" w:rsidR="00000000" w:rsidRPr="00000000">
              <w:rPr>
                <w:rFonts w:ascii="Courier New" w:cs="Courier New" w:eastAsia="Courier New" w:hAnsi="Courier New"/>
                <w:color w:val="666666"/>
                <w:rtl w:val="0"/>
              </w:rPr>
              <w:t xml:space="preserve">    </w:t>
            </w:r>
            <w:r w:rsidDel="00000000" w:rsidR="00000000" w:rsidRPr="00000000">
              <w:rPr>
                <w:rFonts w:ascii="Courier New" w:cs="Courier New" w:eastAsia="Courier New" w:hAnsi="Courier New"/>
                <w:color w:val="cc0000"/>
                <w:rtl w:val="0"/>
              </w:rPr>
              <w:t xml:space="preserve">// instead, we can use “for each loop”</w:t>
            </w:r>
          </w:p>
          <w:p w:rsidR="00000000" w:rsidDel="00000000" w:rsidP="00000000" w:rsidRDefault="00000000" w:rsidRPr="00000000" w14:paraId="00000093">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for (const </w:t>
            </w:r>
            <w:r w:rsidDel="00000000" w:rsidR="00000000" w:rsidRPr="00000000">
              <w:rPr>
                <w:rFonts w:ascii="Courier New" w:cs="Courier New" w:eastAsia="Courier New" w:hAnsi="Courier New"/>
                <w:color w:val="cc0000"/>
                <w:rtl w:val="0"/>
              </w:rPr>
              <w:t xml:space="preserve">Animal</w:t>
            </w:r>
            <w:r w:rsidDel="00000000" w:rsidR="00000000" w:rsidRPr="00000000">
              <w:rPr>
                <w:rFonts w:ascii="Courier New" w:cs="Courier New" w:eastAsia="Courier New" w:hAnsi="Courier New"/>
                <w:color w:val="666666"/>
                <w:rtl w:val="0"/>
              </w:rPr>
              <w:t xml:space="preserve"> &amp; animal : </w:t>
            </w:r>
            <w:r w:rsidDel="00000000" w:rsidR="00000000" w:rsidRPr="00000000">
              <w:rPr>
                <w:rFonts w:ascii="Courier New" w:cs="Courier New" w:eastAsia="Courier New" w:hAnsi="Courier New"/>
                <w:color w:val="674ea7"/>
                <w:rtl w:val="0"/>
              </w:rPr>
              <w:t xml:space="preserve">zoo</w:t>
            </w:r>
            <w:r w:rsidDel="00000000" w:rsidR="00000000" w:rsidRPr="00000000">
              <w:rPr>
                <w:rFonts w:ascii="Courier New" w:cs="Courier New" w:eastAsia="Courier New" w:hAnsi="Courier New"/>
                <w:color w:val="666666"/>
                <w:rtl w:val="0"/>
              </w:rPr>
              <w:t xml:space="preserve">) {</w:t>
            </w:r>
          </w:p>
          <w:p w:rsidR="00000000" w:rsidDel="00000000" w:rsidP="00000000" w:rsidRDefault="00000000" w:rsidRPr="00000000" w14:paraId="00000094">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std::cout &lt;&lt; animal.name &lt;&lt; “ “ &lt;&lt; animal.food &lt;&lt; std::endl;</w:t>
            </w:r>
          </w:p>
          <w:p w:rsidR="00000000" w:rsidDel="00000000" w:rsidP="00000000" w:rsidRDefault="00000000" w:rsidRPr="00000000" w14:paraId="00000095">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w:t>
            </w:r>
          </w:p>
          <w:p w:rsidR="00000000" w:rsidDel="00000000" w:rsidP="00000000" w:rsidRDefault="00000000" w:rsidRPr="00000000" w14:paraId="00000096">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w:t>
            </w:r>
          </w:p>
          <w:p w:rsidR="00000000" w:rsidDel="00000000" w:rsidP="00000000" w:rsidRDefault="00000000" w:rsidRPr="00000000" w14:paraId="00000097">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return 0;</w:t>
            </w:r>
          </w:p>
          <w:p w:rsidR="00000000" w:rsidDel="00000000" w:rsidP="00000000" w:rsidRDefault="00000000" w:rsidRPr="00000000" w14:paraId="00000098">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w:t>
            </w:r>
          </w:p>
        </w:tc>
      </w:tr>
    </w:tbl>
    <w:p w:rsidR="00000000" w:rsidDel="00000000" w:rsidP="00000000" w:rsidRDefault="00000000" w:rsidRPr="00000000" w14:paraId="00000099">
      <w:pPr>
        <w:rPr>
          <w:color w:val="666666"/>
        </w:rPr>
      </w:pPr>
      <w:r w:rsidDel="00000000" w:rsidR="00000000" w:rsidRPr="00000000">
        <w:rPr>
          <w:rtl w:val="0"/>
        </w:rPr>
      </w:r>
    </w:p>
    <w:p w:rsidR="00000000" w:rsidDel="00000000" w:rsidP="00000000" w:rsidRDefault="00000000" w:rsidRPr="00000000" w14:paraId="0000009A">
      <w:pPr>
        <w:numPr>
          <w:ilvl w:val="0"/>
          <w:numId w:val="4"/>
        </w:numPr>
        <w:ind w:left="720" w:hanging="360"/>
        <w:rPr>
          <w:color w:val="666666"/>
        </w:rPr>
      </w:pPr>
      <w:r w:rsidDel="00000000" w:rsidR="00000000" w:rsidRPr="00000000">
        <w:rPr>
          <w:color w:val="666666"/>
          <w:rtl w:val="0"/>
        </w:rPr>
        <w:t xml:space="preserve">For each loop</w:t>
      </w:r>
    </w:p>
    <w:p w:rsidR="00000000" w:rsidDel="00000000" w:rsidP="00000000" w:rsidRDefault="00000000" w:rsidRPr="00000000" w14:paraId="0000009B">
      <w:pPr>
        <w:numPr>
          <w:ilvl w:val="1"/>
          <w:numId w:val="4"/>
        </w:numPr>
        <w:ind w:left="1440" w:hanging="360"/>
        <w:rPr>
          <w:color w:val="666666"/>
        </w:rPr>
      </w:pPr>
      <w:r w:rsidDel="00000000" w:rsidR="00000000" w:rsidRPr="00000000">
        <w:rPr>
          <w:color w:val="666666"/>
          <w:rtl w:val="0"/>
        </w:rPr>
        <w:t xml:space="preserve">Always const: we are not be able to modify the variable</w:t>
      </w:r>
    </w:p>
    <w:p w:rsidR="00000000" w:rsidDel="00000000" w:rsidP="00000000" w:rsidRDefault="00000000" w:rsidRPr="00000000" w14:paraId="0000009C">
      <w:pPr>
        <w:numPr>
          <w:ilvl w:val="1"/>
          <w:numId w:val="4"/>
        </w:numPr>
        <w:ind w:left="1440" w:hanging="360"/>
        <w:rPr>
          <w:color w:val="666666"/>
        </w:rPr>
      </w:pPr>
      <w:r w:rsidDel="00000000" w:rsidR="00000000" w:rsidRPr="00000000">
        <w:rPr>
          <w:color w:val="666666"/>
          <w:rtl w:val="0"/>
        </w:rPr>
        <w:t xml:space="preserve">We do not care what the data structure is when using an iterator this way</w:t>
      </w:r>
    </w:p>
    <w:p w:rsidR="00000000" w:rsidDel="00000000" w:rsidP="00000000" w:rsidRDefault="00000000" w:rsidRPr="00000000" w14:paraId="0000009D">
      <w:pPr>
        <w:numPr>
          <w:ilvl w:val="2"/>
          <w:numId w:val="4"/>
        </w:numPr>
        <w:ind w:left="2160" w:hanging="360"/>
        <w:rPr>
          <w:color w:val="666666"/>
        </w:rPr>
      </w:pPr>
      <w:r w:rsidDel="00000000" w:rsidR="00000000" w:rsidRPr="00000000">
        <w:rPr>
          <w:color w:val="666666"/>
          <w:rtl w:val="0"/>
        </w:rPr>
        <w:t xml:space="preserve">If instead of vector, we use multimap, the for loop will be the same</w:t>
      </w:r>
    </w:p>
    <w:tbl>
      <w:tblPr>
        <w:tblStyle w:val="Table6"/>
        <w:tblW w:w="6960.0"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
        <w:gridCol w:w="6615"/>
        <w:tblGridChange w:id="0">
          <w:tblGrid>
            <w:gridCol w:w="345"/>
            <w:gridCol w:w="6615"/>
          </w:tblGrid>
        </w:tblGridChange>
      </w:tblGrid>
      <w:tr>
        <w:tc>
          <w:tcPr>
            <w:shd w:fill="f1c232"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1</w:t>
            </w:r>
          </w:p>
          <w:p w:rsidR="00000000" w:rsidDel="00000000" w:rsidP="00000000" w:rsidRDefault="00000000" w:rsidRPr="00000000" w14:paraId="0000009F">
            <w:pPr>
              <w:widowControl w:val="0"/>
              <w:spacing w:line="240" w:lineRule="auto"/>
              <w:rPr/>
            </w:pPr>
            <w:r w:rsidDel="00000000" w:rsidR="00000000" w:rsidRPr="00000000">
              <w:rPr>
                <w:rtl w:val="0"/>
              </w:rPr>
              <w:t xml:space="preserve">2</w:t>
            </w:r>
          </w:p>
          <w:p w:rsidR="00000000" w:rsidDel="00000000" w:rsidP="00000000" w:rsidRDefault="00000000" w:rsidRPr="00000000" w14:paraId="000000A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for ( const </w:t>
            </w:r>
            <w:r w:rsidDel="00000000" w:rsidR="00000000" w:rsidRPr="00000000">
              <w:rPr>
                <w:rFonts w:ascii="Courier New" w:cs="Courier New" w:eastAsia="Courier New" w:hAnsi="Courier New"/>
                <w:color w:val="cc0000"/>
                <w:rtl w:val="0"/>
              </w:rPr>
              <w:t xml:space="preserve">TYPE</w:t>
            </w:r>
            <w:r w:rsidDel="00000000" w:rsidR="00000000" w:rsidRPr="00000000">
              <w:rPr>
                <w:rFonts w:ascii="Courier New" w:cs="Courier New" w:eastAsia="Courier New" w:hAnsi="Courier New"/>
                <w:color w:val="666666"/>
                <w:rtl w:val="0"/>
              </w:rPr>
              <w:t xml:space="preserve"> &amp; variable : </w:t>
            </w:r>
            <w:r w:rsidDel="00000000" w:rsidR="00000000" w:rsidRPr="00000000">
              <w:rPr>
                <w:rFonts w:ascii="Courier New" w:cs="Courier New" w:eastAsia="Courier New" w:hAnsi="Courier New"/>
                <w:color w:val="a64d79"/>
                <w:rtl w:val="0"/>
              </w:rPr>
              <w:t xml:space="preserve">collection</w:t>
            </w:r>
            <w:r w:rsidDel="00000000" w:rsidR="00000000" w:rsidRPr="00000000">
              <w:rPr>
                <w:rFonts w:ascii="Courier New" w:cs="Courier New" w:eastAsia="Courier New" w:hAnsi="Courier New"/>
                <w:color w:val="666666"/>
                <w:rtl w:val="0"/>
              </w:rPr>
              <w:t xml:space="preserve"> ) {</w:t>
            </w:r>
          </w:p>
          <w:p w:rsidR="00000000" w:rsidDel="00000000" w:rsidP="00000000" w:rsidRDefault="00000000" w:rsidRPr="00000000" w14:paraId="000000A2">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 …</w:t>
            </w:r>
          </w:p>
          <w:p w:rsidR="00000000" w:rsidDel="00000000" w:rsidP="00000000" w:rsidRDefault="00000000" w:rsidRPr="00000000" w14:paraId="000000A3">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w:t>
            </w:r>
          </w:p>
        </w:tc>
      </w:tr>
    </w:tbl>
    <w:p w:rsidR="00000000" w:rsidDel="00000000" w:rsidP="00000000" w:rsidRDefault="00000000" w:rsidRPr="00000000" w14:paraId="000000A4">
      <w:pPr>
        <w:rPr>
          <w:color w:val="666666"/>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Style w:val="Title"/>
      <w:keepNext w:val="0"/>
      <w:keepLines w:val="0"/>
      <w:spacing w:after="0" w:line="240" w:lineRule="auto"/>
      <w:rPr>
        <w:rFonts w:ascii="Economica" w:cs="Economica" w:eastAsia="Economica" w:hAnsi="Economica"/>
        <w:b w:val="1"/>
        <w:color w:val="666666"/>
        <w:sz w:val="60"/>
        <w:szCs w:val="60"/>
      </w:rPr>
    </w:pPr>
    <w:bookmarkStart w:colFirst="0" w:colLast="0" w:name="_nrnw03t7conb" w:id="3"/>
    <w:bookmarkEnd w:id="3"/>
    <w:r w:rsidDel="00000000" w:rsidR="00000000" w:rsidRPr="00000000">
      <w:rPr>
        <w:rFonts w:ascii="Economica" w:cs="Economica" w:eastAsia="Economica" w:hAnsi="Economica"/>
        <w:b w:val="1"/>
        <w:color w:val="666666"/>
        <w:sz w:val="60"/>
        <w:szCs w:val="60"/>
        <w:rtl w:val="0"/>
      </w:rPr>
      <w:t xml:space="preserve">CS 225 Spring 2019 :: TA Lecture Notes </w:t>
    </w:r>
  </w:p>
  <w:p w:rsidR="00000000" w:rsidDel="00000000" w:rsidP="00000000" w:rsidRDefault="00000000" w:rsidRPr="00000000" w14:paraId="000000A7">
    <w:pPr>
      <w:pStyle w:val="Title"/>
      <w:keepNext w:val="0"/>
      <w:keepLines w:val="0"/>
      <w:spacing w:after="0" w:line="240" w:lineRule="auto"/>
      <w:rPr>
        <w:rFonts w:ascii="Economica" w:cs="Economica" w:eastAsia="Economica" w:hAnsi="Economica"/>
        <w:b w:val="1"/>
        <w:color w:val="666666"/>
        <w:sz w:val="60"/>
        <w:szCs w:val="60"/>
      </w:rPr>
    </w:pPr>
    <w:bookmarkStart w:colFirst="0" w:colLast="0" w:name="_6tauivf3976u" w:id="4"/>
    <w:bookmarkEnd w:id="4"/>
    <w:r w:rsidDel="00000000" w:rsidR="00000000" w:rsidRPr="00000000">
      <w:rPr>
        <w:rFonts w:ascii="Economica" w:cs="Economica" w:eastAsia="Economica" w:hAnsi="Economica"/>
        <w:b w:val="1"/>
        <w:color w:val="666666"/>
        <w:sz w:val="60"/>
        <w:szCs w:val="60"/>
        <w:rtl w:val="0"/>
      </w:rPr>
      <w:t xml:space="preserve">2/11  Iterators</w:t>
    </w:r>
  </w:p>
  <w:p w:rsidR="00000000" w:rsidDel="00000000" w:rsidP="00000000" w:rsidRDefault="00000000" w:rsidRPr="00000000" w14:paraId="000000A8">
    <w:pPr>
      <w:pStyle w:val="Subtitle"/>
      <w:keepNext w:val="0"/>
      <w:keepLines w:val="0"/>
      <w:spacing w:after="0" w:before="200" w:line="240" w:lineRule="auto"/>
      <w:rPr>
        <w:rFonts w:ascii="Economica" w:cs="Economica" w:eastAsia="Economica" w:hAnsi="Economica"/>
        <w:sz w:val="28"/>
        <w:szCs w:val="28"/>
      </w:rPr>
    </w:pPr>
    <w:bookmarkStart w:colFirst="0" w:colLast="0" w:name="_37lxvx553323" w:id="5"/>
    <w:bookmarkEnd w:id="5"/>
    <w:r w:rsidDel="00000000" w:rsidR="00000000" w:rsidRPr="00000000">
      <w:rPr>
        <w:rFonts w:ascii="Economica" w:cs="Economica" w:eastAsia="Economica" w:hAnsi="Economica"/>
        <w:sz w:val="28"/>
        <w:szCs w:val="28"/>
        <w:rtl w:val="0"/>
      </w:rPr>
      <w:t xml:space="preserve">By Wenjie</w:t>
    </w:r>
  </w:p>
  <w:p w:rsidR="00000000" w:rsidDel="00000000" w:rsidP="00000000" w:rsidRDefault="00000000" w:rsidRPr="00000000" w14:paraId="000000A9">
    <w:pPr>
      <w:spacing w:before="200" w:line="360" w:lineRule="auto"/>
      <w:rPr/>
    </w:pPr>
    <w:del w:author="Andy Wong" w:id="7" w:date="2020-03-02T02:52:32Z">
      <w:r w:rsidDel="00000000" w:rsidR="00000000" w:rsidRPr="00000000">
        <w:rPr>
          <w:rFonts w:ascii="Open Sans" w:cs="Open Sans" w:eastAsia="Open Sans" w:hAnsi="Open Sans"/>
          <w:sz w:val="24"/>
          <w:szCs w:val="24"/>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alphaModFix amt="51000"/>
                    </a:blip>
                    <a:srcRect b="0" l="0" r="0" t="0"/>
                    <a:stretch>
                      <a:fillRect/>
                    </a:stretch>
                  </pic:blipFill>
                  <pic:spPr>
                    <a:xfrm>
                      <a:off x="0" y="0"/>
                      <a:ext cx="5943600" cy="38100"/>
                    </a:xfrm>
                    <a:prstGeom prst="rect"/>
                    <a:ln/>
                  </pic:spPr>
                </pic:pic>
              </a:graphicData>
            </a:graphic>
          </wp:inline>
        </w:drawing>
      </w:r>
    </w:del>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