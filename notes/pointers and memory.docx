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0" w:before="0" w:line="288" w:lineRule="auto"/>
        <w:ind w:firstLine="720"/>
        <w:rPr>
          <w:rFonts w:ascii="Economica" w:cs="Economica" w:eastAsia="Economica" w:hAnsi="Economica"/>
          <w:color w:val="666666"/>
          <w:sz w:val="28"/>
          <w:szCs w:val="28"/>
        </w:rPr>
        <w:pPrChange w:author="Rolando Santos" w:id="0" w:date="2020-04-24T08:10:07Z">
          <w:pPr>
            <w:pStyle w:val="Heading2"/>
            <w:keepNext w:val="0"/>
            <w:keepLines w:val="0"/>
            <w:spacing w:after="0" w:before="0" w:line="288" w:lineRule="auto"/>
          </w:pPr>
        </w:pPrChange>
      </w:pPr>
      <w:bookmarkStart w:colFirst="0" w:colLast="0" w:name="_we8xk54jygsu" w:id="0"/>
      <w:bookmarkEnd w:id="0"/>
      <w:ins w:author="Jordan Parker" w:id="0" w:date="2020-02-11T02:22:41Z">
        <w:r w:rsidDel="00000000" w:rsidR="00000000" w:rsidRPr="00000000">
          <w:rPr>
            <w:rtl w:val="0"/>
          </w:rPr>
          <w:t xml:space="preserve">ju</w:t>
        </w:r>
      </w:ins>
      <w:ins w:author="Jiaqi Cao" w:id="1" w:date="2020-02-10T22:36:38Z">
        <w:del w:author="Manav Saxena" w:id="2" w:date="2020-02-10T22:46:23Z">
          <w:r w:rsidDel="00000000" w:rsidR="00000000" w:rsidRPr="00000000">
            <w:rPr>
              <w:rtl w:val="0"/>
            </w:rPr>
            <w:delText xml:space="preserve">rat</w:delText>
          </w:r>
        </w:del>
      </w:ins>
      <w:ins w:author="Shivani Ghanta" w:id="3" w:date="2019-12-16T17:11:53Z">
        <w:del w:author="Ben Lukose" w:id="4" w:date="2020-02-10T23:30:29Z">
          <w:r w:rsidDel="00000000" w:rsidR="00000000" w:rsidRPr="00000000">
            <w:rPr>
              <w:rtl w:val="0"/>
            </w:rPr>
            <w:delText xml:space="preserve"> </w:delText>
          </w:r>
        </w:del>
      </w:ins>
      <w:del w:author="Ben Lukose" w:id="4" w:date="2020-02-10T23:30:29Z"/>
      <w:ins w:author="Abid Hossain" w:id="5" w:date="2019-12-12T03:40:31Z">
        <w:del w:author="Ben Lukose" w:id="4" w:date="2020-02-10T23:30:29Z">
          <w:r w:rsidDel="00000000" w:rsidR="00000000" w:rsidRPr="00000000">
            <w:rPr>
              <w:rtl w:val="0"/>
            </w:rPr>
            <w:delText xml:space="preserve">```````````````</w:delText>
          </w:r>
        </w:del>
      </w:ins>
      <w:del w:author="Ben Lukose" w:id="4" w:date="2020-02-10T23:30:29Z">
        <w:r w:rsidDel="00000000" w:rsidR="00000000" w:rsidRPr="00000000">
          <w:rPr>
            <w:rFonts w:ascii="Economica" w:cs="Economica" w:eastAsia="Economica" w:hAnsi="Economica"/>
            <w:color w:val="666666"/>
            <w:sz w:val="28"/>
            <w:szCs w:val="28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0" w:before="0" w:line="288" w:lineRule="auto"/>
        <w:rPr>
          <w:rFonts w:ascii="Economica" w:cs="Economica" w:eastAsia="Economica" w:hAnsi="Economica"/>
          <w:color w:val="666666"/>
          <w:sz w:val="28"/>
          <w:szCs w:val="28"/>
        </w:rPr>
      </w:pPr>
      <w:bookmarkStart w:colFirst="0" w:colLast="0" w:name="_sdvgkcv6485h" w:id="1"/>
      <w:bookmarkEnd w:id="1"/>
      <w:r w:rsidDel="00000000" w:rsidR="00000000" w:rsidRPr="00000000">
        <w:rPr>
          <w:rFonts w:ascii="Economica" w:cs="Economica" w:eastAsia="Economica" w:hAnsi="Economica"/>
          <w:color w:val="666666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Economica" w:cs="Economica" w:eastAsia="Economica" w:hAnsi="Economica"/>
          <w:color w:val="666666"/>
          <w:sz w:val="28"/>
          <w:szCs w:val="28"/>
          <w:rtl w:val="0"/>
        </w:rPr>
        <w:t xml:space="preserve">Thanks to all of you who pointed out typos in the notes, and gave formatting suggestions:)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0" w:before="0" w:line="288" w:lineRule="auto"/>
        <w:rPr>
          <w:rFonts w:ascii="Lora" w:cs="Lora" w:eastAsia="Lora" w:hAnsi="Lora"/>
          <w:b w:val="1"/>
          <w:color w:val="666666"/>
        </w:rPr>
      </w:pPr>
      <w:bookmarkStart w:colFirst="0" w:colLast="0" w:name="_ctyejuwf7n3" w:id="2"/>
      <w:bookmarkEnd w:id="2"/>
      <w:r w:rsidDel="00000000" w:rsidR="00000000" w:rsidRPr="00000000">
        <w:rPr>
          <w:rFonts w:ascii="Economica" w:cs="Economica" w:eastAsia="Economica" w:hAnsi="Economica"/>
          <w:color w:val="666666"/>
          <w:sz w:val="28"/>
          <w:szCs w:val="28"/>
          <w:rtl w:val="0"/>
        </w:rPr>
        <w:t xml:space="preserve"> But the google doc seems auto-reject comments from time to time - please lmk if you ran into this!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numPr>
          <w:ilvl w:val="0"/>
          <w:numId w:val="5"/>
        </w:numPr>
        <w:ind w:left="720" w:hanging="360"/>
        <w:rPr>
          <w:rFonts w:ascii="Lora" w:cs="Lora" w:eastAsia="Lora" w:hAnsi="Lora"/>
          <w:b w:val="1"/>
          <w:color w:val="666666"/>
        </w:rPr>
      </w:pPr>
      <w:bookmarkStart w:colFirst="0" w:colLast="0" w:name="_su21rvs2q3d0" w:id="3"/>
      <w:bookmarkEnd w:id="3"/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Variable / reference variables / pointer</w:t>
      </w:r>
    </w:p>
    <w:tbl>
      <w:tblPr>
        <w:tblStyle w:val="Table1"/>
        <w:tblW w:w="9060.0" w:type="dxa"/>
        <w:jc w:val="left"/>
        <w:tblInd w:w="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5"/>
        <w:gridCol w:w="8685"/>
        <w:tblGridChange w:id="0">
          <w:tblGrid>
            <w:gridCol w:w="375"/>
            <w:gridCol w:w="8685"/>
          </w:tblGrid>
        </w:tblGridChange>
      </w:tblGrid>
      <w:t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Cube    s1;  // a variable containing a Cube object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Cube &amp;  s2; // a reference to a variable of type Cube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Cube *  s3; // a pointer to a variable of type Cube</w:t>
            </w:r>
          </w:p>
        </w:tc>
      </w:tr>
    </w:tbl>
    <w:p w:rsidR="00000000" w:rsidDel="00000000" w:rsidP="00000000" w:rsidRDefault="00000000" w:rsidRPr="00000000" w14:paraId="0000000A">
      <w:pPr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numPr>
          <w:ilvl w:val="0"/>
          <w:numId w:val="2"/>
        </w:numPr>
        <w:spacing w:after="0" w:afterAutospacing="0"/>
        <w:ind w:left="720" w:hanging="360"/>
        <w:rPr>
          <w:rFonts w:ascii="Lora" w:cs="Lora" w:eastAsia="Lora" w:hAnsi="Lora"/>
          <w:b w:val="1"/>
          <w:sz w:val="24"/>
          <w:szCs w:val="24"/>
        </w:rPr>
      </w:pPr>
      <w:bookmarkStart w:colFirst="0" w:colLast="0" w:name="_1pwm8ncpjinn" w:id="4"/>
      <w:bookmarkEnd w:id="4"/>
      <w:r w:rsidDel="00000000" w:rsidR="00000000" w:rsidRPr="00000000">
        <w:rPr>
          <w:rFonts w:ascii="Lora" w:cs="Lora" w:eastAsia="Lora" w:hAnsi="Lora"/>
          <w:b w:val="1"/>
          <w:sz w:val="28"/>
          <w:szCs w:val="28"/>
          <w:rtl w:val="0"/>
        </w:rPr>
        <w:t xml:space="preserve">Pointers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Stores a memory address of the instance instead of storing data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Must resolve the memory address to access the data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Pointers are extremely powerful and extremely dangerous</w:t>
      </w:r>
    </w:p>
    <w:p w:rsidR="00000000" w:rsidDel="00000000" w:rsidP="00000000" w:rsidRDefault="00000000" w:rsidRPr="00000000" w14:paraId="0000000F">
      <w:pPr>
        <w:ind w:left="1440" w:firstLine="0"/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8505"/>
        <w:tblGridChange w:id="0">
          <w:tblGrid>
            <w:gridCol w:w="495"/>
            <w:gridCol w:w="8505"/>
          </w:tblGrid>
        </w:tblGridChange>
      </w:tblGrid>
      <w:tr>
        <w:tc>
          <w:tcPr>
            <w:gridSpan w:val="2"/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sz w:val="20"/>
                <w:szCs w:val="20"/>
                <w:rtl w:val="0"/>
              </w:rPr>
              <w:t xml:space="preserve">main.cpp</w:t>
            </w:r>
          </w:p>
        </w:tc>
      </w:tr>
      <w:t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cs225::Cube c;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std::cout &lt;&lt; "Address storing `c`:" &lt;&lt; &amp;c &lt;&lt; std::endl;</w:t>
            </w:r>
            <w:ins w:author="Tiancheng Cheng" w:id="7" w:date="2020-02-26T15:19:53Z">
              <w:r w:rsidDel="00000000" w:rsidR="00000000" w:rsidRPr="00000000">
                <w:rPr>
                  <w:rFonts w:ascii="Courier New" w:cs="Courier New" w:eastAsia="Courier New" w:hAnsi="Courier New"/>
                  <w:color w:val="666666"/>
                  <w:rtl w:val="0"/>
                </w:rPr>
                <w:t xml:space="preserve">-</w:t>
              </w:r>
            </w:ins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cs225::Cube *ptr = &amp;c;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std::cout &lt;&lt; "Addr. storing ptr: "&lt;&lt; &amp;ptr &lt;&lt; std::endl;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std::cout &lt;&lt; "Contents of ptr: "&lt;&lt; ptr &lt;&lt; std::endl;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22">
      <w:pPr>
        <w:pStyle w:val="Heading4"/>
        <w:ind w:left="720" w:firstLine="0"/>
        <w:rPr>
          <w:rFonts w:ascii="Lora" w:cs="Lora" w:eastAsia="Lora" w:hAnsi="Lora"/>
          <w:b w:val="1"/>
          <w:sz w:val="28"/>
          <w:szCs w:val="28"/>
        </w:rPr>
      </w:pPr>
      <w:bookmarkStart w:colFirst="0" w:colLast="0" w:name="_ytnagexg22ev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numPr>
          <w:ilvl w:val="0"/>
          <w:numId w:val="1"/>
        </w:numPr>
        <w:spacing w:after="0" w:afterAutospacing="0"/>
        <w:ind w:left="720" w:hanging="360"/>
        <w:rPr>
          <w:rFonts w:ascii="Lora" w:cs="Lora" w:eastAsia="Lora" w:hAnsi="Lora"/>
          <w:b w:val="1"/>
          <w:sz w:val="24"/>
          <w:szCs w:val="24"/>
        </w:rPr>
      </w:pPr>
      <w:bookmarkStart w:colFirst="0" w:colLast="0" w:name="_kyz71kru33ig" w:id="6"/>
      <w:bookmarkEnd w:id="6"/>
      <w:r w:rsidDel="00000000" w:rsidR="00000000" w:rsidRPr="00000000">
        <w:rPr>
          <w:rFonts w:ascii="Lora" w:cs="Lora" w:eastAsia="Lora" w:hAnsi="Lora"/>
          <w:b w:val="1"/>
          <w:sz w:val="28"/>
          <w:szCs w:val="28"/>
          <w:rtl w:val="0"/>
        </w:rPr>
        <w:t xml:space="preserve">Indirection operators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color w:val="666666"/>
        </w:rPr>
      </w:pP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&amp;c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  - returns the memory address of c’s data. We can say that &amp; operator takes us one step away from the data.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color w:val="666666"/>
        </w:rPr>
      </w:pP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*ptr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  - returns the data at the memory address contained at ptr, aka dereferencing a pointer. We say that * operator takes us one step closer to the data.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ptr-&gt;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after="0" w:afterAutospacing="0"/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(*ptr).getVolume() = ptr-&gt;getVolume()</w:t>
      </w:r>
    </w:p>
    <w:p w:rsidR="00000000" w:rsidDel="00000000" w:rsidP="00000000" w:rsidRDefault="00000000" w:rsidRPr="00000000" w14:paraId="00000028">
      <w:pPr>
        <w:pStyle w:val="Heading4"/>
        <w:numPr>
          <w:ilvl w:val="0"/>
          <w:numId w:val="3"/>
        </w:numPr>
        <w:spacing w:after="0" w:afterAutospacing="0" w:before="0" w:beforeAutospacing="0"/>
        <w:ind w:left="720" w:hanging="360"/>
        <w:rPr>
          <w:rFonts w:ascii="Lora" w:cs="Lora" w:eastAsia="Lora" w:hAnsi="Lora"/>
          <w:b w:val="1"/>
          <w:sz w:val="24"/>
          <w:szCs w:val="24"/>
        </w:rPr>
      </w:pPr>
      <w:bookmarkStart w:colFirst="0" w:colLast="0" w:name="_hjy0kxisv6kg" w:id="7"/>
      <w:bookmarkEnd w:id="7"/>
      <w:r w:rsidDel="00000000" w:rsidR="00000000" w:rsidRPr="00000000">
        <w:rPr>
          <w:rFonts w:ascii="Lora" w:cs="Lora" w:eastAsia="Lora" w:hAnsi="Lora"/>
          <w:b w:val="1"/>
          <w:sz w:val="28"/>
          <w:szCs w:val="28"/>
          <w:rtl w:val="0"/>
        </w:rPr>
        <w:t xml:space="preserve">Stack Memory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The default type memory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Starts near the top of memory (</w:t>
      </w:r>
      <w:ins w:author="Aryan Yadav" w:id="8" w:date="2020-02-11T02:47:37Z">
        <w:del w:author="Chaitanya Sood" w:id="9" w:date="2020-02-16T22:01:22Z">
          <w:r w:rsidDel="00000000" w:rsidR="00000000" w:rsidRPr="00000000">
            <w:rPr>
              <w:rFonts w:ascii="Lora" w:cs="Lora" w:eastAsia="Lora" w:hAnsi="Lora"/>
              <w:color w:val="666666"/>
              <w:rtl w:val="0"/>
            </w:rPr>
            <w:delText xml:space="preserve">w</w:delText>
          </w:r>
        </w:del>
      </w:ins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but it does not necessarily start with the most top piece memory)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Starts at a high address and grows towards 0 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The data is read</w:t>
      </w:r>
      <w:ins w:author="Zhengsan Chang" w:id="10" w:date="2020-03-06T22:57:56Z">
        <w:r w:rsidDel="00000000" w:rsidR="00000000" w:rsidRPr="00000000">
          <w:rPr>
            <w:rFonts w:ascii="Lora" w:cs="Lora" w:eastAsia="Lora" w:hAnsi="Lora"/>
            <w:color w:val="666666"/>
          </w:rPr>
          <w:drawing>
            <wp:inline distB="114300" distT="114300" distL="114300" distR="114300">
              <wp:extent cx="5943600" cy="38100"/>
              <wp:effectExtent b="0" l="0" r="0" t="0"/>
              <wp:docPr descr="horizontal line" id="5" name="image7.png"/>
              <a:graphic>
                <a:graphicData uri="http://schemas.openxmlformats.org/drawingml/2006/picture">
                  <pic:pic>
                    <pic:nvPicPr>
                      <pic:cNvPr descr="horizontal line" id="0" name="image7.png"/>
                      <pic:cNvPicPr preferRelativeResize="0"/>
                    </pic:nvPicPr>
                    <pic:blipFill>
                      <a:blip r:embed="rId6">
                        <a:alphaModFix amt="51000"/>
                      </a:blip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8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ins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 from low to high (the data is read up).</w:t>
      </w:r>
      <w:ins w:author="Suraj Sharma" w:id="11" w:date="2020-02-11T00:48:11Z">
        <w:r w:rsidDel="00000000" w:rsidR="00000000" w:rsidRPr="00000000">
          <w:rPr>
            <w:rFonts w:ascii="Lora" w:cs="Lora" w:eastAsia="Lora" w:hAnsi="Lora"/>
            <w:color w:val="666666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All variables are by default on stack (automatic variables)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666666"/>
          <w:rtl w:val="0"/>
        </w:rPr>
        <w:t xml:space="preserve"> sizeof() 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:  returns the size of a type in bytes</w:t>
      </w:r>
    </w:p>
    <w:p w:rsidR="00000000" w:rsidDel="00000000" w:rsidP="00000000" w:rsidRDefault="00000000" w:rsidRPr="00000000" w14:paraId="0000002F">
      <w:pPr>
        <w:numPr>
          <w:ilvl w:val="2"/>
          <w:numId w:val="3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Int variable takes 4 bytes</w:t>
      </w:r>
    </w:p>
    <w:p w:rsidR="00000000" w:rsidDel="00000000" w:rsidP="00000000" w:rsidRDefault="00000000" w:rsidRPr="00000000" w14:paraId="00000030">
      <w:pPr>
        <w:numPr>
          <w:ilvl w:val="2"/>
          <w:numId w:val="3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Pointer takes 8 bytes</w:t>
      </w:r>
    </w:p>
    <w:p w:rsidR="00000000" w:rsidDel="00000000" w:rsidP="00000000" w:rsidRDefault="00000000" w:rsidRPr="00000000" w14:paraId="00000031">
      <w:pPr>
        <w:ind w:left="0" w:firstLine="0"/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"/>
        <w:gridCol w:w="2700"/>
        <w:gridCol w:w="5805"/>
        <w:tblGridChange w:id="0">
          <w:tblGrid>
            <w:gridCol w:w="255"/>
            <w:gridCol w:w="2700"/>
            <w:gridCol w:w="5805"/>
          </w:tblGrid>
        </w:tblGridChange>
      </w:tblGrid>
      <w:tr>
        <w:trPr>
          <w:trHeight w:val="420" w:hRule="atLeast"/>
        </w:trPr>
        <w:tc>
          <w:tcPr>
            <w:gridSpan w:val="2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sz w:val="20"/>
                <w:szCs w:val="20"/>
                <w:rtl w:val="0"/>
              </w:rPr>
              <w:t xml:space="preserve">example1.cpp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sz w:val="20"/>
                <w:szCs w:val="20"/>
                <w:rtl w:val="0"/>
              </w:rPr>
              <w:t xml:space="preserve">example2.cpp</w:t>
            </w:r>
          </w:p>
        </w:tc>
      </w:tr>
      <w:tr>
        <w:trPr>
          <w:trHeight w:val="2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int a;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int b = -3;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int c = 12345;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int *p = &amp;b;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cs225::Cube c;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cs225::Cube *p =&amp;c;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std::cout &lt;&lt; "&amp;c: " &lt;&lt; &amp;c &lt;&lt; std::endl;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std::cout &lt;&lt; "&amp;p: " &lt;&lt; &amp;p &lt;&lt; std::endl;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return 0;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jc w:val="center"/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</w:rPr>
        <w:drawing>
          <wp:inline distB="114300" distT="114300" distL="114300" distR="114300">
            <wp:extent cx="4048125" cy="1896181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8961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72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</w:rPr>
        <mc:AlternateContent>
          <mc:Choice Requires="wpg">
            <w:drawing>
              <wp:inline distB="114300" distT="114300" distL="114300" distR="114300">
                <wp:extent cx="2424113" cy="1401314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746175" y="2345675"/>
                          <a:ext cx="2424113" cy="1401314"/>
                          <a:chOff x="2746175" y="2345675"/>
                          <a:chExt cx="4152900" cy="2390775"/>
                        </a:xfrm>
                      </wpg:grpSpPr>
                      <pic:pic>
                        <pic:nvPicPr>
                          <pic:cNvPr descr="微信图片_20180831183444.png" id="34" name="Shape 34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46175" y="2345675"/>
                            <a:ext cx="4152900" cy="2390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5" name="Shape 35"/>
                        <wps:spPr>
                          <a:xfrm>
                            <a:off x="5216200" y="2960700"/>
                            <a:ext cx="629400" cy="2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Cube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6398575" y="3599725"/>
                            <a:ext cx="362400" cy="3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>
                            <a:off x="4329350" y="3065500"/>
                            <a:ext cx="286200" cy="257400"/>
                          </a:xfrm>
                          <a:prstGeom prst="cube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4396125" y="3780700"/>
                            <a:ext cx="133500" cy="114600"/>
                          </a:xfrm>
                          <a:prstGeom prst="ellipse">
                            <a:avLst/>
                          </a:prstGeom>
                          <a:solidFill>
                            <a:srgbClr val="DD7E6B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-5400000">
                            <a:off x="4220300" y="3461875"/>
                            <a:ext cx="695100" cy="95400"/>
                          </a:xfrm>
                          <a:prstGeom prst="bentConnector4">
                            <a:avLst>
                              <a:gd fmla="val 38428" name="adj1"/>
                              <a:gd fmla="val 349607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0" name="Shape 40"/>
                        <wps:spPr>
                          <a:xfrm>
                            <a:off x="6398575" y="2960700"/>
                            <a:ext cx="248100" cy="2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1" name="Shape 41"/>
                        <wps:spPr>
                          <a:xfrm>
                            <a:off x="5216188" y="3599725"/>
                            <a:ext cx="715200" cy="2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Cube*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424113" cy="1401314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24113" cy="140131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0" w:afterAutospacing="0"/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(&amp;p) = 0xffff00e0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numPr>
          <w:ilvl w:val="0"/>
          <w:numId w:val="4"/>
        </w:numPr>
        <w:spacing w:after="0" w:afterAutospacing="0" w:before="0" w:beforeAutospacing="0"/>
        <w:ind w:left="720" w:hanging="360"/>
        <w:rPr>
          <w:rFonts w:ascii="Lora" w:cs="Lora" w:eastAsia="Lora" w:hAnsi="Lora"/>
          <w:b w:val="1"/>
          <w:color w:val="666666"/>
        </w:rPr>
      </w:pPr>
      <w:bookmarkStart w:colFirst="0" w:colLast="0" w:name="_629ix3cjawmd" w:id="8"/>
      <w:bookmarkEnd w:id="8"/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Stack Frames</w:t>
      </w:r>
    </w:p>
    <w:p w:rsidR="00000000" w:rsidDel="00000000" w:rsidP="00000000" w:rsidRDefault="00000000" w:rsidRPr="00000000" w14:paraId="00000052">
      <w:pPr>
        <w:ind w:lef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Xuyang Tang" w:id="12" w:date="2019-09-14T09:05:44Z">
            <w:rPr>
              <w:rFonts w:ascii="Lora" w:cs="Lora" w:eastAsia="Lora" w:hAnsi="Lora"/>
              <w:color w:val="666666"/>
            </w:rPr>
          </w:rPrChange>
        </w:rPr>
        <w:pPrChange w:author="Xuyang Tang" w:id="0" w:date="2019-09-14T09:05:44Z">
          <w:pPr>
            <w:numPr>
              <w:ilvl w:val="1"/>
              <w:numId w:val="4"/>
            </w:numPr>
            <w:ind w:left="1440" w:hanging="360"/>
          </w:pPr>
        </w:pPrChange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Each function invocation gets a 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stack frame.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A stack frame is created whenever a function is called.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A stack frame is reclaimed when a function returns, and automatically marked free (no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t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 actually freed) . When memory is marked free, it can be overwritten. (We 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never 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want to return a pointer to a stack variable)</w:t>
      </w:r>
    </w:p>
    <w:p w:rsidR="00000000" w:rsidDel="00000000" w:rsidP="00000000" w:rsidRDefault="00000000" w:rsidRPr="00000000" w14:paraId="00000055">
      <w:pPr>
        <w:ind w:left="1440" w:firstLine="0"/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"/>
        <w:gridCol w:w="3945"/>
        <w:gridCol w:w="525"/>
        <w:gridCol w:w="4200"/>
        <w:tblGridChange w:id="0">
          <w:tblGrid>
            <w:gridCol w:w="300"/>
            <w:gridCol w:w="3945"/>
            <w:gridCol w:w="525"/>
            <w:gridCol w:w="4200"/>
          </w:tblGrid>
        </w:tblGridChange>
      </w:tblGrid>
      <w:tr>
        <w:trPr>
          <w:trHeight w:val="420" w:hRule="atLeast"/>
        </w:trPr>
        <w:tc>
          <w:tcPr>
            <w:gridSpan w:val="4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sz w:val="20"/>
                <w:szCs w:val="20"/>
                <w:rtl w:val="0"/>
              </w:rPr>
              <w:t xml:space="preserve">stackframe.cpp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int hello() {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int a = 100; //automatic variables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return a;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int a;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int b = -3;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int c = hello();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int d = 42;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return 0;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72">
      <w:pPr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</w:rPr>
        <mc:AlternateContent>
          <mc:Choice Requires="wpg">
            <w:drawing>
              <wp:inline distB="114300" distT="114300" distL="114300" distR="114300">
                <wp:extent cx="4052888" cy="1720482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81700" y="872225"/>
                          <a:ext cx="4052888" cy="1720482"/>
                          <a:chOff x="581700" y="872225"/>
                          <a:chExt cx="6768825" cy="2870450"/>
                        </a:xfrm>
                      </wpg:grpSpPr>
                      <wpg:grpSp>
                        <wpg:cNvGrpSpPr/>
                        <wpg:grpSpPr>
                          <a:xfrm>
                            <a:off x="2059775" y="1577875"/>
                            <a:ext cx="1020300" cy="2164800"/>
                            <a:chOff x="2422150" y="1577875"/>
                            <a:chExt cx="1020300" cy="21648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422150" y="1577875"/>
                              <a:ext cx="1020300" cy="324300"/>
                            </a:xfrm>
                            <a:prstGeom prst="rect">
                              <a:avLst/>
                            </a:prstGeom>
                            <a:solidFill>
                              <a:srgbClr val="E6B8AF">
                                <a:alpha val="78060"/>
                              </a:srgbClr>
                            </a:solidFill>
                            <a:ln cap="flat" cmpd="sng" w="9525">
                              <a:solidFill>
                                <a:srgbClr val="66666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8"/>
                                    <w:vertAlign w:val="baseline"/>
                                  </w:rPr>
                                  <w:t xml:space="preserve">       a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2422150" y="1902175"/>
                              <a:ext cx="1020300" cy="324300"/>
                            </a:xfrm>
                            <a:prstGeom prst="rect">
                              <a:avLst/>
                            </a:prstGeom>
                            <a:solidFill>
                              <a:srgbClr val="E6B8AF">
                                <a:alpha val="78060"/>
                              </a:srgbClr>
                            </a:solidFill>
                            <a:ln cap="flat" cmpd="sng" w="9525">
                              <a:solidFill>
                                <a:srgbClr val="66666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2422150" y="2226475"/>
                              <a:ext cx="1020300" cy="324300"/>
                            </a:xfrm>
                            <a:prstGeom prst="rect">
                              <a:avLst/>
                            </a:prstGeom>
                            <a:solidFill>
                              <a:srgbClr val="E6B8AF">
                                <a:alpha val="78060"/>
                              </a:srgbClr>
                            </a:solidFill>
                            <a:ln cap="flat" cmpd="sng" w="9525">
                              <a:solidFill>
                                <a:srgbClr val="66666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2422150" y="2550775"/>
                              <a:ext cx="1020300" cy="324300"/>
                            </a:xfrm>
                            <a:prstGeom prst="rect">
                              <a:avLst/>
                            </a:prstGeom>
                            <a:solidFill>
                              <a:srgbClr val="E6B8AF">
                                <a:alpha val="78060"/>
                              </a:srgbClr>
                            </a:solidFill>
                            <a:ln cap="flat" cmpd="sng" w="9525">
                              <a:solidFill>
                                <a:srgbClr val="66666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2422150" y="2875075"/>
                              <a:ext cx="1020300" cy="867600"/>
                            </a:xfrm>
                            <a:prstGeom prst="rect">
                              <a:avLst/>
                            </a:prstGeom>
                            <a:solidFill>
                              <a:srgbClr val="E6B8AF">
                                <a:alpha val="78060"/>
                              </a:srgbClr>
                            </a:solidFill>
                            <a:ln cap="flat" cmpd="sng" w="9525">
                              <a:solidFill>
                                <a:srgbClr val="66666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442350" y="1577875"/>
                            <a:ext cx="1020300" cy="2164800"/>
                            <a:chOff x="2422150" y="1577875"/>
                            <a:chExt cx="1020300" cy="2164800"/>
                          </a:xfrm>
                        </wpg:grpSpPr>
                        <wps:wsp>
                          <wps:cNvSpPr/>
                          <wps:cNvPr id="9" name="Shape 9"/>
                          <wps:spPr>
                            <a:xfrm>
                              <a:off x="2422150" y="1577875"/>
                              <a:ext cx="1020300" cy="324300"/>
                            </a:xfrm>
                            <a:prstGeom prst="rect">
                              <a:avLst/>
                            </a:prstGeom>
                            <a:solidFill>
                              <a:srgbClr val="E6B8AF">
                                <a:alpha val="78060"/>
                              </a:srgbClr>
                            </a:solidFill>
                            <a:ln cap="flat" cmpd="sng" w="9525">
                              <a:solidFill>
                                <a:srgbClr val="66666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8"/>
                                    <w:vertAlign w:val="baseline"/>
                                  </w:rPr>
                                  <w:t xml:space="preserve">        a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2422150" y="1902175"/>
                              <a:ext cx="1020300" cy="324300"/>
                            </a:xfrm>
                            <a:prstGeom prst="rect">
                              <a:avLst/>
                            </a:prstGeom>
                            <a:solidFill>
                              <a:srgbClr val="E6B8AF">
                                <a:alpha val="78060"/>
                              </a:srgbClr>
                            </a:solidFill>
                            <a:ln cap="flat" cmpd="sng" w="9525">
                              <a:solidFill>
                                <a:srgbClr val="66666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8"/>
                                    <w:vertAlign w:val="baseline"/>
                                  </w:rPr>
                                  <w:t xml:space="preserve">     b=-3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2422150" y="2226475"/>
                              <a:ext cx="1020300" cy="324300"/>
                            </a:xfrm>
                            <a:prstGeom prst="rect">
                              <a:avLst/>
                            </a:prstGeom>
                            <a:solidFill>
                              <a:srgbClr val="E6B8AF">
                                <a:alpha val="78060"/>
                              </a:srgbClr>
                            </a:solidFill>
                            <a:ln cap="flat" cmpd="sng" w="9525">
                              <a:solidFill>
                                <a:srgbClr val="66666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2422150" y="2550775"/>
                              <a:ext cx="1020300" cy="324300"/>
                            </a:xfrm>
                            <a:prstGeom prst="rect">
                              <a:avLst/>
                            </a:prstGeom>
                            <a:solidFill>
                              <a:srgbClr val="E6B8AF">
                                <a:alpha val="78060"/>
                              </a:srgbClr>
                            </a:solidFill>
                            <a:ln cap="flat" cmpd="sng" w="9525">
                              <a:solidFill>
                                <a:srgbClr val="66666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2422150" y="2875075"/>
                              <a:ext cx="1020300" cy="867600"/>
                            </a:xfrm>
                            <a:prstGeom prst="rect">
                              <a:avLst/>
                            </a:prstGeom>
                            <a:solidFill>
                              <a:srgbClr val="E6B8AF">
                                <a:alpha val="78060"/>
                              </a:srgbClr>
                            </a:solidFill>
                            <a:ln cap="flat" cmpd="sng" w="9525">
                              <a:solidFill>
                                <a:srgbClr val="66666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SpPr txBox="1"/>
                        <wps:cNvPr id="14" name="Shape 14"/>
                        <wps:spPr>
                          <a:xfrm>
                            <a:off x="581700" y="872225"/>
                            <a:ext cx="5492700" cy="64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6330225" y="1577875"/>
                            <a:ext cx="1020300" cy="2164800"/>
                            <a:chOff x="8038175" y="1577875"/>
                            <a:chExt cx="1020300" cy="2164800"/>
                          </a:xfrm>
                        </wpg:grpSpPr>
                        <wpg:grpSp>
                          <wpg:cNvGrpSpPr/>
                          <wpg:grpSpPr>
                            <a:xfrm>
                              <a:off x="8038175" y="1577875"/>
                              <a:ext cx="1020300" cy="1659300"/>
                              <a:chOff x="2422150" y="1577875"/>
                              <a:chExt cx="1020300" cy="1659300"/>
                            </a:xfrm>
                          </wpg:grpSpPr>
                          <wps:wsp>
                            <wps:cNvSpPr/>
                            <wps:cNvPr id="17" name="Shape 17"/>
                            <wps:spPr>
                              <a:xfrm>
                                <a:off x="2422150" y="1577875"/>
                                <a:ext cx="1020300" cy="32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6B8AF">
                                  <a:alpha val="78060"/>
                                </a:srgbClr>
                              </a:solidFill>
                              <a:ln cap="flat" cmpd="sng" w="9525">
                                <a:solidFill>
                                  <a:srgbClr val="666666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666666"/>
                                      <w:sz w:val="28"/>
                                      <w:vertAlign w:val="baseline"/>
                                    </w:rPr>
                                    <w:t xml:space="preserve">       a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8" name="Shape 18"/>
                            <wps:spPr>
                              <a:xfrm>
                                <a:off x="2422150" y="1902175"/>
                                <a:ext cx="1020300" cy="32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6B8AF">
                                  <a:alpha val="78060"/>
                                </a:srgbClr>
                              </a:solidFill>
                              <a:ln cap="flat" cmpd="sng" w="9525">
                                <a:solidFill>
                                  <a:srgbClr val="666666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666666"/>
                                      <w:sz w:val="28"/>
                                      <w:vertAlign w:val="baseline"/>
                                    </w:rPr>
                                    <w:t xml:space="preserve">     b=-3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9" name="Shape 19"/>
                            <wps:spPr>
                              <a:xfrm>
                                <a:off x="2422150" y="2226475"/>
                                <a:ext cx="1020300" cy="32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6B8AF">
                                  <a:alpha val="78060"/>
                                </a:srgbClr>
                              </a:solidFill>
                              <a:ln cap="flat" cmpd="sng" w="9525">
                                <a:solidFill>
                                  <a:srgbClr val="666666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666666"/>
                                      <w:sz w:val="28"/>
                                      <w:vertAlign w:val="baseline"/>
                                    </w:rP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0" name="Shape 20"/>
                            <wps:spPr>
                              <a:xfrm>
                                <a:off x="2422150" y="2550775"/>
                                <a:ext cx="1020300" cy="32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6B8AF">
                                  <a:alpha val="78060"/>
                                </a:srgbClr>
                              </a:solidFill>
                              <a:ln cap="flat" cmpd="sng" w="9525">
                                <a:solidFill>
                                  <a:srgbClr val="666666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666666"/>
                                      <w:sz w:val="28"/>
                                      <w:vertAlign w:val="baseline"/>
                                    </w:rPr>
                                    <w:t xml:space="preserve">   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666666"/>
                                      <w:sz w:val="28"/>
                                      <w:vertAlign w:val="baseline"/>
                                    </w:rPr>
                                    <w:t xml:space="preserve">c= 100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1" name="Shape 21"/>
                            <wps:spPr>
                              <a:xfrm>
                                <a:off x="2422150" y="2875075"/>
                                <a:ext cx="1020300" cy="362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6B8AF">
                                  <a:alpha val="78060"/>
                                </a:srgbClr>
                              </a:solidFill>
                              <a:ln cap="flat" cmpd="sng" w="9525">
                                <a:solidFill>
                                  <a:srgbClr val="666666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666666"/>
                                      <w:sz w:val="28"/>
                                      <w:vertAlign w:val="baseline"/>
                                    </w:rPr>
                                    <w:t xml:space="preserve">   a=100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22" name="Shape 22"/>
                          <wps:spPr>
                            <a:xfrm>
                              <a:off x="8038175" y="3237175"/>
                              <a:ext cx="1020300" cy="505500"/>
                            </a:xfrm>
                            <a:prstGeom prst="rect">
                              <a:avLst/>
                            </a:prstGeom>
                            <a:solidFill>
                              <a:srgbClr val="E6B8AF">
                                <a:alpha val="78060"/>
                              </a:srgbClr>
                            </a:solidFill>
                            <a:ln cap="flat" cmpd="sng" w="9525">
                              <a:solidFill>
                                <a:srgbClr val="66666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8"/>
                                    <w:vertAlign w:val="baseline"/>
                                  </w:rPr>
                                  <w:t xml:space="preserve">    return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8152600" y="2998750"/>
                              <a:ext cx="743100" cy="600900"/>
                            </a:xfrm>
                            <a:prstGeom prst="mathMultiply">
                              <a:avLst>
                                <a:gd fmla="val 23520" name="adj1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4879775" y="1577875"/>
                            <a:ext cx="1020300" cy="2164800"/>
                            <a:chOff x="6741450" y="1577875"/>
                            <a:chExt cx="1020300" cy="2164800"/>
                          </a:xfrm>
                        </wpg:grpSpPr>
                        <wpg:grpSp>
                          <wpg:cNvGrpSpPr/>
                          <wpg:grpSpPr>
                            <a:xfrm>
                              <a:off x="6741450" y="1577875"/>
                              <a:ext cx="1020300" cy="2164800"/>
                              <a:chOff x="6741450" y="1577875"/>
                              <a:chExt cx="1020300" cy="216480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6741450" y="1577875"/>
                                <a:ext cx="1020300" cy="1659300"/>
                                <a:chOff x="2422150" y="1577875"/>
                                <a:chExt cx="1020300" cy="1659300"/>
                              </a:xfrm>
                            </wpg:grpSpPr>
                            <wps:wsp>
                              <wps:cNvSpPr/>
                              <wps:cNvPr id="27" name="Shape 27"/>
                              <wps:spPr>
                                <a:xfrm>
                                  <a:off x="2422150" y="1577875"/>
                                  <a:ext cx="1020300" cy="3243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6B8AF">
                                    <a:alpha val="78060"/>
                                  </a:srgbClr>
                                </a:solidFill>
                                <a:ln cap="flat" cmpd="sng" w="9525">
                                  <a:solidFill>
                                    <a:srgbClr val="666666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666666"/>
                                        <w:sz w:val="28"/>
                                        <w:vertAlign w:val="baseline"/>
                                      </w:rPr>
                                      <w:t xml:space="preserve">       a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8" name="Shape 28"/>
                              <wps:spPr>
                                <a:xfrm>
                                  <a:off x="2422150" y="1902175"/>
                                  <a:ext cx="1020300" cy="3243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6B8AF">
                                    <a:alpha val="78060"/>
                                  </a:srgbClr>
                                </a:solidFill>
                                <a:ln cap="flat" cmpd="sng" w="9525">
                                  <a:solidFill>
                                    <a:srgbClr val="666666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666666"/>
                                        <w:sz w:val="28"/>
                                        <w:vertAlign w:val="baseline"/>
                                      </w:rPr>
                                      <w:t xml:space="preserve">    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666666"/>
                                        <w:sz w:val="28"/>
                                        <w:vertAlign w:val="baseline"/>
                                      </w:rPr>
                                      <w:t xml:space="preserve">b=-3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9" name="Shape 29"/>
                              <wps:spPr>
                                <a:xfrm>
                                  <a:off x="2422150" y="2226475"/>
                                  <a:ext cx="1020300" cy="3243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6B8AF">
                                    <a:alpha val="78060"/>
                                  </a:srgbClr>
                                </a:solidFill>
                                <a:ln cap="flat" cmpd="sng" w="9525">
                                  <a:solidFill>
                                    <a:srgbClr val="666666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0" name="Shape 30"/>
                              <wps:spPr>
                                <a:xfrm>
                                  <a:off x="2422150" y="2550775"/>
                                  <a:ext cx="1020300" cy="3243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6B8AF">
                                    <a:alpha val="78060"/>
                                  </a:srgbClr>
                                </a:solidFill>
                                <a:ln cap="flat" cmpd="sng" w="9525">
                                  <a:solidFill>
                                    <a:srgbClr val="666666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666666"/>
                                        <w:sz w:val="28"/>
                                        <w:vertAlign w:val="baseline"/>
                                      </w:rPr>
                                      <w:t xml:space="preserve">  c=hello()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1" name="Shape 31"/>
                              <wps:spPr>
                                <a:xfrm>
                                  <a:off x="2422150" y="2875075"/>
                                  <a:ext cx="1020300" cy="362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6B8AF">
                                    <a:alpha val="78060"/>
                                  </a:srgbClr>
                                </a:solidFill>
                                <a:ln cap="flat" cmpd="sng" w="9525">
                                  <a:solidFill>
                                    <a:srgbClr val="666666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666666"/>
                                        <w:sz w:val="28"/>
                                        <w:vertAlign w:val="baseline"/>
                                      </w:rPr>
                                      <w:t xml:space="preserve">  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s:wsp>
                            <wps:cNvSpPr/>
                            <wps:cNvPr id="32" name="Shape 32"/>
                            <wps:spPr>
                              <a:xfrm>
                                <a:off x="6741450" y="3237175"/>
                                <a:ext cx="1020300" cy="505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6B8AF">
                                  <a:alpha val="78060"/>
                                </a:srgbClr>
                              </a:solidFill>
                              <a:ln cap="flat" cmpd="sng" w="9525">
                                <a:solidFill>
                                  <a:srgbClr val="666666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666666"/>
                                      <w:sz w:val="28"/>
                                      <w:vertAlign w:val="baseline"/>
                                    </w:rPr>
                                    <w:t xml:space="preserve">   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666666"/>
                                      <w:sz w:val="28"/>
                                      <w:vertAlign w:val="baseline"/>
                                    </w:rPr>
                                    <w:t xml:space="preserve">a=100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33" name="Shape 33"/>
                          <wps:spPr>
                            <a:xfrm>
                              <a:off x="7156188" y="2931550"/>
                              <a:ext cx="190800" cy="390900"/>
                            </a:xfrm>
                            <a:prstGeom prst="downArrow">
                              <a:avLst>
                                <a:gd fmla="val 50000" name="adj1"/>
                                <a:gd fmla="val 50000" name="adj2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052888" cy="1720482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52888" cy="172048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spacing w:before="200" w:line="360" w:lineRule="auto"/>
      <w:rPr/>
    </w:pPr>
    <w:r w:rsidDel="00000000" w:rsidR="00000000" w:rsidRPr="00000000">
      <w:rPr>
        <w:rFonts w:ascii="Open Sans" w:cs="Open Sans" w:eastAsia="Open Sans" w:hAnsi="Open Sans"/>
        <w:sz w:val="24"/>
        <w:szCs w:val="24"/>
      </w:rPr>
      <w:drawing>
        <wp:inline distB="114300" distT="114300" distL="114300" distR="114300">
          <wp:extent cx="5943600" cy="38100"/>
          <wp:effectExtent b="0" l="0" r="0" t="0"/>
          <wp:docPr descr="horizontal line" id="4" name="image6.png"/>
          <a:graphic>
            <a:graphicData uri="http://schemas.openxmlformats.org/drawingml/2006/picture">
              <pic:pic>
                <pic:nvPicPr>
                  <pic:cNvPr descr="horizontal line" id="0" name="image6.png"/>
                  <pic:cNvPicPr preferRelativeResize="0"/>
                </pic:nvPicPr>
                <pic:blipFill>
                  <a:blip r:embed="rId1">
                    <a:alphaModFix amt="51000"/>
                  </a:blip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pStyle w:val="Title"/>
      <w:keepNext w:val="0"/>
      <w:keepLines w:val="0"/>
      <w:spacing w:after="0" w:line="240" w:lineRule="auto"/>
      <w:rPr>
        <w:rFonts w:ascii="Economica" w:cs="Economica" w:eastAsia="Economica" w:hAnsi="Economica"/>
        <w:b w:val="1"/>
        <w:color w:val="666666"/>
        <w:sz w:val="60"/>
        <w:szCs w:val="60"/>
      </w:rPr>
    </w:pPr>
    <w:bookmarkStart w:colFirst="0" w:colLast="0" w:name="_nrnw03t7conb" w:id="9"/>
    <w:bookmarkEnd w:id="9"/>
    <w:r w:rsidDel="00000000" w:rsidR="00000000" w:rsidRPr="00000000">
      <w:rPr>
        <w:rFonts w:ascii="Economica" w:cs="Economica" w:eastAsia="Economica" w:hAnsi="Economica"/>
        <w:b w:val="1"/>
        <w:color w:val="666666"/>
        <w:sz w:val="60"/>
        <w:szCs w:val="60"/>
        <w:rtl w:val="0"/>
      </w:rPr>
      <w:t xml:space="preserve">CS 225 Spring 2019 :: TA Lecture Notes </w:t>
    </w:r>
  </w:p>
  <w:p w:rsidR="00000000" w:rsidDel="00000000" w:rsidP="00000000" w:rsidRDefault="00000000" w:rsidRPr="00000000" w14:paraId="00000074">
    <w:pPr>
      <w:pStyle w:val="Title"/>
      <w:keepNext w:val="0"/>
      <w:keepLines w:val="0"/>
      <w:spacing w:after="0" w:line="240" w:lineRule="auto"/>
      <w:rPr>
        <w:rFonts w:ascii="Economica" w:cs="Economica" w:eastAsia="Economica" w:hAnsi="Economica"/>
        <w:color w:val="666666"/>
        <w:sz w:val="60"/>
        <w:szCs w:val="60"/>
      </w:rPr>
    </w:pPr>
    <w:bookmarkStart w:colFirst="0" w:colLast="0" w:name="_6tauivf3976u" w:id="10"/>
    <w:bookmarkEnd w:id="10"/>
    <w:r w:rsidDel="00000000" w:rsidR="00000000" w:rsidRPr="00000000">
      <w:rPr>
        <w:rFonts w:ascii="Economica" w:cs="Economica" w:eastAsia="Economica" w:hAnsi="Economica"/>
        <w:color w:val="666666"/>
        <w:sz w:val="60"/>
        <w:szCs w:val="60"/>
        <w:rtl w:val="0"/>
      </w:rPr>
      <w:t xml:space="preserve">1/18  Memory</w:t>
    </w:r>
  </w:p>
  <w:p w:rsidR="00000000" w:rsidDel="00000000" w:rsidP="00000000" w:rsidRDefault="00000000" w:rsidRPr="00000000" w14:paraId="00000075">
    <w:pPr>
      <w:pStyle w:val="Subtitle"/>
      <w:keepNext w:val="0"/>
      <w:keepLines w:val="0"/>
      <w:spacing w:after="0" w:before="200" w:line="240" w:lineRule="auto"/>
      <w:rPr>
        <w:rFonts w:ascii="Economica" w:cs="Economica" w:eastAsia="Economica" w:hAnsi="Economica"/>
        <w:sz w:val="28"/>
        <w:szCs w:val="28"/>
      </w:rPr>
    </w:pPr>
    <w:bookmarkStart w:colFirst="0" w:colLast="0" w:name="_n6rkdrrh5cm" w:id="11"/>
    <w:bookmarkEnd w:id="11"/>
    <w:r w:rsidDel="00000000" w:rsidR="00000000" w:rsidRPr="00000000">
      <w:rPr>
        <w:rFonts w:ascii="Economica" w:cs="Economica" w:eastAsia="Economica" w:hAnsi="Economica"/>
        <w:sz w:val="28"/>
        <w:szCs w:val="28"/>
        <w:rtl w:val="0"/>
      </w:rPr>
      <w:t xml:space="preserve">By Wenjie</w:t>
    </w:r>
  </w:p>
  <w:p w:rsidR="00000000" w:rsidDel="00000000" w:rsidP="00000000" w:rsidRDefault="00000000" w:rsidRPr="00000000" w14:paraId="00000076">
    <w:pPr>
      <w:spacing w:before="200" w:line="360" w:lineRule="auto"/>
      <w:rPr/>
    </w:pPr>
    <w:del w:author="Zhengsan Chang" w:id="10" w:date="2020-03-06T22:57:56Z"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horizontal line" id="3" name="image5.png"/>
            <a:graphic>
              <a:graphicData uri="http://schemas.openxmlformats.org/drawingml/2006/picture">
                <pic:pic>
                  <pic:nvPicPr>
                    <pic:cNvPr descr="horizontal line" id="0" name="image5.png"/>
                    <pic:cNvPicPr preferRelativeResize="0"/>
                  </pic:nvPicPr>
                  <pic:blipFill>
                    <a:blip r:embed="rId1">
                      <a:alphaModFix amt="51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del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2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