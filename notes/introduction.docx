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0" w:line="288" w:lineRule="auto"/>
        <w:ind w:left="0" w:firstLine="0"/>
        <w:rPr>
          <w:ins w:author="Ashwin Rajnish" w:id="4" w:date="2020-01-23T01:32:42Z"/>
          <w:del w:author="Giwon Jung" w:id="1" w:date="2020-02-08T17:57:47Z"/>
        </w:rPr>
        <w:pPrChange w:author="Xiangcan Li" w:id="0" w:date="2020-03-08T17:41:31Z">
          <w:pPr>
            <w:pStyle w:val="Heading2"/>
            <w:keepNext w:val="0"/>
            <w:keepLines w:val="0"/>
            <w:spacing w:after="0" w:before="0" w:line="288" w:lineRule="auto"/>
            <w:ind w:left="720" w:firstLine="0"/>
          </w:pPr>
        </w:pPrChange>
      </w:pPr>
      <w:ins w:author="Justin Won" w:id="0" w:date="2020-02-10T04:38:20Z">
        <w:r w:rsidDel="00000000" w:rsidR="00000000" w:rsidRPr="00000000">
          <w:rPr>
            <w:rtl w:val="0"/>
          </w:rPr>
          <w:t xml:space="preserve">y</w:t>
        </w:r>
      </w:ins>
      <w:ins w:author="Giwon Jung" w:id="1" w:date="2020-02-08T17:57:47Z">
        <w:r w:rsidDel="00000000" w:rsidR="00000000" w:rsidRPr="00000000">
          <w:rPr>
            <w:rtl w:val="0"/>
          </w:rPr>
          <w:t xml:space="preserve">\</w:t>
        </w:r>
      </w:ins>
      <w:ins w:author="Jiaqi Cao" w:id="2" w:date="2020-01-29T05:04:02Z">
        <w:del w:author="Giwon Jung" w:id="1" w:date="2020-02-08T17:57:47Z">
          <w:r w:rsidDel="00000000" w:rsidR="00000000" w:rsidRPr="00000000">
            <w:rPr>
              <w:rtl w:val="0"/>
            </w:rPr>
            <w:delText xml:space="preserve">d</w:delText>
          </w:r>
        </w:del>
      </w:ins>
      <w:del w:author="Giwon Jung" w:id="1" w:date="2020-02-08T17:57:47Z"/>
      <w:ins w:author="Chang Shu" w:id="3" w:date="2020-01-28T07:46:47Z">
        <w:del w:author="Giwon Jung" w:id="1" w:date="2020-02-08T17:57:47Z">
          <w:r w:rsidDel="00000000" w:rsidR="00000000" w:rsidRPr="00000000">
            <w:rPr>
              <w:rtl w:val="0"/>
            </w:rPr>
            <w:br w:type="textWrapping"/>
            <w:br w:type="textWrapping"/>
            <w:br w:type="textWrapping"/>
            <w:br w:type="textWrapping"/>
            <w:br w:type="textWrapping"/>
            <w:br w:type="textWrapping"/>
            <w:br w:type="textWrapping"/>
            <w:br w:type="textWrapping"/>
            <w:br w:type="textWrapping"/>
            <w:br w:type="textWrapping"/>
            <w:br w:type="textWrapping"/>
            <w:br w:type="textWrapping"/>
            <w:br w:type="textWrapping"/>
            <w:br w:type="textWrapping"/>
            <w:br w:type="textWrapping"/>
          </w:r>
        </w:del>
      </w:ins>
      <w:del w:author="Giwon Jung" w:id="1" w:date="2020-02-08T17:57:47Z"/>
      <w:ins w:author="Ashwin Rajnish" w:id="4" w:date="2020-01-23T01:32:42Z">
        <w:del w:author="Giwon Jung" w:id="1" w:date="2020-02-08T17:57:47Z">
          <w:bookmarkStart w:colFirst="0" w:colLast="0" w:name="_we8xk54jygsu" w:id="0"/>
          <w:bookmarkEnd w:id="0"/>
          <w:r w:rsidDel="00000000" w:rsidR="00000000" w:rsidRPr="00000000">
            <w:rPr>
              <w:rtl w:val="0"/>
            </w:rPr>
            <w:delText xml:space="preserve">032.</w:delText>
          </w:r>
        </w:del>
      </w:ins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0" w:line="288" w:lineRule="auto"/>
        <w:ind w:left="720" w:firstLine="0"/>
        <w:rPr>
          <w:ins w:author="Ashwin Rajnish" w:id="4" w:date="2020-01-23T01:32:42Z"/>
          <w:del w:author="Giwon Jung" w:id="1" w:date="2020-02-08T17:57:47Z"/>
        </w:rPr>
      </w:pPr>
      <w:ins w:author="Ashwin Rajnish" w:id="4" w:date="2020-01-23T01:32:42Z">
        <w:del w:author="Giwon Jung" w:id="1" w:date="2020-02-08T17:57:47Z">
          <w:bookmarkStart w:colFirst="0" w:colLast="0" w:name="_8pstnoagx98c" w:id="1"/>
          <w:bookmarkEnd w:id="1"/>
          <w:r w:rsidDel="00000000" w:rsidR="00000000" w:rsidRPr="00000000">
            <w:rPr>
              <w:rtl w:val="0"/>
            </w:rPr>
            <w:delText xml:space="preserve">00.</w:delText>
          </w:r>
        </w:del>
      </w:ins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0" w:line="288" w:lineRule="auto"/>
        <w:ind w:left="720" w:firstLine="0"/>
        <w:rPr>
          <w:ins w:author="Ashwin Rajnish" w:id="4" w:date="2020-01-23T01:32:42Z"/>
          <w:del w:author="Giwon Jung" w:id="1" w:date="2020-02-08T17:57:47Z"/>
        </w:rPr>
      </w:pPr>
      <w:ins w:author="Ashwin Rajnish" w:id="4" w:date="2020-01-23T01:32:42Z">
        <w:del w:author="Giwon Jung" w:id="1" w:date="2020-02-08T17:57:47Z">
          <w:bookmarkStart w:colFirst="0" w:colLast="0" w:name="_p94r4rtrb9sh" w:id="2"/>
          <w:bookmarkEnd w:id="2"/>
          <w:r w:rsidDel="00000000" w:rsidR="00000000" w:rsidRPr="00000000">
            <w:rPr>
              <w:rtl w:val="0"/>
            </w:rPr>
            <w:delText xml:space="preserve">0.</w:delText>
          </w:r>
        </w:del>
      </w:ins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0" w:before="0" w:line="288" w:lineRule="auto"/>
        <w:ind w:left="720" w:firstLine="0"/>
        <w:rPr>
          <w:ins w:author="Ashwin Rajnish" w:id="4" w:date="2020-01-23T01:32:42Z"/>
          <w:del w:author="Giwon Jung" w:id="1" w:date="2020-02-08T17:57:47Z"/>
        </w:rPr>
      </w:pPr>
      <w:ins w:author="Ashwin Rajnish" w:id="4" w:date="2020-01-23T01:32:42Z">
        <w:del w:author="Giwon Jung" w:id="1" w:date="2020-02-08T17:57:47Z">
          <w:bookmarkStart w:colFirst="0" w:colLast="0" w:name="_xw90evp7jd97" w:id="3"/>
          <w:bookmarkEnd w:id="3"/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0" w:before="0" w:line="288" w:lineRule="auto"/>
        <w:ind w:left="720" w:firstLine="0"/>
        <w:rPr>
          <w:ins w:author="Jaewook Lee" w:id="6" w:date="2019-09-07T21:10:47Z"/>
          <w:del w:author="Giwon Jung" w:id="1" w:date="2020-02-08T17:57:47Z"/>
        </w:rPr>
        <w:pPrChange w:author="Ashwin Rajnish" w:id="0" w:date="2020-01-23T01:32:42Z">
          <w:pPr>
            <w:pStyle w:val="Heading2"/>
            <w:keepNext w:val="0"/>
            <w:keepLines w:val="0"/>
            <w:spacing w:after="0" w:before="0" w:line="288" w:lineRule="auto"/>
          </w:pPr>
        </w:pPrChange>
      </w:pPr>
      <w:ins w:author="Ashwin Rajnish" w:id="4" w:date="2020-01-23T01:32:42Z">
        <w:del w:author="Giwon Jung" w:id="1" w:date="2020-02-08T17:57:47Z">
          <w:r w:rsidDel="00000000" w:rsidR="00000000" w:rsidRPr="00000000">
            <w:rPr>
              <w:rtl w:val="0"/>
            </w:rPr>
            <w:delText xml:space="preserve">.</w:delText>
          </w:r>
        </w:del>
      </w:ins>
      <w:del w:author="Giwon Jung" w:id="1" w:date="2020-02-08T17:57:47Z"/>
      <w:ins w:author="Jaewook Lee" w:id="6" w:date="2019-09-07T21:10:47Z">
        <w:del w:author="Giwon Jung" w:id="1" w:date="2020-02-08T17:57:47Z">
          <w:bookmarkStart w:colFirst="0" w:colLast="0" w:name="_we8xk54jygsu" w:id="0"/>
          <w:bookmarkEnd w:id="0"/>
          <w:r w:rsidDel="00000000" w:rsidR="00000000" w:rsidRPr="00000000">
            <w:rPr>
              <w:rtl w:val="0"/>
            </w:rPr>
            <w:delText xml:space="preserve">+</w:delText>
          </w:r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0" w:before="0" w:line="288" w:lineRule="auto"/>
        <w:ind w:left="720" w:firstLine="0"/>
        <w:rPr>
          <w:ins w:author="Jaewook Lee" w:id="6" w:date="2019-09-07T21:10:47Z"/>
        </w:rPr>
        <w:pPrChange w:author="Giwon Jung" w:id="0" w:date="2020-02-08T17:57:47Z">
          <w:pPr>
            <w:pStyle w:val="Heading2"/>
            <w:keepNext w:val="0"/>
            <w:keepLines w:val="0"/>
            <w:spacing w:after="0" w:before="0" w:line="288" w:lineRule="auto"/>
          </w:pPr>
        </w:pPrChange>
      </w:pPr>
      <w:ins w:author="Jaewook Lee" w:id="6" w:date="2019-09-07T21:10:47Z">
        <w:bookmarkStart w:colFirst="0" w:colLast="0" w:name="_ty2xllmugsii" w:id="4"/>
        <w:bookmarkEnd w:id="4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0" w:before="0" w:line="288" w:lineRule="auto"/>
        <w:rPr>
          <w:ins w:author="Jaewook Lee" w:id="6" w:date="2019-09-07T21:10:47Z"/>
        </w:rPr>
      </w:pPr>
      <w:ins w:author="Jaewook Lee" w:id="6" w:date="2019-09-07T21:10:47Z">
        <w:bookmarkStart w:colFirst="0" w:colLast="0" w:name="_v8991riz6wcy" w:id="5"/>
        <w:bookmarkEnd w:id="5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0" w:line="288" w:lineRule="auto"/>
        <w:rPr>
          <w:rFonts w:ascii="Economica" w:cs="Economica" w:eastAsia="Economica" w:hAnsi="Economica"/>
          <w:color w:val="666666"/>
          <w:sz w:val="28"/>
          <w:szCs w:val="28"/>
        </w:rPr>
        <w:pPrChange w:author="Jaewook Lee" w:id="0" w:date="2019-09-07T21:10:47Z">
          <w:pPr>
            <w:pStyle w:val="Heading2"/>
            <w:keepNext w:val="0"/>
            <w:keepLines w:val="0"/>
            <w:spacing w:after="0" w:before="0" w:line="288" w:lineRule="auto"/>
          </w:pPr>
        </w:pPrChange>
      </w:pPr>
      <w:bookmarkStart w:colFirst="0" w:colLast="0" w:name="_we8xk54jygsu" w:id="0"/>
      <w:bookmarkEnd w:id="0"/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Thanks to all of you who pointed out typos in the notes, and gave formatting suggestions:)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0" w:line="288" w:lineRule="auto"/>
        <w:rPr>
          <w:rFonts w:ascii="Lora" w:cs="Lora" w:eastAsia="Lora" w:hAnsi="Lora"/>
          <w:b w:val="1"/>
          <w:color w:val="666666"/>
        </w:rPr>
      </w:pPr>
      <w:bookmarkStart w:colFirst="0" w:colLast="0" w:name="_w32ag06xkdoa" w:id="6"/>
      <w:bookmarkEnd w:id="6"/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 But the google doc seems auto-reject comments from time to time - please lmk if you ran into this!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4"/>
        </w:numPr>
        <w:spacing w:after="0" w:afterAutospacing="0"/>
        <w:ind w:left="720" w:hanging="360"/>
        <w:rPr>
          <w:rFonts w:ascii="Lora" w:cs="Lora" w:eastAsia="Lora" w:hAnsi="Lora"/>
          <w:b w:val="1"/>
          <w:color w:val="666666"/>
        </w:rPr>
      </w:pPr>
      <w:bookmarkStart w:colFirst="0" w:colLast="0" w:name="_s2gffqy58zhz" w:id="7"/>
      <w:bookmarkEnd w:id="7"/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Variables in C++</w:t>
      </w:r>
    </w:p>
    <w:p w:rsidR="00000000" w:rsidDel="00000000" w:rsidP="00000000" w:rsidRDefault="00000000" w:rsidRPr="00000000" w14:paraId="0000000B">
      <w:pPr>
        <w:pStyle w:val="Heading4"/>
        <w:numPr>
          <w:ilvl w:val="1"/>
          <w:numId w:val="4"/>
        </w:numPr>
        <w:spacing w:after="0" w:afterAutospacing="0" w:before="0" w:beforeAutospacing="0"/>
        <w:ind w:left="1440" w:hanging="360"/>
        <w:rPr>
          <w:ins w:author="Giwon Jung" w:id="10" w:date="2020-02-08T18:00:57Z"/>
          <w:rFonts w:ascii="Lora" w:cs="Lora" w:eastAsia="Lora" w:hAnsi="Lora"/>
          <w:b w:val="1"/>
          <w:sz w:val="24"/>
          <w:szCs w:val="24"/>
        </w:rPr>
      </w:pPr>
      <w:ins w:author="Giwon Jung" w:id="10" w:date="2020-02-08T18:00:57Z">
        <w:bookmarkStart w:colFirst="0" w:colLast="0" w:name="_disuv0cup0ex" w:id="8"/>
        <w:bookmarkEnd w:id="8"/>
        <w:r w:rsidDel="00000000" w:rsidR="00000000" w:rsidRPr="00000000">
          <w:rPr>
            <w:rFonts w:ascii="Lora" w:cs="Lora" w:eastAsia="Lora" w:hAnsi="Lora"/>
            <w:b w:val="1"/>
            <w:color w:val="666666"/>
            <w:rtl w:val="0"/>
          </w:rPr>
          <w:t xml:space="preserve">name, type, location (in memory), and value</w:t>
        </w:r>
      </w:ins>
    </w:p>
    <w:p w:rsidR="00000000" w:rsidDel="00000000" w:rsidP="00000000" w:rsidRDefault="00000000" w:rsidRPr="00000000" w14:paraId="0000000C">
      <w:pPr>
        <w:pStyle w:val="Heading4"/>
        <w:spacing w:after="0" w:afterAutospacing="0" w:before="0" w:beforeAutospacing="0"/>
        <w:ind w:left="1440" w:firstLine="0"/>
        <w:rPr>
          <w:del w:author="Giwon Jung" w:id="11" w:date="2020-02-08T17:58:1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Giwon Jung" w:id="12" w:date="2020-02-08T17:58:13Z">
            <w:rPr>
              <w:rFonts w:ascii="Lora" w:cs="Lora" w:eastAsia="Lora" w:hAnsi="Lora"/>
              <w:b w:val="1"/>
              <w:sz w:val="24"/>
              <w:szCs w:val="24"/>
            </w:rPr>
          </w:rPrChange>
        </w:rPr>
        <w:pPrChange w:author="Giwon Jung" w:id="0" w:date="2020-02-08T17:58:13Z">
          <w:pPr>
            <w:pStyle w:val="Heading4"/>
            <w:numPr>
              <w:ilvl w:val="1"/>
              <w:numId w:val="4"/>
            </w:numPr>
            <w:ind w:left="1440" w:hanging="360"/>
          </w:pPr>
        </w:pPrChange>
      </w:pPr>
      <w:del w:author="Giwon Jung" w:id="11" w:date="2020-02-08T17:58:13Z">
        <w:bookmarkStart w:colFirst="0" w:colLast="0" w:name="_disuv0cup0ex" w:id="8"/>
        <w:bookmarkEnd w:id="8"/>
        <w:commentRangeStart w:id="0"/>
        <w:r w:rsidDel="00000000" w:rsidR="00000000" w:rsidRPr="00000000">
          <w:rPr>
            <w:rFonts w:ascii="Lora" w:cs="Lora" w:eastAsia="Lora" w:hAnsi="Lora"/>
            <w:b w:val="1"/>
            <w:rtl w:val="0"/>
          </w:rPr>
          <w:delText xml:space="preserve">Properties of each variable</w:delText>
        </w:r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D">
      <w:pPr>
        <w:pStyle w:val="Heading4"/>
        <w:numPr>
          <w:ilvl w:val="1"/>
          <w:numId w:val="4"/>
        </w:numPr>
        <w:ind w:left="1440" w:hanging="360"/>
        <w:rPr>
          <w:ins w:author="Yunzhe Zhang" w:id="14" w:date="2019-09-15T19:34:32Z"/>
          <w:del w:author="Giwon Jung" w:id="11" w:date="2020-02-08T17:58:13Z"/>
          <w:rFonts w:ascii="Lora" w:cs="Lora" w:eastAsia="Lora" w:hAnsi="Lora"/>
          <w:b w:val="1"/>
          <w:sz w:val="24"/>
          <w:szCs w:val="24"/>
          <w:rPrChange w:author="Giwon Jung" w:id="12" w:date="2020-02-08T17:58:13Z">
            <w:rPr>
              <w:color w:val="666666"/>
              <w:highlight w:val="cyan"/>
            </w:rPr>
          </w:rPrChange>
        </w:rPr>
        <w:pPrChange w:author="Giwon Jung" w:id="0" w:date="2020-02-08T17:58:13Z">
          <w:pPr>
            <w:numPr>
              <w:ilvl w:val="2"/>
              <w:numId w:val="1"/>
            </w:numPr>
            <w:ind w:left="2160" w:hanging="360"/>
          </w:pPr>
        </w:pPrChange>
      </w:pPr>
      <w:del w:author="Giwon Jung" w:id="11" w:date="2020-02-08T17:58:13Z">
        <w:r w:rsidDel="00000000" w:rsidR="00000000" w:rsidRPr="00000000">
          <w:rPr>
            <w:rFonts w:ascii="Lora" w:cs="Lora" w:eastAsia="Lora" w:hAnsi="Lora"/>
            <w:b w:val="1"/>
            <w:color w:val="666666"/>
            <w:highlight w:val="cyan"/>
            <w:rtl w:val="0"/>
          </w:rPr>
          <w:delText xml:space="preserve">Type</w:delText>
        </w:r>
        <w:r w:rsidDel="00000000" w:rsidR="00000000" w:rsidRPr="00000000">
          <w:rPr>
            <w:rFonts w:ascii="Lora" w:cs="Lora" w:eastAsia="Lora" w:hAnsi="Lora"/>
            <w:color w:val="666666"/>
            <w:highlight w:val="cyan"/>
            <w:rtl w:val="0"/>
          </w:rPr>
          <w:delText xml:space="preserve"> : primiti</w:delText>
        </w:r>
      </w:del>
      <w:ins w:author="Yuanyang Chang" w:id="13" w:date="2019-09-16T01:31:25Z">
        <w:del w:author="Giwon Jung" w:id="11" w:date="2020-02-08T17:58:13Z">
          <w:r w:rsidDel="00000000" w:rsidR="00000000" w:rsidRPr="00000000">
            <w:rPr>
              <w:rFonts w:ascii="Lora" w:cs="Lora" w:eastAsia="Lora" w:hAnsi="Lora"/>
              <w:color w:val="666666"/>
              <w:highlight w:val="cyan"/>
              <w:rtl w:val="0"/>
            </w:rPr>
            <w:delText xml:space="preserve">ve vs user-defined</w:delText>
          </w:r>
        </w:del>
      </w:ins>
      <w:del w:author="Giwon Jung" w:id="11" w:date="2020-02-08T17:58:13Z"/>
      <w:ins w:author="Yunzhe Zhang" w:id="14" w:date="2019-09-15T19:34:32Z">
        <w:del w:author="Giwon Jung" w:id="11" w:date="2020-02-08T17:58:13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ins w:author="Yunzhe Zhang" w:id="14" w:date="2019-09-15T19:34:32Z"/>
          <w:del w:author="Giwon Jung" w:id="11" w:date="2020-02-08T17:58:13Z"/>
          <w:color w:val="666666"/>
          <w:highlight w:val="cyan"/>
          <w:rPrChange w:author="Giwon Jung" w:id="12" w:date="2020-02-08T17:58:13Z">
            <w:rPr>
              <w:color w:val="666666"/>
              <w:highlight w:val="cyan"/>
            </w:rPr>
          </w:rPrChange>
        </w:rPr>
        <w:pPrChange w:author="Giwon Jung" w:id="0" w:date="2020-02-08T17:58:13Z">
          <w:pPr>
            <w:numPr>
              <w:ilvl w:val="2"/>
              <w:numId w:val="1"/>
            </w:numPr>
            <w:ind w:left="2160" w:hanging="360"/>
          </w:pPr>
        </w:pPrChange>
      </w:pPr>
      <w:ins w:author="Yunzhe Zhang" w:id="14" w:date="2019-09-15T19:34:32Z">
        <w:del w:author="Giwon Jung" w:id="11" w:date="2020-02-08T17:58:13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F">
      <w:pPr>
        <w:ind w:lef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Yuanyang Chang" w:id="15" w:date="2019-09-16T01:30:30Z">
            <w:rPr>
              <w:color w:val="666666"/>
              <w:highlight w:val="cyan"/>
            </w:rPr>
          </w:rPrChange>
        </w:rPr>
        <w:pPrChange w:author="Yuanyang Chang" w:id="0" w:date="2019-09-16T01:30:30Z">
          <w:pPr>
            <w:numPr>
              <w:ilvl w:val="2"/>
              <w:numId w:val="1"/>
            </w:numPr>
            <w:ind w:left="2160" w:hanging="360"/>
          </w:pPr>
        </w:pPrChange>
      </w:pPr>
      <w:del w:author="Giwon Jung" w:id="11" w:date="2020-02-08T17:58:13Z">
        <w:r w:rsidDel="00000000" w:rsidR="00000000" w:rsidRPr="00000000">
          <w:rPr>
            <w:rFonts w:ascii="Lora" w:cs="Lora" w:eastAsia="Lora" w:hAnsi="Lora"/>
            <w:color w:val="666666"/>
            <w:highlight w:val="cyan"/>
            <w:rtl w:val="0"/>
          </w:rPr>
          <w:delText xml:space="preserve">ve vs user-defined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4"/>
        </w:numPr>
        <w:spacing w:after="0" w:afterAutospacing="0"/>
        <w:ind w:left="720" w:hanging="360"/>
        <w:rPr>
          <w:rFonts w:ascii="Lora" w:cs="Lora" w:eastAsia="Lora" w:hAnsi="Lora"/>
          <w:b w:val="1"/>
          <w:color w:val="666666"/>
        </w:rPr>
      </w:pPr>
      <w:bookmarkStart w:colFirst="0" w:colLast="0" w:name="_px4ba58uggc5" w:id="9"/>
      <w:bookmarkEnd w:id="9"/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Type</w:t>
      </w:r>
    </w:p>
    <w:p w:rsidR="00000000" w:rsidDel="00000000" w:rsidP="00000000" w:rsidRDefault="00000000" w:rsidRPr="00000000" w14:paraId="00000012">
      <w:pPr>
        <w:pStyle w:val="Heading4"/>
        <w:numPr>
          <w:ilvl w:val="1"/>
          <w:numId w:val="4"/>
        </w:numPr>
        <w:spacing w:after="0" w:afterAutospacing="0" w:before="0" w:beforeAutospacing="0"/>
        <w:ind w:left="1440" w:hanging="360"/>
        <w:rPr>
          <w:rFonts w:ascii="Lora" w:cs="Lora" w:eastAsia="Lora" w:hAnsi="Lora"/>
          <w:b w:val="1"/>
          <w:sz w:val="24"/>
          <w:szCs w:val="24"/>
        </w:rPr>
      </w:pPr>
      <w:bookmarkStart w:colFirst="0" w:colLast="0" w:name="_nikm76nrdmfw" w:id="10"/>
      <w:bookmarkEnd w:id="10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Primitive type variables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Similar to what you have seen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0" w:afterAutospacing="0"/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highlight w:val="cyan"/>
          <w:rtl w:val="0"/>
        </w:rPr>
        <w:t xml:space="preserve">int/char/double/boolean/float/pointer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(See more in Wikipedia)</w:t>
      </w:r>
    </w:p>
    <w:p w:rsidR="00000000" w:rsidDel="00000000" w:rsidP="00000000" w:rsidRDefault="00000000" w:rsidRPr="00000000" w14:paraId="00000015">
      <w:pPr>
        <w:pStyle w:val="Heading4"/>
        <w:numPr>
          <w:ilvl w:val="1"/>
          <w:numId w:val="4"/>
        </w:numPr>
        <w:spacing w:after="0" w:afterAutospacing="0" w:before="0" w:beforeAutospacing="0"/>
        <w:ind w:left="1440" w:hanging="360"/>
        <w:rPr>
          <w:rFonts w:ascii="Lora" w:cs="Lora" w:eastAsia="Lora" w:hAnsi="Lora"/>
          <w:b w:val="1"/>
          <w:sz w:val="24"/>
          <w:szCs w:val="24"/>
        </w:rPr>
      </w:pPr>
      <w:bookmarkStart w:colFirst="0" w:colLast="0" w:name="_o6mpdcisz21a" w:id="11"/>
      <w:bookmarkEnd w:id="11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User-defined variable/complex variable/object</w:t>
      </w:r>
    </w:p>
    <w:p w:rsidR="00000000" w:rsidDel="00000000" w:rsidP="00000000" w:rsidRDefault="00000000" w:rsidRPr="00000000" w14:paraId="00000016">
      <w:pPr>
        <w:pStyle w:val="Heading4"/>
        <w:numPr>
          <w:ilvl w:val="2"/>
          <w:numId w:val="4"/>
        </w:numPr>
        <w:spacing w:before="0" w:beforeAutospacing="0"/>
        <w:ind w:left="2160" w:hanging="360"/>
        <w:rPr>
          <w:rFonts w:ascii="Lora" w:cs="Lora" w:eastAsia="Lora" w:hAnsi="Lora"/>
          <w:b w:val="1"/>
          <w:sz w:val="24"/>
          <w:szCs w:val="24"/>
        </w:rPr>
      </w:pPr>
      <w:bookmarkStart w:colFirst="0" w:colLast="0" w:name="_q83sfe1rdckl" w:id="12"/>
      <w:bookmarkEnd w:id="12"/>
      <w:r w:rsidDel="00000000" w:rsidR="00000000" w:rsidRPr="00000000">
        <w:rPr>
          <w:rFonts w:ascii="Lora" w:cs="Lora" w:eastAsia="Lora" w:hAnsi="Lora"/>
          <w:sz w:val="22"/>
          <w:szCs w:val="22"/>
          <w:rtl w:val="0"/>
        </w:rPr>
        <w:t xml:space="preserve">We use classes to define new variable types</w:t>
      </w:r>
    </w:p>
    <w:p w:rsidR="00000000" w:rsidDel="00000000" w:rsidP="00000000" w:rsidRDefault="00000000" w:rsidRPr="00000000" w14:paraId="00000017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4"/>
        </w:numPr>
        <w:spacing w:after="0" w:afterAutospacing="0"/>
        <w:ind w:left="720" w:hanging="360"/>
        <w:rPr>
          <w:rFonts w:ascii="Lora" w:cs="Lora" w:eastAsia="Lora" w:hAnsi="Lora"/>
          <w:b w:val="1"/>
        </w:rPr>
      </w:pPr>
      <w:bookmarkStart w:colFirst="0" w:colLast="0" w:name="_us22gp2e2i09" w:id="13"/>
      <w:bookmarkEnd w:id="13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Encapsulation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 point of encapsulation is to separate the </w:t>
      </w:r>
      <w:ins w:author="Shunyue Yuan" w:id="16" w:date="2020-02-11T01:21:50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interface</w:t>
        </w:r>
      </w:ins>
      <w:del w:author="Shunyue Yuan" w:id="16" w:date="2020-02-11T01:21:50Z">
        <w:r w:rsidDel="00000000" w:rsidR="00000000" w:rsidRPr="00000000">
          <w:rPr>
            <w:rFonts w:ascii="Lora" w:cs="Lora" w:eastAsia="Lora" w:hAnsi="Lora"/>
            <w:b w:val="1"/>
            <w:color w:val="666666"/>
            <w:rtl w:val="0"/>
          </w:rPr>
          <w:delText xml:space="preserve">inte</w:delText>
        </w:r>
      </w:del>
      <w:ins w:author="Bowen Chen" w:id="17" w:date="2020-02-11T01:15:58Z">
        <w:del w:author="Shunyue Yuan" w:id="16" w:date="2020-02-11T01:21:50Z">
          <w:r w:rsidDel="00000000" w:rsidR="00000000" w:rsidRPr="00000000">
            <w:rPr>
              <w:rFonts w:ascii="Lora" w:cs="Lora" w:eastAsia="Lora" w:hAnsi="Lora"/>
              <w:b w:val="1"/>
              <w:color w:val="666666"/>
              <w:rtl w:val="0"/>
            </w:rPr>
            <w:delText xml:space="preserve">i</w:delText>
          </w:r>
        </w:del>
      </w:ins>
      <w:del w:author="Shunyue Yuan" w:id="16" w:date="2020-02-11T01:21:50Z">
        <w:r w:rsidDel="00000000" w:rsidR="00000000" w:rsidRPr="00000000">
          <w:rPr>
            <w:rFonts w:ascii="Lora" w:cs="Lora" w:eastAsia="Lora" w:hAnsi="Lora"/>
            <w:b w:val="1"/>
            <w:color w:val="666666"/>
            <w:rtl w:val="0"/>
          </w:rPr>
          <w:delText xml:space="preserve">rface</w:delText>
        </w:r>
      </w:del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from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implementation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but still keep them as a cohesive unit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ind w:left="216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Interface/the API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-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what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is the class supposed to do 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Implementation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-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how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is the class supposed to do it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With such separation between interface and implementation, we could update our coding implementation of function without update our interface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In C++ convention, normally we put the interface in a file with “.h” extension and the implementation in a file with “.cpp” extension.</w:t>
      </w:r>
    </w:p>
    <w:p w:rsidR="00000000" w:rsidDel="00000000" w:rsidP="00000000" w:rsidRDefault="00000000" w:rsidRPr="00000000" w14:paraId="0000001F">
      <w:pPr>
        <w:ind w:left="0" w:firstLine="0"/>
        <w:rPr>
          <w:rFonts w:ascii="Lora" w:cs="Lora" w:eastAsia="Lora" w:hAnsi="Lora"/>
          <w:color w:val="666666"/>
        </w:rPr>
      </w:pPr>
      <w:ins w:author="Aryan Yadav" w:id="18" w:date="2020-01-23T02:43:04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4230"/>
        <w:gridCol w:w="360"/>
        <w:gridCol w:w="4110"/>
        <w:tblGridChange w:id="0">
          <w:tblGrid>
            <w:gridCol w:w="255"/>
            <w:gridCol w:w="4230"/>
            <w:gridCol w:w="360"/>
            <w:gridCol w:w="4110"/>
          </w:tblGrid>
        </w:tblGridChange>
      </w:tblGrid>
      <w:tr>
        <w:trPr>
          <w:trHeight w:val="26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de5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20"/>
                <w:szCs w:val="20"/>
                <w:rtl w:val="0"/>
              </w:rPr>
              <w:t xml:space="preserve">cube.h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de5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20"/>
                <w:szCs w:val="20"/>
                <w:rtl w:val="0"/>
              </w:rPr>
              <w:t xml:space="preserve">cube.cpp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de5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Interface/API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de5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Implementation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Classes are like containers of holding variables and methods. Therefore, to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define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class is to specify its components - all its members including variables and methods. 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This is within the .h file. Technically, defining a class is creating its API. 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On the other side, the member variables and methods are said to be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declared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within the “.</w:t>
      </w:r>
      <w:ins w:author="Laksh Goyal" w:id="19" w:date="2020-02-10T19:27:43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cpp</w:t>
        </w:r>
      </w:ins>
      <w:del w:author="Laksh Goyal" w:id="19" w:date="2020-02-10T19:27:43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delText xml:space="preserve">h</w:delText>
        </w:r>
      </w:del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” file. This means that we have determined their components - their return type, name, and parameters. 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 class is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defined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by specifying its members, however, methods and variables are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declared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when we specify their components. </w:t>
      </w:r>
    </w:p>
    <w:p w:rsidR="00000000" w:rsidDel="00000000" w:rsidP="00000000" w:rsidRDefault="00000000" w:rsidRPr="00000000" w14:paraId="00000033">
      <w:pPr>
        <w:ind w:left="216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numPr>
          <w:ilvl w:val="0"/>
          <w:numId w:val="3"/>
        </w:numPr>
        <w:spacing w:after="0" w:afterAutospacing="0"/>
        <w:ind w:left="720" w:hanging="360"/>
        <w:rPr>
          <w:rFonts w:ascii="Lora" w:cs="Lora" w:eastAsia="Lora" w:hAnsi="Lora"/>
          <w:b w:val="1"/>
        </w:rPr>
      </w:pPr>
      <w:bookmarkStart w:colFirst="0" w:colLast="0" w:name="_jkd2liu0gznv" w:id="14"/>
      <w:bookmarkEnd w:id="14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Inclusion guards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color w:val="666666"/>
          <w:u w:val="none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“#pragma once”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is like sending a message to the compiler such that this particular file will be included only once within this single compilation. 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Either way works. So pick one and be consistent. However</w:t>
      </w:r>
      <w:ins w:author="Dingyu Peng" w:id="20" w:date="2019-01-27T21:12:01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,</w:t>
        </w:r>
      </w:ins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it seems that now we are moving more towards “#pragma once” style.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"/>
        <w:gridCol w:w="3450"/>
        <w:gridCol w:w="1305"/>
        <w:gridCol w:w="315"/>
        <w:gridCol w:w="3960"/>
        <w:tblGridChange w:id="0">
          <w:tblGrid>
            <w:gridCol w:w="330"/>
            <w:gridCol w:w="3450"/>
            <w:gridCol w:w="1305"/>
            <w:gridCol w:w="315"/>
            <w:gridCol w:w="3960"/>
          </w:tblGrid>
        </w:tblGridChange>
      </w:tblGrid>
      <w:tr>
        <w:trPr>
          <w:trHeight w:val="26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20"/>
                <w:szCs w:val="20"/>
                <w:rtl w:val="0"/>
              </w:rPr>
              <w:t xml:space="preserve">cube.h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20"/>
                <w:szCs w:val="20"/>
                <w:rtl w:val="0"/>
              </w:rPr>
              <w:t xml:space="preserve">cube.h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#ifndef CUBE_H_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#define CUBE_H_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class Cube {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public: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private: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#endif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Equivalent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Zepei Li" w:id="22" w:date="2020-02-10T21:47:55Z"/>
                <w:rFonts w:ascii="Courier New" w:cs="Courier New" w:eastAsia="Courier New" w:hAnsi="Courier New"/>
                <w:color w:val="666666"/>
              </w:rPr>
            </w:pPr>
            <w:ins w:author="Dadong Chen" w:id="21" w:date="2019-05-03T14:38:00Z">
              <w:r w:rsidDel="00000000" w:rsidR="00000000" w:rsidRPr="00000000">
                <w:rPr>
                  <w:rFonts w:ascii="Courier New" w:cs="Courier New" w:eastAsia="Courier New" w:hAnsi="Courier New"/>
                  <w:color w:val="666666"/>
                  <w:rtl w:val="0"/>
                </w:rPr>
                <w:t xml:space="preserve"> </w:t>
              </w:r>
            </w:ins>
            <w:del w:author="Dadong Chen" w:id="21" w:date="2019-05-03T14:38:00Z">
              <w:r w:rsidDel="00000000" w:rsidR="00000000" w:rsidRPr="00000000">
                <w:rPr>
                  <w:rFonts w:ascii="Courier New" w:cs="Courier New" w:eastAsia="Courier New" w:hAnsi="Courier New"/>
                  <w:color w:val="666666"/>
                  <w:rtl w:val="0"/>
                </w:rPr>
                <w:delText xml:space="preserve">#pragma once</w:delText>
              </w:r>
            </w:del>
            <w:ins w:author="Zepei Li" w:id="22" w:date="2020-02-10T21:47:55Z">
              <w:commentRangeStart w:id="1"/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Zepei Li" w:id="22" w:date="2020-02-10T21:47:55Z"/>
                <w:rFonts w:ascii="Courier New" w:cs="Courier New" w:eastAsia="Courier New" w:hAnsi="Courier New"/>
                <w:color w:val="666666"/>
              </w:rPr>
            </w:pPr>
            <w:ins w:author="Zepei Li" w:id="22" w:date="2020-02-10T21:47:55Z">
              <w:r w:rsidDel="00000000" w:rsidR="00000000" w:rsidRPr="00000000">
                <w:rPr>
                  <w:rFonts w:ascii="Courier New" w:cs="Courier New" w:eastAsia="Courier New" w:hAnsi="Courier New"/>
                  <w:color w:val="666666"/>
                  <w:rtl w:val="0"/>
                </w:rPr>
                <w:t xml:space="preserve"> #pragma once</w:t>
              </w:r>
            </w:ins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class Cube {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public: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private: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 class is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defined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by specifying its members. However, methods and variables are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declared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when we specify their components.  We implement methods and initialize variables within the .cpp file. </w:t>
      </w:r>
    </w:p>
    <w:p w:rsidR="00000000" w:rsidDel="00000000" w:rsidP="00000000" w:rsidRDefault="00000000" w:rsidRPr="00000000" w14:paraId="00000062">
      <w:pPr>
        <w:ind w:left="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For example:</w:t>
      </w:r>
    </w:p>
    <w:p w:rsidR="00000000" w:rsidDel="00000000" w:rsidP="00000000" w:rsidRDefault="00000000" w:rsidRPr="00000000" w14:paraId="00000063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"/>
        <w:gridCol w:w="4230"/>
        <w:gridCol w:w="360"/>
        <w:gridCol w:w="4110"/>
        <w:tblGridChange w:id="0">
          <w:tblGrid>
            <w:gridCol w:w="330"/>
            <w:gridCol w:w="4230"/>
            <w:gridCol w:w="360"/>
            <w:gridCol w:w="4110"/>
          </w:tblGrid>
        </w:tblGridChange>
      </w:tblGrid>
      <w:tr>
        <w:trPr>
          <w:trHeight w:val="260" w:hRule="atLeast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b3e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20"/>
                <w:szCs w:val="20"/>
                <w:rtl w:val="0"/>
              </w:rPr>
              <w:t xml:space="preserve">cube.h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b3e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sz w:val="20"/>
                <w:szCs w:val="20"/>
                <w:rtl w:val="0"/>
              </w:rPr>
              <w:t xml:space="preserve">cube.cpp</w:t>
            </w:r>
          </w:p>
        </w:tc>
      </w:tr>
      <w:tr>
        <w:trPr>
          <w:trHeight w:val="242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b3e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#pragma once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class Cube {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public: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      double getVolume();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...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};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b3e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#include “Cube.h”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double Cube::getVolume() {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       return length_ * length_ * length_;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7B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numPr>
          <w:ilvl w:val="0"/>
          <w:numId w:val="5"/>
        </w:numPr>
        <w:spacing w:after="0" w:afterAutospacing="0"/>
        <w:ind w:left="720" w:hanging="360"/>
        <w:rPr>
          <w:rFonts w:ascii="Lora" w:cs="Lora" w:eastAsia="Lora" w:hAnsi="Lora"/>
          <w:b w:val="1"/>
        </w:rPr>
      </w:pPr>
      <w:bookmarkStart w:colFirst="0" w:colLast="0" w:name="_3f8xwcnf0uii" w:id="15"/>
      <w:bookmarkEnd w:id="15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Scope resolution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ind w:left="1440" w:hanging="360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Example</w:t>
      </w:r>
    </w:p>
    <w:p w:rsidR="00000000" w:rsidDel="00000000" w:rsidP="00000000" w:rsidRDefault="00000000" w:rsidRPr="00000000" w14:paraId="0000007E">
      <w:pPr>
        <w:ind w:left="144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Cube::getVolume() means the getVolume() method of class Cube</w:t>
      </w:r>
    </w:p>
    <w:p w:rsidR="00000000" w:rsidDel="00000000" w:rsidP="00000000" w:rsidRDefault="00000000" w:rsidRPr="00000000" w14:paraId="0000007F">
      <w:pPr>
        <w:ind w:left="144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To be continued..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elsea Peterson" w:id="0" w:date="2019-08-27T13:50:26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properties discussed are name, value, and address/location</w:t>
      </w:r>
    </w:p>
  </w:comment>
  <w:comment w:author="Zepei Li" w:id="1" w:date="2020-02-10T21:50:10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choose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pStyle w:val="Heading2"/>
      <w:keepNext w:val="0"/>
      <w:keepLines w:val="0"/>
      <w:spacing w:after="0" w:before="0" w:line="288" w:lineRule="auto"/>
      <w:jc w:val="right"/>
      <w:rPr>
        <w:rFonts w:ascii="Economica" w:cs="Economica" w:eastAsia="Economica" w:hAnsi="Economica"/>
        <w:color w:val="666666"/>
        <w:sz w:val="28"/>
        <w:szCs w:val="28"/>
      </w:rPr>
    </w:pPr>
    <w:bookmarkStart w:colFirst="0" w:colLast="0" w:name="_7vp97qbeuq2d" w:id="19"/>
    <w:bookmarkEnd w:id="19"/>
    <w:r w:rsidDel="00000000" w:rsidR="00000000" w:rsidRPr="00000000">
      <w:rPr>
        <w:rFonts w:ascii="Open Sans" w:cs="Open Sans" w:eastAsia="Open Sans" w:hAnsi="Open Sans"/>
        <w:color w:val="695d46"/>
        <w:sz w:val="24"/>
        <w:szCs w:val="24"/>
      </w:rPr>
      <w:drawing>
        <wp:inline distB="114300" distT="114300" distL="114300" distR="114300">
          <wp:extent cx="5915025" cy="1905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>
                    <a:alphaModFix amt="42000"/>
                  </a:blip>
                  <a:srcRect b="-145789" l="0" r="0" t="0"/>
                  <a:stretch>
                    <a:fillRect/>
                  </a:stretch>
                </pic:blipFill>
                <pic:spPr>
                  <a:xfrm>
                    <a:off x="0" y="0"/>
                    <a:ext cx="5915025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Open Sans" w:cs="Open Sans" w:eastAsia="Open Sans" w:hAnsi="Open Sans"/>
        <w:color w:val="695d46"/>
        <w:sz w:val="24"/>
        <w:szCs w:val="24"/>
        <w:rtl w:val="0"/>
      </w:rPr>
      <w:t xml:space="preserve">        </w:t>
    </w:r>
    <w:r w:rsidDel="00000000" w:rsidR="00000000" w:rsidRPr="00000000">
      <w:rPr>
        <w:rFonts w:ascii="Economica" w:cs="Economica" w:eastAsia="Economica" w:hAnsi="Economica"/>
        <w:color w:val="666666"/>
        <w:sz w:val="28"/>
        <w:szCs w:val="28"/>
        <w:rtl w:val="0"/>
      </w:rPr>
      <w:t xml:space="preserve">Welcome to CS 225 :)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pStyle w:val="Title"/>
      <w:keepNext w:val="0"/>
      <w:keepLines w:val="0"/>
      <w:spacing w:after="0" w:line="240" w:lineRule="auto"/>
      <w:jc w:val="left"/>
      <w:rPr>
        <w:rFonts w:ascii="Economica" w:cs="Economica" w:eastAsia="Economica" w:hAnsi="Economica"/>
        <w:b w:val="1"/>
        <w:color w:val="666666"/>
        <w:sz w:val="60"/>
        <w:szCs w:val="60"/>
      </w:rPr>
    </w:pPr>
    <w:bookmarkStart w:colFirst="0" w:colLast="0" w:name="_nrnw03t7conb" w:id="16"/>
    <w:bookmarkEnd w:id="16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CS 225 Spring 2019 :: TA Lecture Notes </w:t>
    </w:r>
  </w:p>
  <w:p w:rsidR="00000000" w:rsidDel="00000000" w:rsidP="00000000" w:rsidRDefault="00000000" w:rsidRPr="00000000" w14:paraId="00000082">
    <w:pPr>
      <w:pStyle w:val="Title"/>
      <w:keepNext w:val="0"/>
      <w:keepLines w:val="0"/>
      <w:spacing w:after="0" w:line="240" w:lineRule="auto"/>
      <w:rPr>
        <w:rFonts w:ascii="Economica" w:cs="Economica" w:eastAsia="Economica" w:hAnsi="Economica"/>
        <w:color w:val="666666"/>
        <w:sz w:val="60"/>
        <w:szCs w:val="60"/>
      </w:rPr>
    </w:pPr>
    <w:bookmarkStart w:colFirst="0" w:colLast="0" w:name="_6tauivf3976u" w:id="17"/>
    <w:bookmarkEnd w:id="17"/>
    <w:r w:rsidDel="00000000" w:rsidR="00000000" w:rsidRPr="00000000">
      <w:rPr>
        <w:rFonts w:ascii="Economica" w:cs="Economica" w:eastAsia="Economica" w:hAnsi="Economica"/>
        <w:color w:val="666666"/>
        <w:sz w:val="60"/>
        <w:szCs w:val="60"/>
        <w:rtl w:val="0"/>
      </w:rPr>
      <w:t xml:space="preserve">1/14</w:t>
    </w:r>
    <w:r w:rsidDel="00000000" w:rsidR="00000000" w:rsidRPr="00000000">
      <w:rPr>
        <w:rFonts w:ascii="Economica" w:cs="Economica" w:eastAsia="Economica" w:hAnsi="Economica"/>
        <w:color w:val="666666"/>
        <w:sz w:val="60"/>
        <w:szCs w:val="60"/>
        <w:rtl w:val="0"/>
      </w:rPr>
      <w:t xml:space="preserve">  Intro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pStyle w:val="Subtitle"/>
      <w:keepNext w:val="0"/>
      <w:keepLines w:val="0"/>
      <w:spacing w:after="0" w:before="200" w:line="240" w:lineRule="auto"/>
      <w:rPr>
        <w:rFonts w:ascii="Open Sans" w:cs="Open Sans" w:eastAsia="Open Sans" w:hAnsi="Open Sans"/>
        <w:sz w:val="24"/>
        <w:szCs w:val="24"/>
      </w:rPr>
    </w:pPr>
    <w:bookmarkStart w:colFirst="0" w:colLast="0" w:name="_5nqf9b2cs4ap" w:id="18"/>
    <w:bookmarkEnd w:id="18"/>
    <w:r w:rsidDel="00000000" w:rsidR="00000000" w:rsidRPr="00000000">
      <w:rPr>
        <w:rFonts w:ascii="Economica" w:cs="Economica" w:eastAsia="Economica" w:hAnsi="Economica"/>
        <w:sz w:val="28"/>
        <w:szCs w:val="28"/>
        <w:rtl w:val="0"/>
      </w:rPr>
      <w:t xml:space="preserve">By Wenjie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spacing w:before="200" w:line="360" w:lineRule="auto"/>
      <w:rPr/>
    </w:pPr>
    <w:r w:rsidDel="00000000" w:rsidR="00000000" w:rsidRPr="00000000">
      <w:rPr>
        <w:rFonts w:ascii="Open Sans" w:cs="Open Sans" w:eastAsia="Open Sans" w:hAnsi="Open Sans"/>
        <w:sz w:val="24"/>
        <w:szCs w:val="24"/>
      </w:rPr>
      <w:drawing>
        <wp:inline distB="114300" distT="114300" distL="114300" distR="114300">
          <wp:extent cx="5943600" cy="38100"/>
          <wp:effectExtent b="0" l="0" r="0" t="0"/>
          <wp:docPr descr="horizontal line" id="2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>
                    <a:alphaModFix amt="51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