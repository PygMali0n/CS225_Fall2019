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numPr>
          <w:ilvl w:val="0"/>
          <w:numId w:val="2"/>
        </w:numPr>
        <w:spacing w:after="0" w:afterAutospacing="0"/>
        <w:ind w:left="720" w:hanging="360"/>
        <w:rPr>
          <w:rFonts w:ascii="Lora" w:cs="Lora" w:eastAsia="Lora" w:hAnsi="Lora"/>
          <w:b w:val="1"/>
          <w:color w:val="666666"/>
        </w:rPr>
      </w:pPr>
      <w:bookmarkStart w:colFirst="0" w:colLast="0" w:name="_cl679zpdj9z0" w:id="0"/>
      <w:bookmarkEnd w:id="0"/>
      <w:ins w:author="Peng Zhang" w:id="0" w:date="2019-11-09T21:23:26Z">
        <w:r w:rsidDel="00000000" w:rsidR="00000000" w:rsidRPr="00000000">
          <w:rPr>
            <w:rtl w:val="0"/>
          </w:rPr>
          <w:t xml:space="preserve"> </w:t>
        </w:r>
      </w:ins>
      <w:ins w:author="Chenjing Yang" w:id="1" w:date="2019-11-08T06:17:20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AVL summary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rFonts w:ascii="Lora" w:cs="Lora" w:eastAsia="Lora" w:hAnsi="Lora"/>
          <w:color w:val="666666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AVL is a balanced BST.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rFonts w:ascii="Lora" w:cs="Lora" w:eastAsia="Lora" w:hAnsi="Lora"/>
          <w:color w:val="666666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Maximal height is 1.44 * O(log(n)) = O(log(n))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3512344" cy="14049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2344" cy="140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Lora" w:cs="Lora" w:eastAsia="Lora" w:hAnsi="Lora"/>
          <w:color w:val="666666"/>
          <w:sz w:val="22"/>
          <w:szCs w:val="22"/>
        </w:rPr>
      </w:pPr>
      <w:ins w:author="Kevin Xie" w:id="2" w:date="2020-03-19T20:54:51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 </w:t>
        </w:r>
        <w:del w:author="Xiaobo Huang" w:id="3" w:date="2020-03-26T17:30:07Z"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b</w:delText>
          </w:r>
        </w:del>
      </w:ins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most important thing is that the running time is O(log(n)) for all operations.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Lora" w:cs="Lora" w:eastAsia="Lora" w:hAnsi="Lora"/>
          <w:color w:val="666666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Number of rotations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2160" w:hanging="360"/>
        <w:rPr>
          <w:rFonts w:ascii="Lora" w:cs="Lora" w:eastAsia="Lora" w:hAnsi="Lora"/>
          <w:color w:val="666666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Find</w:t>
      </w: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  → 0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rFonts w:ascii="Lora" w:cs="Lora" w:eastAsia="Lora" w:hAnsi="Lora"/>
          <w:color w:val="666666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Insert</w:t>
      </w: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  → up to 1 (L, R, LR, or RL)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rFonts w:ascii="Lora" w:cs="Lora" w:eastAsia="Lora" w:hAnsi="Lora"/>
          <w:color w:val="666666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Delete</w:t>
      </w: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  → up to h (O(lg(n)))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numPr>
          <w:ilvl w:val="0"/>
          <w:numId w:val="5"/>
        </w:numPr>
        <w:spacing w:after="0" w:afterAutospacing="0"/>
        <w:ind w:left="1440" w:hanging="360"/>
        <w:rPr>
          <w:rFonts w:ascii="Lora" w:cs="Lora" w:eastAsia="Lora" w:hAnsi="Lora"/>
          <w:b w:val="1"/>
          <w:sz w:val="24"/>
          <w:szCs w:val="24"/>
        </w:rPr>
      </w:pPr>
      <w:bookmarkStart w:colFirst="0" w:colLast="0" w:name="_kulunt4fl3lg" w:id="1"/>
      <w:bookmarkEnd w:id="1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Red Black Tree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These are almost the same as AVLs.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Maximal height is 2 * lg(n) = O(lg(n)).  //AVL is better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All operations run in O(lg(n)).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Constant time rotations for all operations → for red-black trees there can be a rotation during find(...).</w:t>
      </w:r>
    </w:p>
    <w:p w:rsidR="00000000" w:rsidDel="00000000" w:rsidP="00000000" w:rsidRDefault="00000000" w:rsidRPr="00000000" w14:paraId="00000010">
      <w:pPr>
        <w:ind w:left="144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90.0" w:type="dxa"/>
        <w:jc w:val="left"/>
        <w:tblInd w:w="8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040"/>
        <w:gridCol w:w="1935"/>
        <w:gridCol w:w="1935"/>
        <w:tblGridChange w:id="0">
          <w:tblGrid>
            <w:gridCol w:w="1980"/>
            <w:gridCol w:w="2040"/>
            <w:gridCol w:w="1935"/>
            <w:gridCol w:w="1935"/>
          </w:tblGrid>
        </w:tblGridChange>
      </w:tblGrid>
      <w:t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Operation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Worst case running time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AVL Tree max Rotations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Red Black Tree max rotations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find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O(h)=O(lg 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commentRangeStart w:id="0"/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0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insert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O(h)=O(lg n)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remove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O(h)=O(lg 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When we see “AVL” or “Red black tree”, we think about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Balanced BST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with O(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log n)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runtime on every operation</w:t>
      </w:r>
    </w:p>
    <w:p w:rsidR="00000000" w:rsidDel="00000000" w:rsidP="00000000" w:rsidRDefault="00000000" w:rsidRPr="00000000" w14:paraId="00000023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numPr>
          <w:ilvl w:val="0"/>
          <w:numId w:val="6"/>
        </w:numPr>
        <w:spacing w:after="0" w:afterAutospacing="0"/>
        <w:ind w:left="720" w:hanging="360"/>
        <w:rPr>
          <w:rFonts w:ascii="Lora" w:cs="Lora" w:eastAsia="Lora" w:hAnsi="Lora"/>
          <w:b w:val="1"/>
          <w:sz w:val="24"/>
          <w:szCs w:val="24"/>
        </w:rPr>
      </w:pPr>
      <w:bookmarkStart w:colFirst="0" w:colLast="0" w:name="_rted9hxtmeha" w:id="2"/>
      <w:bookmarkEnd w:id="2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Advantage of AVL (or Balanced BSTs in general)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Running time for </w:t>
      </w:r>
      <w:r w:rsidDel="00000000" w:rsidR="00000000" w:rsidRPr="00000000">
        <w:rPr>
          <w:rFonts w:ascii="Lora" w:cs="Lora" w:eastAsia="Lora" w:hAnsi="Lora"/>
          <w:color w:val="666666"/>
          <w:u w:val="single"/>
          <w:rtl w:val="0"/>
        </w:rPr>
        <w:t xml:space="preserve">all operations O(lg(n))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Improvement over: Arrays, Linked Lists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AVLs are great for specific applications when exact key is unknown:</w:t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Nearest neighbour search.</w:t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ind w:left="2160" w:hanging="360"/>
        <w:rPr>
          <w:rFonts w:ascii="Lora" w:cs="Lora" w:eastAsia="Lora" w:hAnsi="Lora"/>
          <w:color w:val="666666"/>
        </w:rPr>
      </w:pPr>
      <w:del w:author="Xinyi He" w:id="4" w:date="2020-03-09T16:22:44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delText xml:space="preserve">Range search (return all elements in between range) → O(lg(n)) to find start and end point, and O(k) for traversing those k elements in the range - overall running time is O(lg(n)) + O(k)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3"/>
          <w:numId w:val="6"/>
        </w:numPr>
        <w:spacing w:after="0" w:afterAutospacing="0"/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Nearby/nearest neighbor search: since when we zone into the data in the tree, we are close to the “nearby” data - so traversal is easier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numPr>
          <w:ilvl w:val="0"/>
          <w:numId w:val="6"/>
        </w:numPr>
        <w:spacing w:after="0" w:afterAutospacing="0" w:before="0" w:beforeAutospacing="0"/>
        <w:ind w:left="720" w:hanging="360"/>
        <w:rPr>
          <w:rFonts w:ascii="Lora" w:cs="Lora" w:eastAsia="Lora" w:hAnsi="Lora"/>
          <w:b w:val="1"/>
          <w:sz w:val="24"/>
          <w:szCs w:val="24"/>
        </w:rPr>
      </w:pPr>
      <w:bookmarkStart w:colFirst="0" w:colLast="0" w:name="_fc0gfkr2g64e" w:id="3"/>
      <w:bookmarkEnd w:id="3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Disadvantages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It is not O(1)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List has insertFront and insertBack with O(1) running time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lg(n) still grows as n grows.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we have exact key, hash table runs in O(1).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All data has to be in the memory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All data must be in main memory which is bad for big data. For example, if the tree is on a server, the client must download the entire (left/right) tree for a search...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But we have B-trees are used to solve that problem!</w:t>
      </w:r>
    </w:p>
    <w:p w:rsidR="00000000" w:rsidDel="00000000" w:rsidP="00000000" w:rsidRDefault="00000000" w:rsidRPr="00000000" w14:paraId="00000033">
      <w:pPr>
        <w:ind w:left="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numPr>
          <w:ilvl w:val="0"/>
          <w:numId w:val="1"/>
        </w:numPr>
        <w:spacing w:after="0" w:afterAutospacing="0"/>
        <w:ind w:left="720" w:hanging="360"/>
        <w:rPr>
          <w:rFonts w:ascii="Lora" w:cs="Lora" w:eastAsia="Lora" w:hAnsi="Lora"/>
          <w:b w:val="1"/>
          <w:sz w:val="24"/>
          <w:szCs w:val="24"/>
        </w:rPr>
      </w:pPr>
      <w:bookmarkStart w:colFirst="0" w:colLast="0" w:name="_nteu6ut7305a" w:id="4"/>
      <w:bookmarkEnd w:id="4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Standard Map in C++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Balanced tree in C++ is implemented using red-black trees.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std::map&lt;K, V&gt; map; → this is a tree map, not a hash map.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Find: operator[](const &amp; K);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Add: map[42] = “Hello”; → 42 is the key and “Hello” is the value.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Delete: map.erase(42);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Range Traversal iterator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There are two functions returning iterators: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lower_bound(const &amp; K)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upper_bound(const &amp; K)    &lt;- one past that element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Stopping condition: lower_bound == upper_bound.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Iterators are useful because they allow abstraction and make the syntax very clean.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after="0" w:afterAutospacing="0"/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 MP4 example: ImageTraversal &amp; traversal = /* … */</w:t>
        <w:br w:type="textWrapping"/>
        <w:t xml:space="preserve">                                 for (const Point &amp; p : traversal) {...}</w:t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1"/>
        </w:numPr>
        <w:spacing w:before="0" w:beforeAutospacing="0"/>
        <w:ind w:left="720" w:hanging="360"/>
        <w:rPr>
          <w:rFonts w:ascii="Lora" w:cs="Lora" w:eastAsia="Lora" w:hAnsi="Lora"/>
          <w:b w:val="1"/>
          <w:color w:val="666666"/>
        </w:rPr>
      </w:pPr>
      <w:bookmarkStart w:colFirst="0" w:colLast="0" w:name="_y3i0wawg8oc4" w:id="5"/>
      <w:bookmarkEnd w:id="5"/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Summary :: Every Data Structure So far</w:t>
      </w:r>
    </w:p>
    <w:tbl>
      <w:tblPr>
        <w:tblStyle w:val="Table2"/>
        <w:tblW w:w="103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350"/>
        <w:gridCol w:w="1320"/>
        <w:gridCol w:w="1380"/>
        <w:gridCol w:w="990"/>
        <w:gridCol w:w="1800"/>
        <w:gridCol w:w="1185"/>
        <w:gridCol w:w="1095"/>
        <w:tblGridChange w:id="0">
          <w:tblGrid>
            <w:gridCol w:w="1245"/>
            <w:gridCol w:w="1350"/>
            <w:gridCol w:w="1320"/>
            <w:gridCol w:w="1380"/>
            <w:gridCol w:w="990"/>
            <w:gridCol w:w="1800"/>
            <w:gridCol w:w="1185"/>
            <w:gridCol w:w="1095"/>
          </w:tblGrid>
        </w:tblGridChange>
      </w:tblGrid>
      <w:tr>
        <w:trPr>
          <w:trHeight w:val="660" w:hRule="atLeast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Worst runtime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Unsorted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Array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Sorted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Array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Unsorted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List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Sorted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List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Binary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Tree (unsorted)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BST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AVL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find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O(lg n)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Binary 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O(h)&lt;=n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O(lg n)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insert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O(1)</w:t>
            </w:r>
            <w:r w:rsidDel="00000000" w:rsidR="00000000" w:rsidRPr="00000000">
              <w:rPr>
                <w:rFonts w:ascii="Lora" w:cs="Lora" w:eastAsia="Lora" w:hAnsi="Lora"/>
                <w:color w:val="666666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InsertEnd and resize properly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Shifting up to ½ data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InsertFront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Insert at root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O(h)&lt;=n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O(lg 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remove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O(h)&lt;=n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O(lg n)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traverse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*: amortized runtime</w:t>
      </w:r>
    </w:p>
    <w:p w:rsidR="00000000" w:rsidDel="00000000" w:rsidP="00000000" w:rsidRDefault="00000000" w:rsidRPr="00000000" w14:paraId="00000076">
      <w:pPr>
        <w:pStyle w:val="Heading4"/>
        <w:numPr>
          <w:ilvl w:val="0"/>
          <w:numId w:val="3"/>
        </w:numPr>
        <w:spacing w:after="0" w:afterAutospacing="0"/>
        <w:ind w:left="720" w:hanging="360"/>
        <w:rPr>
          <w:rFonts w:ascii="Lora" w:cs="Lora" w:eastAsia="Lora" w:hAnsi="Lora"/>
          <w:b w:val="1"/>
        </w:rPr>
      </w:pPr>
      <w:bookmarkStart w:colFirst="0" w:colLast="0" w:name="_lk74szq0e2l" w:id="6"/>
      <w:bookmarkEnd w:id="6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Range based search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Consider points p = {p</w:t>
      </w:r>
      <w:r w:rsidDel="00000000" w:rsidR="00000000" w:rsidRPr="00000000">
        <w:rPr>
          <w:rFonts w:ascii="Lora" w:cs="Lora" w:eastAsia="Lora" w:hAnsi="Lora"/>
          <w:color w:val="666666"/>
          <w:vertAlign w:val="subscript"/>
          <w:rtl w:val="0"/>
        </w:rPr>
        <w:t xml:space="preserve">1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, p</w:t>
      </w:r>
      <w:r w:rsidDel="00000000" w:rsidR="00000000" w:rsidRPr="00000000">
        <w:rPr>
          <w:rFonts w:ascii="Lora" w:cs="Lora" w:eastAsia="Lora" w:hAnsi="Lora"/>
          <w:color w:val="666666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, p</w:t>
      </w:r>
      <w:r w:rsidDel="00000000" w:rsidR="00000000" w:rsidRPr="00000000">
        <w:rPr>
          <w:rFonts w:ascii="Lora" w:cs="Lora" w:eastAsia="Lora" w:hAnsi="Lora"/>
          <w:color w:val="666666"/>
          <w:vertAlign w:val="sub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, p</w:t>
      </w:r>
      <w:r w:rsidDel="00000000" w:rsidR="00000000" w:rsidRPr="00000000">
        <w:rPr>
          <w:rFonts w:ascii="Lora" w:cs="Lora" w:eastAsia="Lora" w:hAnsi="Lora"/>
          <w:color w:val="666666"/>
          <w:vertAlign w:val="subscript"/>
          <w:rtl w:val="0"/>
        </w:rPr>
        <w:t xml:space="preserve">4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, … , p</w:t>
      </w:r>
      <w:r w:rsidDel="00000000" w:rsidR="00000000" w:rsidRPr="00000000">
        <w:rPr>
          <w:rFonts w:ascii="Lora" w:cs="Lora" w:eastAsia="Lora" w:hAnsi="Lora"/>
          <w:color w:val="666666"/>
          <w:vertAlign w:val="subscript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}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What points fall in range [11, 42].</w:t>
      </w: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3157538" cy="84608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84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Find lowest element, find highest point, and list all elements → lg(n) + k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 order to compute this, we build a tree bottom up such that: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All nodes in T</w:t>
      </w:r>
      <w:r w:rsidDel="00000000" w:rsidR="00000000" w:rsidRPr="00000000">
        <w:rPr>
          <w:rFonts w:ascii="Lora" w:cs="Lora" w:eastAsia="Lora" w:hAnsi="Lora"/>
          <w:color w:val="666666"/>
          <w:vertAlign w:val="subscript"/>
          <w:rtl w:val="0"/>
        </w:rPr>
        <w:t xml:space="preserve">L</w:t>
      </w: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 ≤ data.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Data is contained only in leaf nodes.</w:t>
      </w:r>
    </w:p>
    <w:p w:rsidR="00000000" w:rsidDel="00000000" w:rsidP="00000000" w:rsidRDefault="00000000" w:rsidRPr="00000000" w14:paraId="0000007D">
      <w:pPr>
        <w:ind w:left="72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Step 1: add all data to the leaves (there are as many leaves as there are data points).</w:t>
      </w:r>
    </w:p>
    <w:p w:rsidR="00000000" w:rsidDel="00000000" w:rsidP="00000000" w:rsidRDefault="00000000" w:rsidRPr="00000000" w14:paraId="0000007E">
      <w:pPr>
        <w:ind w:left="720" w:firstLine="0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2810661" cy="15668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0661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Step 2: Go to the parent and compute IOP from there. The IOP is the value that will be in the parent node. </w:t>
      </w:r>
    </w:p>
    <w:p w:rsidR="00000000" w:rsidDel="00000000" w:rsidP="00000000" w:rsidRDefault="00000000" w:rsidRPr="00000000" w14:paraId="00000081">
      <w:pPr>
        <w:ind w:left="720" w:firstLine="0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2851690" cy="15668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1690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Step 3: Repeat step 2 as we go up the tree. </w:t>
      </w:r>
    </w:p>
    <w:p w:rsidR="00000000" w:rsidDel="00000000" w:rsidP="00000000" w:rsidRDefault="00000000" w:rsidRPr="00000000" w14:paraId="00000084">
      <w:pPr>
        <w:ind w:left="720" w:firstLine="0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2896594" cy="16621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6594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enshilong Sun" w:id="0" w:date="2019-10-14T22:50:05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says there can be a rotation during find for red-black trees, but table still says 0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  <w:font w:name="Open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nrnw03t7conb" w:id="7"/>
    <w:bookmarkEnd w:id="7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CS 225 Spring 2019 :: TA Lecture Notes </w:t>
    </w:r>
  </w:p>
  <w:p w:rsidR="00000000" w:rsidDel="00000000" w:rsidP="00000000" w:rsidRDefault="00000000" w:rsidRPr="00000000" w14:paraId="00000087">
    <w:pPr>
      <w:pStyle w:val="Title"/>
      <w:keepNext w:val="0"/>
      <w:keepLines w:val="0"/>
      <w:spacing w:after="0" w:line="240" w:lineRule="auto"/>
      <w:rPr/>
    </w:pPr>
    <w:bookmarkStart w:colFirst="0" w:colLast="0" w:name="_6tauivf3976u" w:id="8"/>
    <w:bookmarkEnd w:id="8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3/4  AVL Application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pStyle w:val="Subtitle"/>
      <w:keepNext w:val="0"/>
      <w:keepLines w:val="0"/>
      <w:spacing w:after="0" w:before="200" w:line="240" w:lineRule="auto"/>
      <w:rPr>
        <w:rFonts w:ascii="Economica" w:cs="Economica" w:eastAsia="Economica" w:hAnsi="Economica"/>
        <w:sz w:val="28"/>
        <w:szCs w:val="28"/>
      </w:rPr>
    </w:pPr>
    <w:bookmarkStart w:colFirst="0" w:colLast="0" w:name="_37lxvx553323" w:id="9"/>
    <w:bookmarkEnd w:id="9"/>
    <w:r w:rsidDel="00000000" w:rsidR="00000000" w:rsidRPr="00000000">
      <w:rPr>
        <w:rFonts w:ascii="Economica" w:cs="Economica" w:eastAsia="Economica" w:hAnsi="Economica"/>
        <w:sz w:val="28"/>
        <w:szCs w:val="28"/>
        <w:rtl w:val="0"/>
      </w:rPr>
      <w:t xml:space="preserve">By Wenjie</w:t>
    </w:r>
  </w:p>
  <w:p w:rsidR="00000000" w:rsidDel="00000000" w:rsidP="00000000" w:rsidRDefault="00000000" w:rsidRPr="00000000" w14:paraId="00000089">
    <w:pPr>
      <w:spacing w:before="200" w:line="360" w:lineRule="auto"/>
      <w:rPr/>
    </w:pPr>
    <w:r w:rsidDel="00000000" w:rsidR="00000000" w:rsidRPr="00000000">
      <w:rPr>
        <w:rFonts w:ascii="Open Sans" w:cs="Open Sans" w:eastAsia="Open Sans" w:hAnsi="Open Sans"/>
        <w:sz w:val="24"/>
        <w:szCs w:val="24"/>
      </w:rPr>
      <w:drawing>
        <wp:inline distB="114300" distT="114300" distL="114300" distR="114300">
          <wp:extent cx="5943600" cy="38100"/>
          <wp:effectExtent b="0" l="0" r="0" t="0"/>
          <wp:docPr descr="horizontal line" id="6" name="image7.png"/>
          <a:graphic>
            <a:graphicData uri="http://schemas.openxmlformats.org/drawingml/2006/picture">
              <pic:pic>
                <pic:nvPicPr>
                  <pic:cNvPr descr="horizontal line" id="0" name="image7.png"/>
                  <pic:cNvPicPr preferRelativeResize="0"/>
                </pic:nvPicPr>
                <pic:blipFill>
                  <a:blip r:embed="rId1">
                    <a:alphaModFix amt="51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bold.ttf"/><Relationship Id="rId10" Type="http://schemas.openxmlformats.org/officeDocument/2006/relationships/font" Target="fonts/OpenSans-regular.ttf"/><Relationship Id="rId13" Type="http://schemas.openxmlformats.org/officeDocument/2006/relationships/font" Target="fonts/OpenSans-boldItalic.ttf"/><Relationship Id="rId12" Type="http://schemas.openxmlformats.org/officeDocument/2006/relationships/font" Target="fonts/OpenSans-italic.ttf"/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9" Type="http://schemas.openxmlformats.org/officeDocument/2006/relationships/font" Target="fonts/NovaMono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