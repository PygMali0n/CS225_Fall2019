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ind w:firstLine="720"/>
        <w:rPr>
          <w:ins w:author="Kristopher Koepcke" w:id="6" w:date="2019-04-15T21:56:56Z"/>
        </w:rPr>
        <w:pPrChange w:author="Xiao Tan" w:id="0" w:date="2019-12-04T03:31:52Z">
          <w:pPr>
            <w:pStyle w:val="Heading4"/>
          </w:pPr>
        </w:pPrChange>
      </w:pPr>
      <w:ins w:author="Zihao Zhang" w:id="1" w:date="2020-04-17T03:38:12Z">
        <w:r w:rsidDel="00000000" w:rsidR="00000000" w:rsidRPr="00000000">
          <w:rPr>
            <w:rtl w:val="0"/>
          </w:rPr>
          <w:t xml:space="preserve">s</w:t>
        </w:r>
      </w:ins>
      <w:ins w:author="Ziyu Liu" w:id="2" w:date="2020-04-08T03:41:54Z">
        <w:r w:rsidDel="00000000" w:rsidR="00000000" w:rsidRPr="00000000">
          <w:rPr>
            <w:rtl w:val="0"/>
          </w:rPr>
          <w:t xml:space="preserve">ed</w:t>
        </w:r>
      </w:ins>
      <w:ins w:author="Xiao Tan" w:id="3" w:date="2019-12-04T03:31:57Z">
        <w:r w:rsidDel="00000000" w:rsidR="00000000" w:rsidRPr="00000000">
          <w:rPr>
            <w:rtl w:val="0"/>
          </w:rPr>
          <w:t xml:space="preserve">`</w:t>
        </w:r>
      </w:ins>
      <w:ins w:author="Chengzhuang Zheng" w:id="4" w:date="2019-11-16T04:56:30Z">
        <w:del w:author="Xiaobo Huang" w:id="5" w:date="2020-04-07T16:51:09Z">
          <w:r w:rsidDel="00000000" w:rsidR="00000000" w:rsidRPr="00000000">
            <w:rPr>
              <w:rtl w:val="0"/>
            </w:rPr>
            <w:delText xml:space="preserve"> </w:delText>
          </w:r>
        </w:del>
      </w:ins>
      <w:ins w:author="Kristopher Koepcke" w:id="6" w:date="2019-04-15T21:56:56Z">
        <w:bookmarkStart w:colFirst="0" w:colLast="0" w:name="_5i0odzlxpfyy" w:id="0"/>
        <w:bookmarkEnd w:id="0"/>
        <w:r w:rsidDel="00000000" w:rsidR="00000000" w:rsidRPr="00000000">
          <w:rPr>
            <w:rtl w:val="0"/>
          </w:rPr>
        </w:r>
      </w:ins>
    </w:p>
    <w:p w:rsidR="00000000" w:rsidDel="00000000" w:rsidP="00000000" w:rsidRDefault="00000000" w:rsidRPr="00000000" w14:paraId="00000002">
      <w:pPr>
        <w:pStyle w:val="Heading4"/>
        <w:rPr>
          <w:rFonts w:ascii="Lora" w:cs="Lora" w:eastAsia="Lora" w:hAnsi="Lora"/>
          <w:b w:val="1"/>
        </w:rPr>
        <w:pPrChange w:author="Kristopher Koepcke" w:id="0" w:date="2019-04-15T21:56:56Z">
          <w:pPr>
            <w:pStyle w:val="Heading4"/>
          </w:pPr>
        </w:pPrChange>
      </w:pPr>
      <w:bookmarkStart w:colFirst="0" w:colLast="0" w:name="_5i0odzlxpfyy" w:id="0"/>
      <w:bookmarkEnd w:id="0"/>
      <w:r w:rsidDel="00000000" w:rsidR="00000000" w:rsidRPr="00000000">
        <w:rPr>
          <w:rFonts w:ascii="Lora" w:cs="Lora" w:eastAsia="Lora" w:hAnsi="Lora"/>
          <w:b w:val="1"/>
          <w:rtl w:val="0"/>
        </w:rPr>
        <w:t xml:space="preserve">BuildHeap Runtime </w:t>
      </w:r>
    </w:p>
    <w:p w:rsidR="00000000" w:rsidDel="00000000" w:rsidP="00000000" w:rsidRDefault="00000000" w:rsidRPr="00000000" w14:paraId="00000003">
      <w:pPr>
        <w:numPr>
          <w:ilvl w:val="0"/>
          <w:numId w:val="5"/>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There </w:t>
      </w:r>
      <w:ins w:author="Rem Yang" w:id="9" w:date="2020-04-12T17:40:27Z">
        <w:r w:rsidDel="00000000" w:rsidR="00000000" w:rsidRPr="00000000">
          <w:rPr>
            <w:rFonts w:ascii="Lora" w:cs="Lora" w:eastAsia="Lora" w:hAnsi="Lora"/>
            <w:color w:val="666666"/>
            <w:rtl w:val="0"/>
          </w:rPr>
          <w:t xml:space="preserve">are</w:t>
        </w:r>
      </w:ins>
      <w:del w:author="Rem Yang" w:id="9" w:date="2020-04-12T17:40:27Z">
        <w:r w:rsidDel="00000000" w:rsidR="00000000" w:rsidRPr="00000000">
          <w:rPr>
            <w:rFonts w:ascii="Lora" w:cs="Lora" w:eastAsia="Lora" w:hAnsi="Lora"/>
            <w:color w:val="666666"/>
            <w:rtl w:val="0"/>
          </w:rPr>
          <w:delText xml:space="preserve">a</w:delText>
        </w:r>
      </w:del>
      <w:ins w:author="Kendall Hester" w:id="10" w:date="2020-04-06T23:57:52Z">
        <w:del w:author="Rem Yang" w:id="9" w:date="2020-04-12T17:40:27Z">
          <w:r w:rsidDel="00000000" w:rsidR="00000000" w:rsidRPr="00000000">
            <w:rPr>
              <w:rFonts w:ascii="Lora" w:cs="Lora" w:eastAsia="Lora" w:hAnsi="Lora"/>
              <w:color w:val="666666"/>
              <w:rtl w:val="0"/>
            </w:rPr>
            <w:delText xml:space="preserve"> </w:delText>
          </w:r>
        </w:del>
      </w:ins>
      <w:del w:author="Rem Yang" w:id="9" w:date="2020-04-12T17:40:27Z">
        <w:r w:rsidDel="00000000" w:rsidR="00000000" w:rsidRPr="00000000">
          <w:rPr>
            <w:rFonts w:ascii="Lora" w:cs="Lora" w:eastAsia="Lora" w:hAnsi="Lora"/>
            <w:color w:val="666666"/>
            <w:rtl w:val="0"/>
          </w:rPr>
          <w:delText xml:space="preserve">re</w:delText>
        </w:r>
      </w:del>
      <w:r w:rsidDel="00000000" w:rsidR="00000000" w:rsidRPr="00000000">
        <w:rPr>
          <w:rFonts w:ascii="Lora" w:cs="Lora" w:eastAsia="Lora" w:hAnsi="Lora"/>
          <w:color w:val="666666"/>
          <w:rtl w:val="0"/>
        </w:rPr>
        <w:t xml:space="preserve"> three</w:t>
      </w:r>
      <w:r w:rsidDel="00000000" w:rsidR="00000000" w:rsidRPr="00000000">
        <w:rPr>
          <w:rFonts w:ascii="Lora" w:cs="Lora" w:eastAsia="Lora" w:hAnsi="Lora"/>
          <w:color w:val="666666"/>
          <w:rtl w:val="0"/>
        </w:rPr>
        <w:t xml:space="preserve"> methods:</w:t>
      </w:r>
    </w:p>
    <w:p w:rsidR="00000000" w:rsidDel="00000000" w:rsidP="00000000" w:rsidRDefault="00000000" w:rsidRPr="00000000" w14:paraId="00000004">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Sort the array: O(n log n)</w:t>
      </w:r>
    </w:p>
    <w:p w:rsidR="00000000" w:rsidDel="00000000" w:rsidP="00000000" w:rsidRDefault="00000000" w:rsidRPr="00000000" w14:paraId="00000005">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Repeated insert (heapify-up): O(n log n)</w:t>
      </w:r>
    </w:p>
    <w:p w:rsidR="00000000" w:rsidDel="00000000" w:rsidP="00000000" w:rsidRDefault="00000000" w:rsidRPr="00000000" w14:paraId="00000006">
      <w:pPr>
        <w:spacing w:after="160" w:line="259" w:lineRule="auto"/>
        <w:jc w:val="center"/>
        <w:rPr>
          <w:rFonts w:ascii="Lora" w:cs="Lora" w:eastAsia="Lora" w:hAnsi="Lora"/>
          <w:color w:val="666666"/>
          <w:rPrChange w:author="Xinhe Xu" w:id="12" w:date="2019-12-17T01:44:08Z">
            <w:rPr>
              <w:rFonts w:ascii="Lora" w:cs="Lora" w:eastAsia="Lora" w:hAnsi="Lora"/>
              <w:color w:val="666666"/>
            </w:rPr>
          </w:rPrChange>
        </w:rPr>
      </w:pPr>
      <w:ins w:author="David Lin" w:id="11" w:date="2019-11-08T21:31:14Z">
        <w:r w:rsidDel="00000000" w:rsidR="00000000" w:rsidRPr="00000000">
          <w:rPr>
            <w:rFonts w:ascii="Lora" w:cs="Lora" w:eastAsia="Lora" w:hAnsi="Lora"/>
            <w:color w:val="666666"/>
            <w:rtl w:val="0"/>
          </w:rPr>
          <w:t xml:space="preserve">  </w:t>
        </w:r>
      </w:ins>
      <w:del w:author="David Lin" w:id="11" w:date="2019-11-08T21:31:14Z">
        <w:r w:rsidDel="00000000" w:rsidR="00000000" w:rsidRPr="00000000">
          <w:rPr>
            <w:rFonts w:ascii="Lora" w:cs="Lora" w:eastAsia="Lora" w:hAnsi="Lora"/>
            <w:color w:val="666666"/>
          </w:rPr>
          <w:drawing>
            <wp:inline distB="0" distT="0" distL="0" distR="0">
              <wp:extent cx="4002491" cy="11382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02491" cy="1138238"/>
                      </a:xfrm>
                      <a:prstGeom prst="rect"/>
                      <a:ln/>
                    </pic:spPr>
                  </pic:pic>
                </a:graphicData>
              </a:graphic>
            </wp:inline>
          </w:drawing>
        </w:r>
      </w:del>
      <w:r w:rsidDel="00000000" w:rsidR="00000000" w:rsidRPr="00000000">
        <w:rPr>
          <w:rtl w:val="0"/>
        </w:rPr>
      </w:r>
    </w:p>
    <w:p w:rsidR="00000000" w:rsidDel="00000000" w:rsidP="00000000" w:rsidRDefault="00000000" w:rsidRPr="00000000" w14:paraId="00000007">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Heapify-down from half of the array: O(n)</w:t>
      </w:r>
    </w:p>
    <w:p w:rsidR="00000000" w:rsidDel="00000000" w:rsidP="00000000" w:rsidRDefault="00000000" w:rsidRPr="00000000" w14:paraId="00000008">
      <w:pPr>
        <w:tabs>
          <w:tab w:val="left" w:pos="2001"/>
        </w:tabs>
        <w:spacing w:after="160" w:lineRule="auto"/>
        <w:jc w:val="center"/>
        <w:rPr>
          <w:ins w:author="Peter Zinkovsky" w:id="13" w:date="2019-04-05T19:38:36Z"/>
          <w:rFonts w:ascii="Lora" w:cs="Lora" w:eastAsia="Lora" w:hAnsi="Lora"/>
          <w:color w:val="666666"/>
        </w:rPr>
      </w:pPr>
      <w:r w:rsidDel="00000000" w:rsidR="00000000" w:rsidRPr="00000000">
        <w:rPr>
          <w:rFonts w:ascii="Lora" w:cs="Lora" w:eastAsia="Lora" w:hAnsi="Lora"/>
          <w:color w:val="666666"/>
        </w:rPr>
        <w:drawing>
          <wp:inline distB="0" distT="0" distL="0" distR="0">
            <wp:extent cx="4295775" cy="113347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95775" cy="1133475"/>
                    </a:xfrm>
                    <a:prstGeom prst="rect"/>
                    <a:ln/>
                  </pic:spPr>
                </pic:pic>
              </a:graphicData>
            </a:graphic>
          </wp:inline>
        </w:drawing>
      </w:r>
      <w:ins w:author="Peter Zinkovsky" w:id="13" w:date="2019-04-05T19:38:36Z">
        <w:r w:rsidDel="00000000" w:rsidR="00000000" w:rsidRPr="00000000">
          <w:rPr>
            <w:rtl w:val="0"/>
          </w:rPr>
        </w:r>
      </w:ins>
    </w:p>
    <w:p w:rsidR="00000000" w:rsidDel="00000000" w:rsidP="00000000" w:rsidRDefault="00000000" w:rsidRPr="00000000" w14:paraId="00000009">
      <w:pPr>
        <w:tabs>
          <w:tab w:val="left" w:pos="2001"/>
        </w:tabs>
        <w:spacing w:after="160" w:lineRule="auto"/>
        <w:jc w:val="center"/>
        <w:rPr>
          <w:ins w:author="Peter Zinkovsky" w:id="13" w:date="2019-04-05T19:38:36Z"/>
          <w:rFonts w:ascii="Lora" w:cs="Lora" w:eastAsia="Lora" w:hAnsi="Lora"/>
          <w:color w:val="666666"/>
        </w:rPr>
      </w:pPr>
      <w:ins w:author="Peter Zinkovsky" w:id="13" w:date="2019-04-05T19:38:36Z">
        <w:r w:rsidDel="00000000" w:rsidR="00000000" w:rsidRPr="00000000">
          <w:rPr>
            <w:rtl w:val="0"/>
          </w:rPr>
        </w:r>
      </w:ins>
    </w:p>
    <w:p w:rsidR="00000000" w:rsidDel="00000000" w:rsidP="00000000" w:rsidRDefault="00000000" w:rsidRPr="00000000" w14:paraId="0000000A">
      <w:pPr>
        <w:tabs>
          <w:tab w:val="left" w:pos="2001"/>
        </w:tabs>
        <w:spacing w:after="160" w:lineRule="auto"/>
        <w:jc w:val="center"/>
        <w:rPr>
          <w:rFonts w:ascii="Lora" w:cs="Lora" w:eastAsia="Lora" w:hAnsi="Lora"/>
          <w:color w:val="666666"/>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Lora" w:cs="Lora" w:eastAsia="Lora" w:hAnsi="Lora"/>
          <w:b w:val="1"/>
          <w:color w:val="666666"/>
        </w:rPr>
      </w:pPr>
      <w:r w:rsidDel="00000000" w:rsidR="00000000" w:rsidRPr="00000000">
        <w:rPr>
          <w:rFonts w:ascii="Lora" w:cs="Lora" w:eastAsia="Lora" w:hAnsi="Lora"/>
          <w:b w:val="1"/>
          <w:color w:val="666666"/>
          <w:rtl w:val="0"/>
        </w:rPr>
        <w:t xml:space="preserve">Theorem: BuildHeap</w:t>
      </w:r>
      <w:r w:rsidDel="00000000" w:rsidR="00000000" w:rsidRPr="00000000">
        <w:rPr>
          <w:rFonts w:ascii="Lora" w:cs="Lora" w:eastAsia="Lora" w:hAnsi="Lora"/>
          <w:b w:val="1"/>
          <w:i w:val="1"/>
          <w:color w:val="666666"/>
          <w:rtl w:val="0"/>
        </w:rPr>
        <w:t xml:space="preserve"> </w:t>
      </w:r>
      <w:r w:rsidDel="00000000" w:rsidR="00000000" w:rsidRPr="00000000">
        <w:rPr>
          <w:rFonts w:ascii="Lora" w:cs="Lora" w:eastAsia="Lora" w:hAnsi="Lora"/>
          <w:b w:val="1"/>
          <w:color w:val="666666"/>
          <w:rtl w:val="0"/>
        </w:rPr>
        <w:t xml:space="preserve">based on heapify-down takes O(n) time.</w:t>
      </w:r>
    </w:p>
    <w:p w:rsidR="00000000" w:rsidDel="00000000" w:rsidP="00000000" w:rsidRDefault="00000000" w:rsidRPr="00000000" w14:paraId="0000000C">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Idea:</w:t>
      </w:r>
    </w:p>
    <w:p w:rsidR="00000000" w:rsidDel="00000000" w:rsidP="00000000" w:rsidRDefault="00000000" w:rsidRPr="00000000" w14:paraId="0000000D">
      <w:pPr>
        <w:numPr>
          <w:ilvl w:val="2"/>
          <w:numId w:val="5"/>
        </w:numPr>
        <w:ind w:left="2160" w:hanging="360"/>
        <w:rPr>
          <w:color w:val="666666"/>
        </w:rPr>
      </w:pPr>
      <w:r w:rsidDel="00000000" w:rsidR="00000000" w:rsidRPr="00000000">
        <w:rPr>
          <w:rFonts w:ascii="Lora" w:cs="Lora" w:eastAsia="Lora" w:hAnsi="Lora"/>
          <w:color w:val="666666"/>
          <w:rtl w:val="0"/>
        </w:rPr>
        <w:t xml:space="preserve">Notice that, </w:t>
      </w:r>
      <w:r w:rsidDel="00000000" w:rsidR="00000000" w:rsidRPr="00000000">
        <w:rPr>
          <w:rFonts w:ascii="Lora" w:cs="Lora" w:eastAsia="Lora" w:hAnsi="Lora"/>
          <w:b w:val="1"/>
          <w:color w:val="666666"/>
          <w:rtl w:val="0"/>
        </w:rPr>
        <w:t xml:space="preserve">heapify-down(i)</w:t>
      </w:r>
      <w:r w:rsidDel="00000000" w:rsidR="00000000" w:rsidRPr="00000000">
        <w:rPr>
          <w:rFonts w:ascii="Lora" w:cs="Lora" w:eastAsia="Lora" w:hAnsi="Lora"/>
          <w:color w:val="666666"/>
          <w:rtl w:val="0"/>
        </w:rPr>
        <w:t xml:space="preserve"> on the node </w:t>
      </w:r>
      <w:r w:rsidDel="00000000" w:rsidR="00000000" w:rsidRPr="00000000">
        <w:rPr>
          <w:rFonts w:ascii="Lora" w:cs="Lora" w:eastAsia="Lora" w:hAnsi="Lora"/>
          <w:b w:val="1"/>
          <w:color w:val="666666"/>
          <w:rtl w:val="0"/>
        </w:rPr>
        <w:t xml:space="preserve">i </w:t>
      </w:r>
      <w:r w:rsidDel="00000000" w:rsidR="00000000" w:rsidRPr="00000000">
        <w:rPr>
          <w:rFonts w:ascii="Lora" w:cs="Lora" w:eastAsia="Lora" w:hAnsi="Lora"/>
          <w:color w:val="666666"/>
          <w:rtl w:val="0"/>
        </w:rPr>
        <w:t xml:space="preserve">takes time: </w:t>
      </w:r>
      <w:r w:rsidDel="00000000" w:rsidR="00000000" w:rsidRPr="00000000">
        <w:rPr>
          <w:rFonts w:ascii="Lora" w:cs="Lora" w:eastAsia="Lora" w:hAnsi="Lora"/>
          <w:i w:val="1"/>
          <w:color w:val="666666"/>
          <w:rtl w:val="0"/>
        </w:rPr>
        <w:t xml:space="preserve">the height of </w:t>
      </w:r>
      <w:r w:rsidDel="00000000" w:rsidR="00000000" w:rsidRPr="00000000">
        <w:rPr>
          <w:rFonts w:ascii="Lora" w:cs="Lora" w:eastAsia="Lora" w:hAnsi="Lora"/>
          <w:b w:val="1"/>
          <w:i w:val="1"/>
          <w:color w:val="666666"/>
          <w:rtl w:val="0"/>
        </w:rPr>
        <w:t xml:space="preserve">i</w:t>
      </w:r>
      <w:r w:rsidDel="00000000" w:rsidR="00000000" w:rsidRPr="00000000">
        <w:rPr>
          <w:rtl w:val="0"/>
        </w:rPr>
      </w:r>
    </w:p>
    <w:p w:rsidR="00000000" w:rsidDel="00000000" w:rsidP="00000000" w:rsidRDefault="00000000" w:rsidRPr="00000000" w14:paraId="0000000E">
      <w:pPr>
        <w:numPr>
          <w:ilvl w:val="2"/>
          <w:numId w:val="5"/>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Then the sum of all heights in the tree will be the running time</w:t>
      </w:r>
    </w:p>
    <w:p w:rsidR="00000000" w:rsidDel="00000000" w:rsidP="00000000" w:rsidRDefault="00000000" w:rsidRPr="00000000" w14:paraId="0000000F">
      <w:pPr>
        <w:numPr>
          <w:ilvl w:val="2"/>
          <w:numId w:val="5"/>
        </w:numPr>
        <w:ind w:left="2160" w:hanging="360"/>
        <w:rPr>
          <w:color w:val="666666"/>
        </w:rPr>
      </w:pPr>
      <w:r w:rsidDel="00000000" w:rsidR="00000000" w:rsidRPr="00000000">
        <w:rPr>
          <w:rFonts w:ascii="Lora" w:cs="Lora" w:eastAsia="Lora" w:hAnsi="Lora"/>
          <w:color w:val="666666"/>
          <w:rtl w:val="0"/>
        </w:rPr>
        <w:t xml:space="preserve">Create a formula to calculate that for all heaps of height </w:t>
      </w:r>
      <w:r w:rsidDel="00000000" w:rsidR="00000000" w:rsidRPr="00000000">
        <w:rPr>
          <w:rFonts w:ascii="Lora" w:cs="Lora" w:eastAsia="Lora" w:hAnsi="Lora"/>
          <w:b w:val="1"/>
          <w:color w:val="666666"/>
          <w:rtl w:val="0"/>
        </w:rPr>
        <w:t xml:space="preserve">h</w:t>
      </w:r>
    </w:p>
    <w:p w:rsidR="00000000" w:rsidDel="00000000" w:rsidP="00000000" w:rsidRDefault="00000000" w:rsidRPr="00000000" w14:paraId="00000010">
      <w:pPr>
        <w:numPr>
          <w:ilvl w:val="2"/>
          <w:numId w:val="5"/>
        </w:numPr>
        <w:ind w:left="2160" w:hanging="360"/>
        <w:rPr>
          <w:rFonts w:ascii="Lora" w:cs="Lora" w:eastAsia="Lora" w:hAnsi="Lora"/>
          <w:b w:val="1"/>
          <w:color w:val="666666"/>
        </w:rPr>
      </w:pPr>
      <w:r w:rsidDel="00000000" w:rsidR="00000000" w:rsidRPr="00000000">
        <w:rPr>
          <w:rtl w:val="0"/>
        </w:rPr>
      </w:r>
    </w:p>
    <w:p w:rsidR="00000000" w:rsidDel="00000000" w:rsidP="00000000" w:rsidRDefault="00000000" w:rsidRPr="00000000" w14:paraId="00000011">
      <w:pPr>
        <w:numPr>
          <w:ilvl w:val="1"/>
          <w:numId w:val="5"/>
        </w:numPr>
        <w:ind w:left="1440" w:hanging="360"/>
        <w:rPr>
          <w:color w:val="666666"/>
        </w:rPr>
      </w:pPr>
      <w:r w:rsidDel="00000000" w:rsidR="00000000" w:rsidRPr="00000000">
        <w:rPr>
          <w:rFonts w:ascii="Lora" w:cs="Lora" w:eastAsia="Lora" w:hAnsi="Lora"/>
          <w:color w:val="666666"/>
          <w:rtl w:val="0"/>
        </w:rPr>
        <w:t xml:space="preserve">Define: S(h) = sum of the heights of all nodes in a perfect tree of height </w:t>
      </w:r>
      <w:r w:rsidDel="00000000" w:rsidR="00000000" w:rsidRPr="00000000">
        <w:rPr>
          <w:rFonts w:ascii="Lora" w:cs="Lora" w:eastAsia="Lora" w:hAnsi="Lora"/>
          <w:b w:val="1"/>
          <w:color w:val="666666"/>
          <w:rtl w:val="0"/>
        </w:rPr>
        <w:t xml:space="preserve">h</w:t>
      </w:r>
      <w:r w:rsidDel="00000000" w:rsidR="00000000" w:rsidRPr="00000000">
        <w:rPr>
          <w:rtl w:val="0"/>
        </w:rPr>
      </w:r>
    </w:p>
    <w:p w:rsidR="00000000" w:rsidDel="00000000" w:rsidP="00000000" w:rsidRDefault="00000000" w:rsidRPr="00000000" w14:paraId="00000012">
      <w:pPr>
        <w:numPr>
          <w:ilvl w:val="2"/>
          <w:numId w:val="5"/>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S(0) = 0; single node has height 0.</w:t>
      </w:r>
    </w:p>
    <w:p w:rsidR="00000000" w:rsidDel="00000000" w:rsidP="00000000" w:rsidRDefault="00000000" w:rsidRPr="00000000" w14:paraId="00000013">
      <w:pPr>
        <w:numPr>
          <w:ilvl w:val="2"/>
          <w:numId w:val="5"/>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S(1) = 1</w:t>
      </w:r>
    </w:p>
    <w:p w:rsidR="00000000" w:rsidDel="00000000" w:rsidP="00000000" w:rsidRDefault="00000000" w:rsidRPr="00000000" w14:paraId="00000014">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1266825" cy="1219200"/>
            <wp:effectExtent b="0" l="0" r="0" t="0"/>
            <wp:docPr id="9" name="image5.png"/>
            <a:graphic>
              <a:graphicData uri="http://schemas.openxmlformats.org/drawingml/2006/picture">
                <pic:pic>
                  <pic:nvPicPr>
                    <pic:cNvPr id="0" name="image5.png"/>
                    <pic:cNvPicPr preferRelativeResize="0"/>
                  </pic:nvPicPr>
                  <pic:blipFill>
                    <a:blip r:embed="rId9"/>
                    <a:srcRect b="0" l="50740" r="0" t="0"/>
                    <a:stretch>
                      <a:fillRect/>
                    </a:stretch>
                  </pic:blipFill>
                  <pic:spPr>
                    <a:xfrm>
                      <a:off x="0" y="0"/>
                      <a:ext cx="12668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2"/>
          <w:numId w:val="5"/>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S(2) = 4</w:t>
      </w:r>
    </w:p>
    <w:p w:rsidR="00000000" w:rsidDel="00000000" w:rsidP="00000000" w:rsidRDefault="00000000" w:rsidRPr="00000000" w14:paraId="00000016">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1881188" cy="1628775"/>
            <wp:effectExtent b="0" l="0" r="0" t="0"/>
            <wp:docPr id="5" name="image7.png"/>
            <a:graphic>
              <a:graphicData uri="http://schemas.openxmlformats.org/drawingml/2006/picture">
                <pic:pic>
                  <pic:nvPicPr>
                    <pic:cNvPr id="0" name="image7.png"/>
                    <pic:cNvPicPr preferRelativeResize="0"/>
                  </pic:nvPicPr>
                  <pic:blipFill>
                    <a:blip r:embed="rId10"/>
                    <a:srcRect b="0" l="68349" r="0" t="0"/>
                    <a:stretch>
                      <a:fillRect/>
                    </a:stretch>
                  </pic:blipFill>
                  <pic:spPr>
                    <a:xfrm>
                      <a:off x="0" y="0"/>
                      <a:ext cx="1881188"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Recurrence: </w:t>
      </w:r>
      <m:oMath>
        <m:r>
          <w:rPr>
            <w:rFonts w:ascii="Lora" w:cs="Lora" w:eastAsia="Lora" w:hAnsi="Lora"/>
            <w:color w:val="666666"/>
            <w:highlight w:val="black"/>
          </w:rPr>
          <m:t xml:space="preserve">S(h)=2</m:t>
        </m:r>
        <m:r>
          <w:rPr>
            <w:rFonts w:ascii="Lora" w:cs="Lora" w:eastAsia="Lora" w:hAnsi="Lora"/>
            <w:color w:val="666666"/>
            <w:highlight w:val="black"/>
          </w:rPr>
          <m:t>∗</m:t>
        </m:r>
        <m:r>
          <w:rPr>
            <w:rFonts w:ascii="Lora" w:cs="Lora" w:eastAsia="Lora" w:hAnsi="Lora"/>
            <w:color w:val="666666"/>
            <w:highlight w:val="black"/>
          </w:rPr>
          <m:t xml:space="preserve">S(h-1)+h.</m:t>
        </m:r>
      </m:oMath>
      <w:r w:rsidDel="00000000" w:rsidR="00000000" w:rsidRPr="00000000">
        <w:rPr>
          <w:rtl w:val="0"/>
        </w:rPr>
      </w:r>
    </w:p>
    <w:p w:rsidR="00000000" w:rsidDel="00000000" w:rsidP="00000000" w:rsidRDefault="00000000" w:rsidRPr="00000000" w14:paraId="00000018">
      <w:pPr>
        <w:numPr>
          <w:ilvl w:val="3"/>
          <w:numId w:val="1"/>
        </w:numPr>
        <w:ind w:left="2880" w:hanging="360"/>
        <w:rPr>
          <w:color w:val="666666"/>
        </w:rPr>
      </w:pPr>
      <w:r w:rsidDel="00000000" w:rsidR="00000000" w:rsidRPr="00000000">
        <w:rPr>
          <w:rFonts w:ascii="Lora" w:cs="Lora" w:eastAsia="Lora" w:hAnsi="Lora"/>
          <w:color w:val="666666"/>
          <w:rtl w:val="0"/>
        </w:rPr>
        <w:t xml:space="preserve">the root has height </w:t>
      </w:r>
      <w:r w:rsidDel="00000000" w:rsidR="00000000" w:rsidRPr="00000000">
        <w:rPr>
          <w:rFonts w:ascii="Lora" w:cs="Lora" w:eastAsia="Lora" w:hAnsi="Lora"/>
          <w:b w:val="1"/>
          <w:color w:val="666666"/>
          <w:rtl w:val="0"/>
        </w:rPr>
        <w:t xml:space="preserve">h</w:t>
      </w:r>
      <w:r w:rsidDel="00000000" w:rsidR="00000000" w:rsidRPr="00000000">
        <w:rPr>
          <w:rtl w:val="0"/>
        </w:rPr>
      </w:r>
    </w:p>
    <w:p w:rsidR="00000000" w:rsidDel="00000000" w:rsidP="00000000" w:rsidRDefault="00000000" w:rsidRPr="00000000" w14:paraId="00000019">
      <w:pPr>
        <w:numPr>
          <w:ilvl w:val="3"/>
          <w:numId w:val="1"/>
        </w:numPr>
        <w:ind w:left="2880" w:hanging="360"/>
        <w:rPr>
          <w:color w:val="666666"/>
        </w:rPr>
      </w:pPr>
      <w:r w:rsidDel="00000000" w:rsidR="00000000" w:rsidRPr="00000000">
        <w:rPr>
          <w:rFonts w:ascii="Lora" w:cs="Lora" w:eastAsia="Lora" w:hAnsi="Lora"/>
          <w:color w:val="666666"/>
          <w:rtl w:val="0"/>
        </w:rPr>
        <w:t xml:space="preserve">the children has total height </w:t>
      </w:r>
      <w:r w:rsidDel="00000000" w:rsidR="00000000" w:rsidRPr="00000000">
        <w:rPr>
          <w:rFonts w:ascii="Lora" w:cs="Lora" w:eastAsia="Lora" w:hAnsi="Lora"/>
          <w:b w:val="1"/>
          <w:color w:val="666666"/>
          <w:rtl w:val="0"/>
        </w:rPr>
        <w:t xml:space="preserve">S(h-1)</w:t>
      </w:r>
      <w:r w:rsidDel="00000000" w:rsidR="00000000" w:rsidRPr="00000000">
        <w:rPr>
          <w:rtl w:val="0"/>
        </w:rPr>
      </w:r>
    </w:p>
    <w:p w:rsidR="00000000" w:rsidDel="00000000" w:rsidP="00000000" w:rsidRDefault="00000000" w:rsidRPr="00000000" w14:paraId="0000001A">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Solve the recurrence, we have</w:t>
      </w:r>
    </w:p>
    <w:p w:rsidR="00000000" w:rsidDel="00000000" w:rsidP="00000000" w:rsidRDefault="00000000" w:rsidRPr="00000000" w14:paraId="0000001B">
      <w:pPr>
        <w:numPr>
          <w:ilvl w:val="3"/>
          <w:numId w:val="1"/>
        </w:numPr>
        <w:ind w:left="2880" w:hanging="360"/>
        <w:rPr>
          <w:b w:val="1"/>
          <w:color w:val="666666"/>
        </w:rPr>
      </w:pPr>
      <w:r w:rsidDel="00000000" w:rsidR="00000000" w:rsidRPr="00000000">
        <w:rPr>
          <w:rFonts w:ascii="Lora" w:cs="Lora" w:eastAsia="Lora" w:hAnsi="Lora"/>
          <w:b w:val="1"/>
          <w:color w:val="666666"/>
          <w:rtl w:val="0"/>
        </w:rPr>
        <w:t xml:space="preserve">S(h) = </w:t>
      </w:r>
      <m:oMath>
        <m:sSup>
          <m:sSupPr>
            <m:ctrlPr>
              <w:rPr>
                <w:rFonts w:ascii="Lora" w:cs="Lora" w:eastAsia="Lora" w:hAnsi="Lora"/>
                <w:b w:val="1"/>
                <w:color w:val="666666"/>
              </w:rPr>
            </m:ctrlPr>
          </m:sSupPr>
          <m:e>
            <m:r>
              <w:rPr>
                <w:rFonts w:ascii="Lora" w:cs="Lora" w:eastAsia="Lora" w:hAnsi="Lora"/>
                <w:b w:val="1"/>
                <w:color w:val="666666"/>
              </w:rPr>
              <m:t xml:space="preserve">2</m:t>
            </m:r>
          </m:e>
          <m:sup>
            <m:r>
              <w:rPr>
                <w:rFonts w:ascii="Lora" w:cs="Lora" w:eastAsia="Lora" w:hAnsi="Lora"/>
                <w:b w:val="1"/>
                <w:color w:val="666666"/>
              </w:rPr>
              <m:t xml:space="preserve">h+1</m:t>
            </m:r>
          </m:sup>
        </m:sSup>
        <m:r>
          <w:rPr>
            <w:rFonts w:ascii="Lora" w:cs="Lora" w:eastAsia="Lora" w:hAnsi="Lora"/>
            <w:b w:val="1"/>
            <w:color w:val="666666"/>
          </w:rPr>
          <m:t xml:space="preserve">-h-2</m:t>
        </m:r>
      </m:oMath>
      <w:r w:rsidDel="00000000" w:rsidR="00000000" w:rsidRPr="00000000">
        <w:rPr>
          <w:rtl w:val="0"/>
        </w:rPr>
      </w:r>
    </w:p>
    <w:p w:rsidR="00000000" w:rsidDel="00000000" w:rsidP="00000000" w:rsidRDefault="00000000" w:rsidRPr="00000000" w14:paraId="0000001C">
      <w:pPr>
        <w:numPr>
          <w:ilvl w:val="3"/>
          <w:numId w:val="1"/>
        </w:numPr>
        <w:ind w:left="2880" w:hanging="360"/>
        <w:rPr>
          <w:rFonts w:ascii="Lora" w:cs="Lora" w:eastAsia="Lora" w:hAnsi="Lora"/>
          <w:color w:val="666666"/>
        </w:rPr>
      </w:pPr>
      <w:r w:rsidDel="00000000" w:rsidR="00000000" w:rsidRPr="00000000">
        <w:rPr>
          <w:rFonts w:ascii="Lora" w:cs="Lora" w:eastAsia="Lora" w:hAnsi="Lora"/>
          <w:color w:val="666666"/>
          <w:rtl w:val="0"/>
        </w:rPr>
        <w:t xml:space="preserve">This can be done using characteristic equations, or generating functions, or WolframAlpha :)</w:t>
      </w:r>
    </w:p>
    <w:p w:rsidR="00000000" w:rsidDel="00000000" w:rsidP="00000000" w:rsidRDefault="00000000" w:rsidRPr="00000000" w14:paraId="0000001D">
      <w:pPr>
        <w:ind w:left="288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1E">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Prove the recurrence by induction</w:t>
      </w:r>
    </w:p>
    <w:p w:rsidR="00000000" w:rsidDel="00000000" w:rsidP="00000000" w:rsidRDefault="00000000" w:rsidRPr="00000000" w14:paraId="0000001F">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Base Case: </w:t>
      </w:r>
    </w:p>
    <w:p w:rsidR="00000000" w:rsidDel="00000000" w:rsidP="00000000" w:rsidRDefault="00000000" w:rsidRPr="00000000" w14:paraId="00000020">
      <w:pPr>
        <w:numPr>
          <w:ilvl w:val="3"/>
          <w:numId w:val="1"/>
        </w:numPr>
        <w:ind w:left="2880" w:hanging="360"/>
        <w:rPr>
          <w:rFonts w:ascii="Lora" w:cs="Lora" w:eastAsia="Lora" w:hAnsi="Lora"/>
          <w:color w:val="666666"/>
        </w:rPr>
      </w:pPr>
      <m:oMath>
        <m:r>
          <w:rPr>
            <w:rFonts w:ascii="Lora" w:cs="Lora" w:eastAsia="Lora" w:hAnsi="Lora"/>
            <w:color w:val="666666"/>
          </w:rPr>
          <m:t xml:space="preserve">S(0)=</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0+1</m:t>
            </m:r>
          </m:sup>
        </m:sSup>
        <m:r>
          <w:rPr>
            <w:rFonts w:ascii="Lora" w:cs="Lora" w:eastAsia="Lora" w:hAnsi="Lora"/>
            <w:color w:val="666666"/>
          </w:rPr>
          <m:t xml:space="preserve">-0-2=0.</m:t>
        </m:r>
      </m:oMath>
      <w:r w:rsidDel="00000000" w:rsidR="00000000" w:rsidRPr="00000000">
        <w:rPr>
          <w:rFonts w:ascii="Lora" w:cs="Lora" w:eastAsia="Lora" w:hAnsi="Lora"/>
          <w:color w:val="666666"/>
          <w:rtl w:val="0"/>
        </w:rPr>
        <w:t xml:space="preserve"> </w:t>
      </w:r>
    </w:p>
    <w:p w:rsidR="00000000" w:rsidDel="00000000" w:rsidP="00000000" w:rsidRDefault="00000000" w:rsidRPr="00000000" w14:paraId="00000021">
      <w:pPr>
        <w:numPr>
          <w:ilvl w:val="3"/>
          <w:numId w:val="1"/>
        </w:numPr>
        <w:ind w:left="2880" w:hanging="360"/>
        <w:rPr>
          <w:rFonts w:ascii="Lora" w:cs="Lora" w:eastAsia="Lora" w:hAnsi="Lora"/>
          <w:color w:val="666666"/>
        </w:rPr>
      </w:pPr>
      <m:oMath>
        <m:r>
          <w:rPr>
            <w:rFonts w:ascii="Lora" w:cs="Lora" w:eastAsia="Lora" w:hAnsi="Lora"/>
            <w:color w:val="666666"/>
          </w:rPr>
          <m:t xml:space="preserve">S(1)=</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1+1</m:t>
            </m:r>
          </m:sup>
        </m:sSup>
        <m:r>
          <w:rPr>
            <w:rFonts w:ascii="Lora" w:cs="Lora" w:eastAsia="Lora" w:hAnsi="Lora"/>
            <w:color w:val="666666"/>
          </w:rPr>
          <m:t xml:space="preserve">-1-2=1.</m:t>
        </m:r>
      </m:oMath>
      <w:r w:rsidDel="00000000" w:rsidR="00000000" w:rsidRPr="00000000">
        <w:rPr>
          <w:rFonts w:ascii="Lora" w:cs="Lora" w:eastAsia="Lora" w:hAnsi="Lora"/>
          <w:color w:val="666666"/>
          <w:rtl w:val="0"/>
        </w:rPr>
        <w:t xml:space="preserve"> </w:t>
      </w:r>
    </w:p>
    <w:p w:rsidR="00000000" w:rsidDel="00000000" w:rsidP="00000000" w:rsidRDefault="00000000" w:rsidRPr="00000000" w14:paraId="00000022">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Inductive Hypothesis:</w:t>
      </w:r>
    </w:p>
    <w:p w:rsidR="00000000" w:rsidDel="00000000" w:rsidP="00000000" w:rsidRDefault="00000000" w:rsidRPr="00000000" w14:paraId="00000023">
      <w:pPr>
        <w:numPr>
          <w:ilvl w:val="3"/>
          <w:numId w:val="1"/>
        </w:numPr>
        <w:ind w:left="2880" w:hanging="360"/>
        <w:rPr>
          <w:rFonts w:ascii="Lora" w:cs="Lora" w:eastAsia="Lora" w:hAnsi="Lora"/>
          <w:color w:val="666666"/>
        </w:rPr>
      </w:pPr>
      <m:oMath>
        <m:r>
          <w:rPr>
            <w:rFonts w:ascii="Lora" w:cs="Lora" w:eastAsia="Lora" w:hAnsi="Lora"/>
            <w:color w:val="666666"/>
          </w:rPr>
          <m:t xml:space="preserve">S(k)=</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k+1</m:t>
            </m:r>
          </m:sup>
        </m:sSup>
        <m:r>
          <w:rPr>
            <w:rFonts w:ascii="Lora" w:cs="Lora" w:eastAsia="Lora" w:hAnsi="Lora"/>
            <w:color w:val="666666"/>
          </w:rPr>
          <m:t xml:space="preserve">-k-2, k&lt;h.</m:t>
        </m:r>
      </m:oMath>
      <w:r w:rsidDel="00000000" w:rsidR="00000000" w:rsidRPr="00000000">
        <w:rPr>
          <w:rtl w:val="0"/>
        </w:rPr>
      </w:r>
    </w:p>
    <w:p w:rsidR="00000000" w:rsidDel="00000000" w:rsidP="00000000" w:rsidRDefault="00000000" w:rsidRPr="00000000" w14:paraId="00000024">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Inductive Step:</w:t>
      </w:r>
    </w:p>
    <w:p w:rsidR="00000000" w:rsidDel="00000000" w:rsidP="00000000" w:rsidRDefault="00000000" w:rsidRPr="00000000" w14:paraId="00000025">
      <w:pPr>
        <w:numPr>
          <w:ilvl w:val="3"/>
          <w:numId w:val="1"/>
        </w:numPr>
        <w:ind w:left="2880" w:hanging="360"/>
        <w:rPr>
          <w:rFonts w:ascii="Lora" w:cs="Lora" w:eastAsia="Lora" w:hAnsi="Lora"/>
          <w:color w:val="666666"/>
        </w:rPr>
      </w:pPr>
      <m:oMath>
        <m:r>
          <w:rPr>
            <w:rFonts w:ascii="Lora" w:cs="Lora" w:eastAsia="Lora" w:hAnsi="Lora"/>
            <w:color w:val="666666"/>
          </w:rPr>
          <m:t xml:space="preserve">S(h)=2</m:t>
        </m:r>
        <m:r>
          <w:rPr>
            <w:rFonts w:ascii="Lora" w:cs="Lora" w:eastAsia="Lora" w:hAnsi="Lora"/>
            <w:color w:val="666666"/>
          </w:rPr>
          <m:t>∗</m:t>
        </m:r>
        <m:r>
          <w:rPr>
            <w:rFonts w:ascii="Lora" w:cs="Lora" w:eastAsia="Lora" w:hAnsi="Lora"/>
            <w:color w:val="666666"/>
          </w:rPr>
          <m:t xml:space="preserve">S(h-1)+h</m:t>
        </m:r>
      </m:oMath>
      <w:r w:rsidDel="00000000" w:rsidR="00000000" w:rsidRPr="00000000">
        <w:rPr>
          <w:rFonts w:ascii="Lora" w:cs="Lora" w:eastAsia="Lora" w:hAnsi="Lora"/>
          <w:color w:val="666666"/>
          <w:rtl w:val="0"/>
        </w:rPr>
        <w:br w:type="textWrapping"/>
        <w:t xml:space="preserve">       </w:t>
      </w:r>
      <m:oMath>
        <m:r>
          <w:rPr>
            <w:rFonts w:ascii="Lora" w:cs="Lora" w:eastAsia="Lora" w:hAnsi="Lora"/>
            <w:color w:val="666666"/>
          </w:rPr>
          <m:t xml:space="preserve">=2</m:t>
        </m:r>
        <m:r>
          <w:rPr>
            <w:rFonts w:ascii="Lora" w:cs="Lora" w:eastAsia="Lora" w:hAnsi="Lora"/>
            <w:color w:val="666666"/>
          </w:rPr>
          <m:t>∗</m:t>
        </m:r>
        <m:r>
          <w:rPr>
            <w:rFonts w:ascii="Lora" w:cs="Lora" w:eastAsia="Lora" w:hAnsi="Lora"/>
            <w:color w:val="666666"/>
          </w:rPr>
          <m:t xml:space="preserve">[</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(h-1)+1</m:t>
            </m:r>
          </m:sup>
        </m:sSup>
        <m:r>
          <w:rPr>
            <w:rFonts w:ascii="Lora" w:cs="Lora" w:eastAsia="Lora" w:hAnsi="Lora"/>
            <w:color w:val="666666"/>
          </w:rPr>
          <m:t xml:space="preserve">-(h-1)-2]+h</m:t>
        </m:r>
      </m:oMath>
      <w:r w:rsidDel="00000000" w:rsidR="00000000" w:rsidRPr="00000000">
        <w:rPr>
          <w:rFonts w:ascii="Lora" w:cs="Lora" w:eastAsia="Lora" w:hAnsi="Lora"/>
          <w:color w:val="666666"/>
          <w:rtl w:val="0"/>
        </w:rPr>
        <w:br w:type="textWrapping"/>
        <w:t xml:space="preserve">       </w:t>
      </w:r>
      <m:oMath>
        <m:r>
          <w:rPr>
            <w:rFonts w:ascii="Lora" w:cs="Lora" w:eastAsia="Lora" w:hAnsi="Lora"/>
            <w:color w:val="666666"/>
          </w:rPr>
          <m:t xml:space="preserve">=</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h+1</m:t>
            </m:r>
          </m:sup>
        </m:sSup>
        <m:r>
          <w:rPr>
            <w:rFonts w:ascii="Lora" w:cs="Lora" w:eastAsia="Lora" w:hAnsi="Lora"/>
            <w:color w:val="666666"/>
          </w:rPr>
          <m:t xml:space="preserve">-2</m:t>
        </m:r>
        <m:r>
          <w:rPr>
            <w:rFonts w:ascii="Lora" w:cs="Lora" w:eastAsia="Lora" w:hAnsi="Lora"/>
            <w:color w:val="666666"/>
          </w:rPr>
          <m:t>∗</m:t>
        </m:r>
        <m:r>
          <w:rPr>
            <w:rFonts w:ascii="Lora" w:cs="Lora" w:eastAsia="Lora" w:hAnsi="Lora"/>
            <w:color w:val="666666"/>
          </w:rPr>
          <m:t xml:space="preserve">h+2-4+h</m:t>
        </m:r>
      </m:oMath>
      <w:r w:rsidDel="00000000" w:rsidR="00000000" w:rsidRPr="00000000">
        <w:rPr>
          <w:rFonts w:ascii="Lora" w:cs="Lora" w:eastAsia="Lora" w:hAnsi="Lora"/>
          <w:color w:val="666666"/>
          <w:rtl w:val="0"/>
        </w:rPr>
        <w:br w:type="textWrapping"/>
        <w:t xml:space="preserve">       </w:t>
      </w:r>
      <m:oMath>
        <m:r>
          <w:rPr>
            <w:rFonts w:ascii="Lora" w:cs="Lora" w:eastAsia="Lora" w:hAnsi="Lora"/>
            <w:color w:val="666666"/>
          </w:rPr>
          <m:t xml:space="preserve">=</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h+1</m:t>
            </m:r>
          </m:sup>
        </m:sSup>
        <m:r>
          <w:rPr>
            <w:rFonts w:ascii="Lora" w:cs="Lora" w:eastAsia="Lora" w:hAnsi="Lora"/>
            <w:color w:val="666666"/>
          </w:rPr>
          <m:t xml:space="preserve">-h-2.</m:t>
        </m:r>
      </m:oMath>
      <w:r w:rsidDel="00000000" w:rsidR="00000000" w:rsidRPr="00000000">
        <w:rPr>
          <w:rFonts w:ascii="Arial Unicode MS" w:cs="Arial Unicode MS" w:eastAsia="Arial Unicode MS" w:hAnsi="Arial Unicode MS"/>
          <w:color w:val="666666"/>
          <w:rtl w:val="0"/>
        </w:rPr>
        <w:t xml:space="preserve"> ■</w:t>
      </w:r>
    </w:p>
    <w:p w:rsidR="00000000" w:rsidDel="00000000" w:rsidP="00000000" w:rsidRDefault="00000000" w:rsidRPr="00000000" w14:paraId="00000026">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Actual Runtime ana</w:t>
      </w:r>
      <w:ins w:author="Tingcong Liu" w:id="14" w:date="2019-11-09T19:45:24Z">
        <w:r w:rsidDel="00000000" w:rsidR="00000000" w:rsidRPr="00000000">
          <w:rPr>
            <w:rFonts w:ascii="Lora" w:cs="Lora" w:eastAsia="Lora" w:hAnsi="Lora"/>
            <w:color w:val="666666"/>
          </w:rPr>
          <w:drawing>
            <wp:inline distB="114300" distT="114300" distL="114300" distR="114300">
              <wp:extent cx="5943600" cy="38100"/>
              <wp:effectExtent b="0" l="0" r="0" t="0"/>
              <wp:docPr descr="horizontal line" id="8" name="image10.png"/>
              <a:graphic>
                <a:graphicData uri="http://schemas.openxmlformats.org/drawingml/2006/picture">
                  <pic:pic>
                    <pic:nvPicPr>
                      <pic:cNvPr descr="horizontal line" id="0" name="image10.png"/>
                      <pic:cNvPicPr preferRelativeResize="0"/>
                    </pic:nvPicPr>
                    <pic:blipFill>
                      <a:blip r:embed="rId11">
                        <a:alphaModFix amt="51000"/>
                      </a:blip>
                      <a:srcRect b="0" l="0" r="0" t="0"/>
                      <a:stretch>
                        <a:fillRect/>
                      </a:stretch>
                    </pic:blipFill>
                    <pic:spPr>
                      <a:xfrm>
                        <a:off x="0" y="0"/>
                        <a:ext cx="5943600" cy="38100"/>
                      </a:xfrm>
                      <a:prstGeom prst="rect"/>
                      <a:ln/>
                    </pic:spPr>
                  </pic:pic>
                </a:graphicData>
              </a:graphic>
            </wp:inline>
          </w:drawing>
        </w:r>
      </w:ins>
      <w:r w:rsidDel="00000000" w:rsidR="00000000" w:rsidRPr="00000000">
        <w:rPr>
          <w:rFonts w:ascii="Lora" w:cs="Lora" w:eastAsia="Lora" w:hAnsi="Lora"/>
          <w:color w:val="666666"/>
          <w:rtl w:val="0"/>
        </w:rPr>
        <w:t xml:space="preserve">lysis: we know </w:t>
      </w:r>
      <m:oMath>
        <m:r>
          <w:rPr>
            <w:rFonts w:ascii="Lora" w:cs="Lora" w:eastAsia="Lora" w:hAnsi="Lora"/>
            <w:color w:val="666666"/>
          </w:rPr>
          <m:t xml:space="preserve">S(h)</m:t>
        </m:r>
      </m:oMath>
      <w:r w:rsidDel="00000000" w:rsidR="00000000" w:rsidRPr="00000000">
        <w:rPr>
          <w:rFonts w:ascii="Lora" w:cs="Lora" w:eastAsia="Lora" w:hAnsi="Lora"/>
          <w:color w:val="666666"/>
          <w:rtl w:val="0"/>
        </w:rPr>
        <w:t xml:space="preserve"> is the runtime</w:t>
      </w:r>
    </w:p>
    <w:p w:rsidR="00000000" w:rsidDel="00000000" w:rsidP="00000000" w:rsidRDefault="00000000" w:rsidRPr="00000000" w14:paraId="00000027">
      <w:pPr>
        <w:numPr>
          <w:ilvl w:val="2"/>
          <w:numId w:val="5"/>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First, </w:t>
      </w:r>
      <m:oMath>
        <m:r>
          <w:rPr>
            <w:rFonts w:ascii="Lora" w:cs="Lora" w:eastAsia="Lora" w:hAnsi="Lora"/>
            <w:color w:val="666666"/>
          </w:rPr>
          <m:t xml:space="preserve">S(h)=</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h+1</m:t>
            </m:r>
          </m:sup>
        </m:sSup>
        <m:r>
          <w:rPr>
            <w:rFonts w:ascii="Lora" w:cs="Lora" w:eastAsia="Lora" w:hAnsi="Lora"/>
            <w:color w:val="666666"/>
          </w:rPr>
          <m:t xml:space="preserve">-h-2</m:t>
        </m:r>
      </m:oMath>
      <m:oMath>
        <m:r>
          <w:rPr>
            <w:rFonts w:ascii="Lora" w:cs="Lora" w:eastAsia="Lora" w:hAnsi="Lora"/>
            <w:color w:val="666666"/>
          </w:rPr>
          <m:t xml:space="preserve">=O(</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h</m:t>
            </m:r>
          </m:sup>
        </m:sSup>
        <m:r>
          <w:rPr>
            <w:rFonts w:ascii="Lora" w:cs="Lora" w:eastAsia="Lora" w:hAnsi="Lora"/>
            <w:color w:val="666666"/>
          </w:rPr>
          <m:t xml:space="preserve">).</m:t>
        </m:r>
      </m:oMath>
      <w:r w:rsidDel="00000000" w:rsidR="00000000" w:rsidRPr="00000000">
        <w:rPr>
          <w:rtl w:val="0"/>
        </w:rPr>
      </w:r>
    </w:p>
    <w:p w:rsidR="00000000" w:rsidDel="00000000" w:rsidP="00000000" w:rsidRDefault="00000000" w:rsidRPr="00000000" w14:paraId="00000028">
      <w:pPr>
        <w:numPr>
          <w:ilvl w:val="2"/>
          <w:numId w:val="5"/>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Second, </w:t>
      </w:r>
      <m:oMath>
        <m:r>
          <w:rPr>
            <w:rFonts w:ascii="Lora" w:cs="Lora" w:eastAsia="Lora" w:hAnsi="Lora"/>
            <w:color w:val="666666"/>
          </w:rPr>
          <m:t xml:space="preserve">h=log(n).</m:t>
        </m:r>
      </m:oMath>
      <w:r w:rsidDel="00000000" w:rsidR="00000000" w:rsidRPr="00000000">
        <w:rPr>
          <w:rtl w:val="0"/>
        </w:rPr>
      </w:r>
    </w:p>
    <w:p w:rsidR="00000000" w:rsidDel="00000000" w:rsidP="00000000" w:rsidRDefault="00000000" w:rsidRPr="00000000" w14:paraId="00000029">
      <w:pPr>
        <w:numPr>
          <w:ilvl w:val="2"/>
          <w:numId w:val="5"/>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Therefore, </w:t>
      </w:r>
      <m:oMath>
        <m:r>
          <w:rPr>
            <w:rFonts w:ascii="Lora" w:cs="Lora" w:eastAsia="Lora" w:hAnsi="Lora"/>
            <w:color w:val="666666"/>
          </w:rPr>
          <m:t xml:space="preserve">O(</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h</m:t>
            </m:r>
          </m:sup>
        </m:sSup>
        <m:r>
          <w:rPr>
            <w:rFonts w:ascii="Lora" w:cs="Lora" w:eastAsia="Lora" w:hAnsi="Lora"/>
            <w:color w:val="666666"/>
          </w:rPr>
          <m:t xml:space="preserve">)=O(</m:t>
        </m:r>
        <m:sSup>
          <m:sSupPr>
            <m:ctrlPr>
              <w:rPr>
                <w:rFonts w:ascii="Lora" w:cs="Lora" w:eastAsia="Lora" w:hAnsi="Lora"/>
                <w:color w:val="666666"/>
              </w:rPr>
            </m:ctrlPr>
          </m:sSupPr>
          <m:e>
            <m:r>
              <w:rPr>
                <w:rFonts w:ascii="Lora" w:cs="Lora" w:eastAsia="Lora" w:hAnsi="Lora"/>
                <w:color w:val="666666"/>
              </w:rPr>
              <m:t xml:space="preserve">2</m:t>
            </m:r>
          </m:e>
          <m:sup>
            <m:r>
              <w:rPr>
                <w:rFonts w:ascii="Lora" w:cs="Lora" w:eastAsia="Lora" w:hAnsi="Lora"/>
                <w:color w:val="666666"/>
              </w:rPr>
              <m:t xml:space="preserve">lgn</m:t>
            </m:r>
          </m:sup>
        </m:sSup>
        <m:r>
          <w:rPr>
            <w:rFonts w:ascii="Lora" w:cs="Lora" w:eastAsia="Lora" w:hAnsi="Lora"/>
            <w:color w:val="666666"/>
          </w:rPr>
          <m:t xml:space="preserve">)=O(n).</m:t>
        </m:r>
      </m:oMath>
      <w:r w:rsidDel="00000000" w:rsidR="00000000" w:rsidRPr="00000000">
        <w:rPr>
          <w:rtl w:val="0"/>
        </w:rPr>
      </w:r>
    </w:p>
    <w:p w:rsidR="00000000" w:rsidDel="00000000" w:rsidP="00000000" w:rsidRDefault="00000000" w:rsidRPr="00000000" w14:paraId="0000002A">
      <w:pPr>
        <w:numPr>
          <w:ilvl w:val="0"/>
          <w:numId w:val="5"/>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Now, we can find the minimum element in </w:t>
      </w:r>
      <m:oMath>
        <m:r>
          <w:rPr>
            <w:rFonts w:ascii="Lora" w:cs="Lora" w:eastAsia="Lora" w:hAnsi="Lora"/>
            <w:color w:val="666666"/>
          </w:rPr>
          <m:t xml:space="preserve">O(n)</m:t>
        </m:r>
      </m:oMath>
      <w:r w:rsidDel="00000000" w:rsidR="00000000" w:rsidRPr="00000000">
        <w:rPr>
          <w:rFonts w:ascii="Lora" w:cs="Lora" w:eastAsia="Lora" w:hAnsi="Lora"/>
          <w:color w:val="666666"/>
          <w:rtl w:val="0"/>
        </w:rPr>
        <w:t xml:space="preserve">, and create a heap out of it! Better than a Balanced BST</w:t>
      </w:r>
    </w:p>
    <w:p w:rsidR="00000000" w:rsidDel="00000000" w:rsidP="00000000" w:rsidRDefault="00000000" w:rsidRPr="00000000" w14:paraId="0000002B">
      <w:pPr>
        <w:pStyle w:val="Heading4"/>
        <w:spacing w:line="240" w:lineRule="auto"/>
        <w:rPr>
          <w:rFonts w:ascii="Lora" w:cs="Lora" w:eastAsia="Lora" w:hAnsi="Lora"/>
          <w:b w:val="1"/>
        </w:rPr>
      </w:pPr>
      <w:bookmarkStart w:colFirst="0" w:colLast="0" w:name="_9ko72dmtx4pg" w:id="1"/>
      <w:bookmarkEnd w:id="1"/>
      <w:r w:rsidDel="00000000" w:rsidR="00000000" w:rsidRPr="00000000">
        <w:rPr>
          <w:rFonts w:ascii="Lora" w:cs="Lora" w:eastAsia="Lora" w:hAnsi="Lora"/>
          <w:b w:val="1"/>
          <w:rtl w:val="0"/>
        </w:rPr>
        <w:t xml:space="preserve">Heap Sort</w:t>
      </w:r>
    </w:p>
    <w:p w:rsidR="00000000" w:rsidDel="00000000" w:rsidP="00000000" w:rsidRDefault="00000000" w:rsidRPr="00000000" w14:paraId="0000002C">
      <w:pPr>
        <w:numPr>
          <w:ilvl w:val="0"/>
          <w:numId w:val="5"/>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First, build a heap using the array</w:t>
      </w:r>
    </w:p>
    <w:p w:rsidR="00000000" w:rsidDel="00000000" w:rsidP="00000000" w:rsidRDefault="00000000" w:rsidRPr="00000000" w14:paraId="0000002D">
      <w:pPr>
        <w:numPr>
          <w:ilvl w:val="1"/>
          <w:numId w:val="5"/>
        </w:numPr>
        <w:ind w:left="1440" w:hanging="360"/>
        <w:rPr>
          <w:rFonts w:ascii="Lora" w:cs="Lora" w:eastAsia="Lora" w:hAnsi="Lora"/>
          <w:color w:val="666666"/>
        </w:rPr>
      </w:pPr>
      <w:del w:author="Patric Liu" w:id="15" w:date="2019-04-09T15:36:10Z">
        <w:commentRangeStart w:id="0"/>
        <w:commentRangeStart w:id="1"/>
      </w:del>
      <m:oMath>
        <w:del w:author="Patric Liu" w:id="15" w:date="2019-04-09T15:36:10Z">
          <m:r>
            <w:rPr>
              <w:rFonts w:ascii="Lora" w:cs="Lora" w:eastAsia="Lora" w:hAnsi="Lora"/>
              <w:color w:val="666666"/>
            </w:rPr>
            <m:t xml:space="preserve">O(n).</m:t>
          </m:r>
        </w:del>
      </m:oMath>
      <w:del w:author="Patric Liu" w:id="15" w:date="2019-04-09T15:36:10Z"/>
      <w:ins w:author="Cheng Xu" w:id="16" w:date="2019-11-07T06:50:59Z">
        <w:commentRangeEnd w:id="0"/>
        <w:r w:rsidDel="00000000" w:rsidR="00000000" w:rsidRPr="00000000">
          <w:commentReference w:id="0"/>
        </w:r>
        <w:commentRangeEnd w:id="1"/>
        <w:r w:rsidDel="00000000" w:rsidR="00000000" w:rsidRPr="00000000">
          <w:commentReference w:id="1"/>
        </w:r>
      </w:ins>
      <m:oMath>
        <w:ins w:author="Cheng Xu" w:id="16" w:date="2019-11-07T06:50:59Z">
          <m:r>
            <w:rPr>
              <w:rFonts w:ascii="Lora" w:cs="Lora" w:eastAsia="Lora" w:hAnsi="Lora"/>
              <w:color w:val="666666"/>
            </w:rPr>
            <m:t xml:space="preserve">O(n).</m:t>
          </m:r>
        </w:ins>
      </m:oMath>
      <w:ins w:author="Cheng Xu" w:id="16" w:date="2019-11-07T06:50:59Z"/>
      <w:r w:rsidDel="00000000" w:rsidR="00000000" w:rsidRPr="00000000">
        <w:rPr>
          <w:rtl w:val="0"/>
        </w:rPr>
      </w:r>
    </w:p>
    <w:p w:rsidR="00000000" w:rsidDel="00000000" w:rsidP="00000000" w:rsidRDefault="00000000" w:rsidRPr="00000000" w14:paraId="0000002E">
      <w:pPr>
        <w:numPr>
          <w:ilvl w:val="0"/>
          <w:numId w:val="5"/>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Call remove minimum until the heap is empty</w:t>
      </w:r>
    </w:p>
    <w:p w:rsidR="00000000" w:rsidDel="00000000" w:rsidP="00000000" w:rsidRDefault="00000000" w:rsidRPr="00000000" w14:paraId="0000002F">
      <w:pPr>
        <w:numPr>
          <w:ilvl w:val="1"/>
          <w:numId w:val="5"/>
        </w:numPr>
        <w:ind w:left="1440" w:hanging="360"/>
        <w:rPr>
          <w:rFonts w:ascii="Lora" w:cs="Lora" w:eastAsia="Lora" w:hAnsi="Lora"/>
          <w:color w:val="666666"/>
        </w:rPr>
      </w:pPr>
      <m:oMath>
        <m:r>
          <w:rPr>
            <w:rFonts w:ascii="Lora" w:cs="Lora" w:eastAsia="Lora" w:hAnsi="Lora"/>
            <w:color w:val="666666"/>
          </w:rPr>
          <m:t xml:space="preserve">O(n log(n))</m:t>
        </m:r>
      </m:oMath>
      <w:r w:rsidDel="00000000" w:rsidR="00000000" w:rsidRPr="00000000">
        <w:rPr>
          <w:rFonts w:ascii="Lora" w:cs="Lora" w:eastAsia="Lora" w:hAnsi="Lora"/>
          <w:color w:val="666666"/>
          <w:rtl w:val="0"/>
        </w:rPr>
        <w:t xml:space="preserve">time.</w:t>
      </w:r>
    </w:p>
    <w:p w:rsidR="00000000" w:rsidDel="00000000" w:rsidP="00000000" w:rsidRDefault="00000000" w:rsidRPr="00000000" w14:paraId="00000030">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When we call remove minimum, we will not actually remove the element, we will just place it at the end of the array. This will allow us to sort in place.</w:t>
      </w:r>
    </w:p>
    <w:p w:rsidR="00000000" w:rsidDel="00000000" w:rsidP="00000000" w:rsidRDefault="00000000" w:rsidRPr="00000000" w14:paraId="00000031">
      <w:pPr>
        <w:numPr>
          <w:ilvl w:val="0"/>
          <w:numId w:val="5"/>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Finally, we may want to reverse the list</w:t>
      </w:r>
    </w:p>
    <w:p w:rsidR="00000000" w:rsidDel="00000000" w:rsidP="00000000" w:rsidRDefault="00000000" w:rsidRPr="00000000" w14:paraId="00000032">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 </w:t>
      </w:r>
      <m:oMath>
        <m:r>
          <w:rPr>
            <w:rFonts w:ascii="Lora" w:cs="Lora" w:eastAsia="Lora" w:hAnsi="Lora"/>
            <w:color w:val="666666"/>
          </w:rPr>
          <m:t xml:space="preserve">O(n)</m:t>
        </m:r>
      </m:oMath>
      <w:r w:rsidDel="00000000" w:rsidR="00000000" w:rsidRPr="00000000">
        <w:rPr>
          <w:rFonts w:ascii="Lora" w:cs="Lora" w:eastAsia="Lora" w:hAnsi="Lora"/>
          <w:color w:val="666666"/>
          <w:rtl w:val="0"/>
        </w:rPr>
        <w:t xml:space="preserve">.</w:t>
      </w:r>
    </w:p>
    <w:p w:rsidR="00000000" w:rsidDel="00000000" w:rsidP="00000000" w:rsidRDefault="00000000" w:rsidRPr="00000000" w14:paraId="00000033">
      <w:pPr>
        <w:numPr>
          <w:ilvl w:val="0"/>
          <w:numId w:val="5"/>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This algorithm uses 0 extra memory: it is an in-place </w:t>
      </w:r>
      <m:oMath>
        <m:r>
          <w:rPr>
            <w:rFonts w:ascii="Lora" w:cs="Lora" w:eastAsia="Lora" w:hAnsi="Lora"/>
            <w:color w:val="666666"/>
          </w:rPr>
          <m:t xml:space="preserve">O(n log(n))</m:t>
        </m:r>
      </m:oMath>
      <w:r w:rsidDel="00000000" w:rsidR="00000000" w:rsidRPr="00000000">
        <w:rPr>
          <w:rFonts w:ascii="Lora" w:cs="Lora" w:eastAsia="Lora" w:hAnsi="Lora"/>
          <w:color w:val="666666"/>
          <w:rtl w:val="0"/>
        </w:rPr>
        <w:t xml:space="preserve">(the best we can do) sort.</w:t>
      </w:r>
    </w:p>
    <w:p w:rsidR="00000000" w:rsidDel="00000000" w:rsidP="00000000" w:rsidRDefault="00000000" w:rsidRPr="00000000" w14:paraId="00000034">
      <w:pPr>
        <w:rPr>
          <w:rFonts w:ascii="Lora" w:cs="Lora" w:eastAsia="Lora" w:hAnsi="Lora"/>
          <w:color w:val="666666"/>
        </w:rPr>
      </w:pPr>
      <w:r w:rsidDel="00000000" w:rsidR="00000000" w:rsidRPr="00000000">
        <w:rPr>
          <w:rtl w:val="0"/>
        </w:rPr>
      </w:r>
    </w:p>
    <w:p w:rsidR="00000000" w:rsidDel="00000000" w:rsidP="00000000" w:rsidRDefault="00000000" w:rsidRPr="00000000" w14:paraId="00000035">
      <w:pPr>
        <w:rPr>
          <w:rFonts w:ascii="Lora" w:cs="Lora" w:eastAsia="Lora" w:hAnsi="Lora"/>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4"/>
        <w:rPr>
          <w:rFonts w:ascii="Lora" w:cs="Lora" w:eastAsia="Lora" w:hAnsi="Lora"/>
          <w:b w:val="1"/>
        </w:rPr>
      </w:pPr>
      <w:bookmarkStart w:colFirst="0" w:colLast="0" w:name="_eo8p8wcr59kr" w:id="2"/>
      <w:bookmarkEnd w:id="2"/>
      <w:r w:rsidDel="00000000" w:rsidR="00000000" w:rsidRPr="00000000">
        <w:rPr>
          <w:rFonts w:ascii="Lora" w:cs="Lora" w:eastAsia="Lora" w:hAnsi="Lora"/>
          <w:b w:val="1"/>
          <w:rtl w:val="0"/>
        </w:rPr>
        <w:t xml:space="preserve">Disjoint Sets</w:t>
      </w:r>
    </w:p>
    <w:p w:rsidR="00000000" w:rsidDel="00000000" w:rsidP="00000000" w:rsidRDefault="00000000" w:rsidRPr="00000000" w14:paraId="00000037">
      <w:pPr>
        <w:numPr>
          <w:ilvl w:val="0"/>
          <w:numId w:val="2"/>
        </w:numPr>
        <w:ind w:left="720" w:hanging="360"/>
        <w:rPr>
          <w:rFonts w:ascii="Lora" w:cs="Lora" w:eastAsia="Lora" w:hAnsi="Lora"/>
          <w:color w:val="666666"/>
        </w:rPr>
      </w:pPr>
      <w:r w:rsidDel="00000000" w:rsidR="00000000" w:rsidRPr="00000000">
        <w:rPr>
          <w:rFonts w:ascii="Lora" w:cs="Lora" w:eastAsia="Lora" w:hAnsi="Lora"/>
          <w:color w:val="666666"/>
          <w:rtl w:val="0"/>
        </w:rPr>
        <w:t xml:space="preserve">Partition all data into equivalence classes </w:t>
      </w:r>
    </w:p>
    <w:p w:rsidR="00000000" w:rsidDel="00000000" w:rsidP="00000000" w:rsidRDefault="00000000" w:rsidRPr="00000000" w14:paraId="00000038">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every element exists in exactly one set</w:t>
      </w:r>
    </w:p>
    <w:p w:rsidR="00000000" w:rsidDel="00000000" w:rsidP="00000000" w:rsidRDefault="00000000" w:rsidRPr="00000000" w14:paraId="00000039">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every set is an equitant representation of itself</w:t>
      </w:r>
    </w:p>
    <w:p w:rsidR="00000000" w:rsidDel="00000000" w:rsidP="00000000" w:rsidRDefault="00000000" w:rsidRPr="00000000" w14:paraId="0000003A">
      <w:pPr>
        <w:numPr>
          <w:ilvl w:val="2"/>
          <w:numId w:val="2"/>
        </w:numPr>
        <w:spacing w:line="259" w:lineRule="auto"/>
        <w:ind w:left="2160" w:hanging="360"/>
        <w:rPr>
          <w:rFonts w:ascii="Lora" w:cs="Lora" w:eastAsia="Lora" w:hAnsi="Lora"/>
          <w:color w:val="666666"/>
        </w:rPr>
      </w:pPr>
      <w:r w:rsidDel="00000000" w:rsidR="00000000" w:rsidRPr="00000000">
        <w:rPr>
          <w:rFonts w:ascii="Lora" w:cs="Lora" w:eastAsia="Lora" w:hAnsi="Lora"/>
          <w:color w:val="666666"/>
          <w:rtl w:val="0"/>
        </w:rPr>
        <w:t xml:space="preserve">Mathematically: </w:t>
      </w:r>
      <m:oMath>
        <m:r>
          <w:rPr>
            <w:rFonts w:ascii="Lora" w:cs="Lora" w:eastAsia="Lora" w:hAnsi="Lora"/>
            <w:color w:val="666666"/>
          </w:rPr>
          <m:t xml:space="preserve">4 ∈</m:t>
        </m:r>
        <m:sSub>
          <m:sSubPr>
            <m:ctrlPr>
              <w:rPr>
                <w:rFonts w:ascii="Lora" w:cs="Lora" w:eastAsia="Lora" w:hAnsi="Lora"/>
                <w:color w:val="666666"/>
              </w:rPr>
            </m:ctrlPr>
          </m:sSubPr>
          <m:e>
            <m:r>
              <w:rPr>
                <w:rFonts w:ascii="Lora" w:cs="Lora" w:eastAsia="Lora" w:hAnsi="Lora"/>
                <w:color w:val="666666"/>
              </w:rPr>
              <m:t xml:space="preserve">[0]</m:t>
            </m:r>
          </m:e>
          <m:sub>
            <m:r>
              <w:rPr>
                <w:rFonts w:ascii="Lora" w:cs="Lora" w:eastAsia="Lora" w:hAnsi="Lora"/>
                <w:color w:val="666666"/>
              </w:rPr>
              <m:t xml:space="preserve">R</m:t>
            </m:r>
          </m:sub>
        </m:sSub>
        <m:r>
          <w:rPr>
            <w:rFonts w:ascii="Lora" w:cs="Lora" w:eastAsia="Lora" w:hAnsi="Lora"/>
            <w:color w:val="666666"/>
          </w:rPr>
          <m:t xml:space="preserve">→8∈</m:t>
        </m:r>
        <m:sSub>
          <m:sSubPr>
            <m:ctrlPr>
              <w:rPr>
                <w:rFonts w:ascii="Lora" w:cs="Lora" w:eastAsia="Lora" w:hAnsi="Lora"/>
                <w:color w:val="666666"/>
              </w:rPr>
            </m:ctrlPr>
          </m:sSubPr>
          <m:e>
            <m:r>
              <w:rPr>
                <w:rFonts w:ascii="Lora" w:cs="Lora" w:eastAsia="Lora" w:hAnsi="Lora"/>
                <w:color w:val="666666"/>
              </w:rPr>
              <m:t xml:space="preserve">[0]</m:t>
            </m:r>
          </m:e>
          <m:sub>
            <m:r>
              <w:rPr>
                <w:rFonts w:ascii="Lora" w:cs="Lora" w:eastAsia="Lora" w:hAnsi="Lora"/>
                <w:color w:val="666666"/>
              </w:rPr>
              <m:t xml:space="preserve">R</m:t>
            </m:r>
          </m:sub>
        </m:sSub>
      </m:oMath>
      <w:r w:rsidDel="00000000" w:rsidR="00000000" w:rsidRPr="00000000">
        <w:rPr>
          <w:rtl w:val="0"/>
        </w:rPr>
      </w:r>
    </w:p>
    <w:p w:rsidR="00000000" w:rsidDel="00000000" w:rsidP="00000000" w:rsidRDefault="00000000" w:rsidRPr="00000000" w14:paraId="0000003B">
      <w:pPr>
        <w:numPr>
          <w:ilvl w:val="2"/>
          <w:numId w:val="2"/>
        </w:numPr>
        <w:spacing w:after="0" w:afterAutospacing="0" w:line="259" w:lineRule="auto"/>
        <w:ind w:left="2160" w:hanging="360"/>
        <w:rPr>
          <w:rFonts w:ascii="Lora" w:cs="Lora" w:eastAsia="Lora" w:hAnsi="Lora"/>
          <w:color w:val="666666"/>
        </w:rPr>
      </w:pPr>
      <w:r w:rsidDel="00000000" w:rsidR="00000000" w:rsidRPr="00000000">
        <w:rPr>
          <w:rFonts w:ascii="Lora" w:cs="Lora" w:eastAsia="Lora" w:hAnsi="Lora"/>
          <w:color w:val="666666"/>
          <w:rtl w:val="0"/>
        </w:rPr>
        <w:t xml:space="preserve">Programmatically: find(4) == find(8)</w:t>
      </w:r>
    </w:p>
    <w:p w:rsidR="00000000" w:rsidDel="00000000" w:rsidP="00000000" w:rsidRDefault="00000000" w:rsidRPr="00000000" w14:paraId="0000003C">
      <w:pPr>
        <w:numPr>
          <w:ilvl w:val="0"/>
          <w:numId w:val="2"/>
        </w:numPr>
        <w:spacing w:after="160" w:line="259" w:lineRule="auto"/>
        <w:ind w:left="720" w:hanging="360"/>
        <w:rPr>
          <w:rFonts w:ascii="Lora" w:cs="Lora" w:eastAsia="Lora" w:hAnsi="Lora"/>
          <w:color w:val="666666"/>
        </w:rPr>
      </w:pPr>
      <w:r w:rsidDel="00000000" w:rsidR="00000000" w:rsidRPr="00000000">
        <w:rPr>
          <w:rFonts w:ascii="Lora" w:cs="Lora" w:eastAsia="Lora" w:hAnsi="Lora"/>
          <w:color w:val="666666"/>
          <w:rtl w:val="0"/>
        </w:rPr>
        <w:t xml:space="preserve">The operation </w:t>
      </w:r>
      <w:r w:rsidDel="00000000" w:rsidR="00000000" w:rsidRPr="00000000">
        <w:rPr>
          <w:rFonts w:ascii="Lora" w:cs="Lora" w:eastAsia="Lora" w:hAnsi="Lora"/>
          <w:b w:val="1"/>
          <w:color w:val="666666"/>
          <w:rtl w:val="0"/>
        </w:rPr>
        <w:t xml:space="preserve">(find)</w:t>
      </w:r>
      <w:r w:rsidDel="00000000" w:rsidR="00000000" w:rsidRPr="00000000">
        <w:rPr>
          <w:rFonts w:ascii="Lora" w:cs="Lora" w:eastAsia="Lora" w:hAnsi="Lora"/>
          <w:color w:val="666666"/>
          <w:rtl w:val="0"/>
        </w:rPr>
        <w:t xml:space="preserve"> is our equivalence relation</w:t>
      </w:r>
    </w:p>
    <w:p w:rsidR="00000000" w:rsidDel="00000000" w:rsidP="00000000" w:rsidRDefault="00000000" w:rsidRPr="00000000" w14:paraId="0000003D">
      <w:pPr>
        <w:pStyle w:val="Heading4"/>
        <w:spacing w:after="160" w:line="259" w:lineRule="auto"/>
        <w:rPr>
          <w:rFonts w:ascii="Lora" w:cs="Lora" w:eastAsia="Lora" w:hAnsi="Lora"/>
          <w:b w:val="1"/>
        </w:rPr>
      </w:pPr>
      <w:bookmarkStart w:colFirst="0" w:colLast="0" w:name="_cnq0au28bayb" w:id="3"/>
      <w:bookmarkEnd w:id="3"/>
      <w:r w:rsidDel="00000000" w:rsidR="00000000" w:rsidRPr="00000000">
        <w:rPr>
          <w:rFonts w:ascii="Lora" w:cs="Lora" w:eastAsia="Lora" w:hAnsi="Lora"/>
          <w:b w:val="1"/>
          <w:rtl w:val="0"/>
        </w:rPr>
        <w:t xml:space="preserve">Disjoint Sets ADT</w:t>
      </w:r>
    </w:p>
    <w:p w:rsidR="00000000" w:rsidDel="00000000" w:rsidP="00000000" w:rsidRDefault="00000000" w:rsidRPr="00000000" w14:paraId="0000003E">
      <w:pPr>
        <w:numPr>
          <w:ilvl w:val="0"/>
          <w:numId w:val="8"/>
        </w:numPr>
        <w:spacing w:line="259" w:lineRule="auto"/>
        <w:ind w:left="720" w:hanging="360"/>
        <w:rPr>
          <w:ins w:author="Lyu Ji" w:id="17" w:date="2019-11-25T17:31:44Z"/>
          <w:rFonts w:ascii="Lora" w:cs="Lora" w:eastAsia="Lora" w:hAnsi="Lora"/>
          <w:color w:val="666666"/>
        </w:rPr>
      </w:pPr>
      <w:r w:rsidDel="00000000" w:rsidR="00000000" w:rsidRPr="00000000">
        <w:rPr>
          <w:rFonts w:ascii="Lora" w:cs="Lora" w:eastAsia="Lora" w:hAnsi="Lora"/>
          <w:color w:val="666666"/>
          <w:rtl w:val="0"/>
        </w:rPr>
        <w:t xml:space="preserve">To</w:t>
      </w:r>
      <w:ins w:author="Lyu Ji" w:id="17" w:date="2019-11-25T17:31:44Z">
        <w:r w:rsidDel="00000000" w:rsidR="00000000" w:rsidRPr="00000000">
          <w:rPr>
            <w:rtl w:val="0"/>
          </w:rPr>
        </w:r>
      </w:ins>
    </w:p>
    <w:p w:rsidR="00000000" w:rsidDel="00000000" w:rsidP="00000000" w:rsidRDefault="00000000" w:rsidRPr="00000000" w14:paraId="0000003F">
      <w:pPr>
        <w:numPr>
          <w:ilvl w:val="0"/>
          <w:numId w:val="8"/>
        </w:numPr>
        <w:spacing w:line="259" w:lineRule="auto"/>
        <w:ind w:left="720" w:hanging="360"/>
        <w:rPr>
          <w:rFonts w:ascii="Lora" w:cs="Lora" w:eastAsia="Lora" w:hAnsi="Lora"/>
          <w:color w:val="666666"/>
        </w:rPr>
      </w:pPr>
      <w:r w:rsidDel="00000000" w:rsidR="00000000" w:rsidRPr="00000000">
        <w:rPr>
          <w:rFonts w:ascii="Lora" w:cs="Lora" w:eastAsia="Lora" w:hAnsi="Lora"/>
          <w:color w:val="666666"/>
          <w:rtl w:val="0"/>
        </w:rPr>
        <w:t xml:space="preserve"> m</w:t>
      </w:r>
      <w:r w:rsidDel="00000000" w:rsidR="00000000" w:rsidRPr="00000000">
        <w:rPr>
          <w:rFonts w:ascii="Lora" w:cs="Lora" w:eastAsia="Lora" w:hAnsi="Lora"/>
          <w:color w:val="666666"/>
          <w:rtl w:val="0"/>
        </w:rPr>
        <w:t xml:space="preserve">aintain a collection </w:t>
      </w:r>
      <m:oMath>
        <m:r>
          <w:rPr>
            <w:rFonts w:ascii="Lora" w:cs="Lora" w:eastAsia="Lora" w:hAnsi="Lora"/>
            <w:color w:val="666666"/>
          </w:rPr>
          <m:t xml:space="preserve">S={</m:t>
        </m:r>
        <m:sSub>
          <m:sSubPr>
            <m:ctrlPr>
              <w:rPr>
                <w:rFonts w:ascii="Lora" w:cs="Lora" w:eastAsia="Lora" w:hAnsi="Lora"/>
                <w:color w:val="666666"/>
              </w:rPr>
            </m:ctrlPr>
          </m:sSubPr>
          <m:e>
            <m:r>
              <w:rPr>
                <w:rFonts w:ascii="Lora" w:cs="Lora" w:eastAsia="Lora" w:hAnsi="Lora"/>
                <w:color w:val="666666"/>
              </w:rPr>
              <m:t xml:space="preserve">s</m:t>
            </m:r>
          </m:e>
          <m:sub>
            <m:r>
              <w:rPr>
                <w:rFonts w:ascii="Lora" w:cs="Lora" w:eastAsia="Lora" w:hAnsi="Lora"/>
                <w:color w:val="666666"/>
              </w:rPr>
              <m:t xml:space="preserve">0</m:t>
            </m:r>
          </m:sub>
        </m:sSub>
        <m:r>
          <w:rPr>
            <w:rFonts w:ascii="Lora" w:cs="Lora" w:eastAsia="Lora" w:hAnsi="Lora"/>
            <w:color w:val="666666"/>
          </w:rPr>
          <m:t xml:space="preserve">, </m:t>
        </m:r>
        <m:sSub>
          <m:sSubPr>
            <m:ctrlPr>
              <w:rPr>
                <w:rFonts w:ascii="Lora" w:cs="Lora" w:eastAsia="Lora" w:hAnsi="Lora"/>
                <w:color w:val="666666"/>
              </w:rPr>
            </m:ctrlPr>
          </m:sSubPr>
          <m:e>
            <m:r>
              <w:rPr>
                <w:rFonts w:ascii="Lora" w:cs="Lora" w:eastAsia="Lora" w:hAnsi="Lora"/>
                <w:color w:val="666666"/>
              </w:rPr>
              <m:t xml:space="preserve">s</m:t>
            </m:r>
          </m:e>
          <m:sub>
            <m:r>
              <w:rPr>
                <w:rFonts w:ascii="Lora" w:cs="Lora" w:eastAsia="Lora" w:hAnsi="Lora"/>
                <w:color w:val="666666"/>
              </w:rPr>
              <m:t xml:space="preserve">1</m:t>
            </m:r>
          </m:sub>
        </m:sSub>
        <m:r>
          <w:rPr>
            <w:rFonts w:ascii="Lora" w:cs="Lora" w:eastAsia="Lora" w:hAnsi="Lora"/>
            <w:color w:val="666666"/>
          </w:rPr>
          <m:t xml:space="preserve">, … </m:t>
        </m:r>
        <m:sSub>
          <m:sSubPr>
            <m:ctrlPr>
              <w:rPr>
                <w:rFonts w:ascii="Lora" w:cs="Lora" w:eastAsia="Lora" w:hAnsi="Lora"/>
                <w:color w:val="666666"/>
              </w:rPr>
            </m:ctrlPr>
          </m:sSubPr>
          <m:e>
            <m:r>
              <w:rPr>
                <w:rFonts w:ascii="Lora" w:cs="Lora" w:eastAsia="Lora" w:hAnsi="Lora"/>
                <w:color w:val="666666"/>
              </w:rPr>
              <m:t xml:space="preserve">s</m:t>
            </m:r>
          </m:e>
          <m:sub>
            <m:r>
              <w:rPr>
                <w:rFonts w:ascii="Lora" w:cs="Lora" w:eastAsia="Lora" w:hAnsi="Lora"/>
                <w:color w:val="666666"/>
              </w:rPr>
              <m:t xml:space="preserve">k</m:t>
            </m:r>
          </m:sub>
        </m:sSub>
        <m:r>
          <w:rPr>
            <w:rFonts w:ascii="Lora" w:cs="Lora" w:eastAsia="Lora" w:hAnsi="Lora"/>
            <w:color w:val="666666"/>
          </w:rPr>
          <m:t xml:space="preserve">}</m:t>
        </m:r>
      </m:oMath>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i w:val="1"/>
          <w:color w:val="666666"/>
          <w:rtl w:val="0"/>
        </w:rPr>
        <w:t xml:space="preserve">- a set of disjoint sets</w:t>
      </w:r>
      <w:r w:rsidDel="00000000" w:rsidR="00000000" w:rsidRPr="00000000">
        <w:rPr>
          <w:rFonts w:ascii="Lora" w:cs="Lora" w:eastAsia="Lora" w:hAnsi="Lora"/>
          <w:color w:val="666666"/>
          <w:rtl w:val="0"/>
        </w:rPr>
        <w:t xml:space="preserve">, where e</w:t>
      </w:r>
      <w:r w:rsidDel="00000000" w:rsidR="00000000" w:rsidRPr="00000000">
        <w:rPr>
          <w:rFonts w:ascii="Lora" w:cs="Lora" w:eastAsia="Lora" w:hAnsi="Lora"/>
          <w:color w:val="666666"/>
          <w:rtl w:val="0"/>
        </w:rPr>
        <w:t xml:space="preserve">ach set has a representative member.</w:t>
      </w:r>
    </w:p>
    <w:p w:rsidR="00000000" w:rsidDel="00000000" w:rsidP="00000000" w:rsidRDefault="00000000" w:rsidRPr="00000000" w14:paraId="00000040">
      <w:pPr>
        <w:numPr>
          <w:ilvl w:val="0"/>
          <w:numId w:val="8"/>
        </w:numPr>
        <w:spacing w:line="259" w:lineRule="auto"/>
        <w:ind w:left="720" w:hanging="360"/>
        <w:rPr>
          <w:rFonts w:ascii="Lora" w:cs="Lora" w:eastAsia="Lora" w:hAnsi="Lora"/>
          <w:color w:val="666666"/>
        </w:rPr>
      </w:pPr>
      <w:r w:rsidDel="00000000" w:rsidR="00000000" w:rsidRPr="00000000">
        <w:rPr>
          <w:rFonts w:ascii="Lora" w:cs="Lora" w:eastAsia="Lora" w:hAnsi="Lora"/>
          <w:color w:val="666666"/>
          <w:rtl w:val="0"/>
        </w:rPr>
        <w:t xml:space="preserve">API:   </w:t>
      </w:r>
    </w:p>
    <w:p w:rsidR="00000000" w:rsidDel="00000000" w:rsidP="00000000" w:rsidRDefault="00000000" w:rsidRPr="00000000" w14:paraId="00000041">
      <w:pPr>
        <w:numPr>
          <w:ilvl w:val="1"/>
          <w:numId w:val="8"/>
        </w:numPr>
        <w:spacing w:line="259" w:lineRule="auto"/>
        <w:ind w:left="1440" w:hanging="360"/>
        <w:rPr>
          <w:color w:val="666666"/>
        </w:rPr>
      </w:pPr>
      <w:r w:rsidDel="00000000" w:rsidR="00000000" w:rsidRPr="00000000">
        <w:rPr>
          <w:rFonts w:ascii="Courier New" w:cs="Courier New" w:eastAsia="Courier New" w:hAnsi="Courier New"/>
          <w:color w:val="666666"/>
          <w:rtl w:val="0"/>
        </w:rPr>
        <w:t xml:space="preserve">void makeSet(const T &amp; t); </w:t>
      </w:r>
    </w:p>
    <w:p w:rsidR="00000000" w:rsidDel="00000000" w:rsidP="00000000" w:rsidRDefault="00000000" w:rsidRPr="00000000" w14:paraId="00000042">
      <w:pPr>
        <w:numPr>
          <w:ilvl w:val="2"/>
          <w:numId w:val="8"/>
        </w:numPr>
        <w:spacing w:line="259" w:lineRule="auto"/>
        <w:ind w:left="2160" w:hanging="360"/>
        <w:rPr>
          <w:rFonts w:ascii="Lora" w:cs="Lora" w:eastAsia="Lora" w:hAnsi="Lora"/>
          <w:color w:val="666666"/>
        </w:rPr>
      </w:pPr>
      <w:r w:rsidDel="00000000" w:rsidR="00000000" w:rsidRPr="00000000">
        <w:rPr>
          <w:rFonts w:ascii="Lora" w:cs="Lora" w:eastAsia="Lora" w:hAnsi="Lora"/>
          <w:color w:val="666666"/>
          <w:rtl w:val="0"/>
        </w:rPr>
        <w:t xml:space="preserve">create a set with one element</w:t>
      </w:r>
    </w:p>
    <w:p w:rsidR="00000000" w:rsidDel="00000000" w:rsidP="00000000" w:rsidRDefault="00000000" w:rsidRPr="00000000" w14:paraId="00000043">
      <w:pPr>
        <w:numPr>
          <w:ilvl w:val="1"/>
          <w:numId w:val="8"/>
        </w:numPr>
        <w:spacing w:line="259" w:lineRule="auto"/>
        <w:ind w:left="1440" w:hanging="360"/>
        <w:rPr>
          <w:color w:val="666666"/>
        </w:rPr>
      </w:pPr>
      <w:r w:rsidDel="00000000" w:rsidR="00000000" w:rsidRPr="00000000">
        <w:rPr>
          <w:rFonts w:ascii="Courier New" w:cs="Courier New" w:eastAsia="Courier New" w:hAnsi="Courier New"/>
          <w:color w:val="666666"/>
          <w:rtl w:val="0"/>
        </w:rPr>
        <w:t xml:space="preserve">void union(const T &amp; k1, const T &amp; k2);</w:t>
      </w:r>
    </w:p>
    <w:p w:rsidR="00000000" w:rsidDel="00000000" w:rsidP="00000000" w:rsidRDefault="00000000" w:rsidRPr="00000000" w14:paraId="00000044">
      <w:pPr>
        <w:numPr>
          <w:ilvl w:val="2"/>
          <w:numId w:val="8"/>
        </w:numPr>
        <w:spacing w:line="259" w:lineRule="auto"/>
        <w:ind w:left="2160" w:hanging="360"/>
        <w:rPr>
          <w:rFonts w:ascii="Lora" w:cs="Lora" w:eastAsia="Lora" w:hAnsi="Lora"/>
          <w:color w:val="666666"/>
        </w:rPr>
      </w:pPr>
      <w:r w:rsidDel="00000000" w:rsidR="00000000" w:rsidRPr="00000000">
        <w:rPr>
          <w:rFonts w:ascii="Lora" w:cs="Lora" w:eastAsia="Lora" w:hAnsi="Lora"/>
          <w:color w:val="666666"/>
          <w:rtl w:val="0"/>
        </w:rPr>
        <w:t xml:space="preserve">set + set</w:t>
      </w:r>
    </w:p>
    <w:p w:rsidR="00000000" w:rsidDel="00000000" w:rsidP="00000000" w:rsidRDefault="00000000" w:rsidRPr="00000000" w14:paraId="00000045">
      <w:pPr>
        <w:numPr>
          <w:ilvl w:val="1"/>
          <w:numId w:val="8"/>
        </w:numPr>
        <w:spacing w:line="259" w:lineRule="auto"/>
        <w:ind w:left="1440" w:hanging="360"/>
        <w:rPr>
          <w:color w:val="666666"/>
        </w:rPr>
      </w:pPr>
      <w:r w:rsidDel="00000000" w:rsidR="00000000" w:rsidRPr="00000000">
        <w:rPr>
          <w:rFonts w:ascii="Courier New" w:cs="Courier New" w:eastAsia="Courier New" w:hAnsi="Courier New"/>
          <w:color w:val="666666"/>
          <w:rtl w:val="0"/>
        </w:rPr>
        <w:t xml:space="preserve">T &amp; find(const T &amp; k); </w:t>
      </w:r>
      <w:r w:rsidDel="00000000" w:rsidR="00000000" w:rsidRPr="00000000">
        <w:rPr>
          <w:rFonts w:ascii="Lora" w:cs="Lora" w:eastAsia="Lora" w:hAnsi="Lora"/>
          <w:color w:val="666666"/>
          <w:rtl w:val="0"/>
        </w:rPr>
        <w:tab/>
        <w:tab/>
        <w:tab/>
      </w:r>
    </w:p>
    <w:p w:rsidR="00000000" w:rsidDel="00000000" w:rsidP="00000000" w:rsidRDefault="00000000" w:rsidRPr="00000000" w14:paraId="00000046">
      <w:pPr>
        <w:numPr>
          <w:ilvl w:val="2"/>
          <w:numId w:val="8"/>
        </w:numPr>
        <w:spacing w:line="259" w:lineRule="auto"/>
        <w:ind w:left="2160" w:hanging="360"/>
        <w:rPr>
          <w:rFonts w:ascii="Lora" w:cs="Lora" w:eastAsia="Lora" w:hAnsi="Lora"/>
          <w:color w:val="666666"/>
        </w:rPr>
      </w:pPr>
      <w:r w:rsidDel="00000000" w:rsidR="00000000" w:rsidRPr="00000000">
        <w:rPr>
          <w:rFonts w:ascii="Lora" w:cs="Lora" w:eastAsia="Lora" w:hAnsi="Lora"/>
          <w:color w:val="666666"/>
          <w:rtl w:val="0"/>
        </w:rPr>
        <w:t xml:space="preserve">find the </w:t>
      </w:r>
      <w:del w:author="Xinhe Xu" w:id="18" w:date="2019-12-17T01:52:02Z">
        <w:r w:rsidDel="00000000" w:rsidR="00000000" w:rsidRPr="00000000">
          <w:rPr>
            <w:rFonts w:ascii="Lora" w:cs="Lora" w:eastAsia="Lora" w:hAnsi="Lora"/>
            <w:color w:val="666666"/>
            <w:rtl w:val="0"/>
          </w:rPr>
          <w:delText xml:space="preserve">representa</w:delText>
        </w:r>
      </w:del>
      <w:r w:rsidDel="00000000" w:rsidR="00000000" w:rsidRPr="00000000">
        <w:rPr>
          <w:rFonts w:ascii="Lora" w:cs="Lora" w:eastAsia="Lora" w:hAnsi="Lora"/>
          <w:color w:val="666666"/>
          <w:rtl w:val="0"/>
        </w:rPr>
        <w:t xml:space="preserve">tive element</w:t>
      </w:r>
    </w:p>
    <w:p w:rsidR="00000000" w:rsidDel="00000000" w:rsidP="00000000" w:rsidRDefault="00000000" w:rsidRPr="00000000" w14:paraId="00000047">
      <w:pPr>
        <w:pStyle w:val="Heading4"/>
        <w:spacing w:after="160" w:line="259" w:lineRule="auto"/>
        <w:rPr>
          <w:rFonts w:ascii="Lora" w:cs="Lora" w:eastAsia="Lora" w:hAnsi="Lora"/>
          <w:b w:val="1"/>
        </w:rPr>
      </w:pPr>
      <w:bookmarkStart w:colFirst="0" w:colLast="0" w:name="_ez168k4qdl0v" w:id="4"/>
      <w:bookmarkEnd w:id="4"/>
      <w:r w:rsidDel="00000000" w:rsidR="00000000" w:rsidRPr="00000000">
        <w:rPr>
          <w:rFonts w:ascii="Lora" w:cs="Lora" w:eastAsia="Lora" w:hAnsi="Lora"/>
          <w:b w:val="1"/>
          <w:rtl w:val="0"/>
        </w:rPr>
        <w:t xml:space="preserve">Implementations</w:t>
      </w:r>
    </w:p>
    <w:p w:rsidR="00000000" w:rsidDel="00000000" w:rsidP="00000000" w:rsidRDefault="00000000" w:rsidRPr="00000000" w14:paraId="00000048">
      <w:pPr>
        <w:numPr>
          <w:ilvl w:val="0"/>
          <w:numId w:val="3"/>
        </w:numPr>
        <w:spacing w:line="259" w:lineRule="auto"/>
        <w:ind w:left="720" w:hanging="360"/>
        <w:rPr>
          <w:rFonts w:ascii="Lora" w:cs="Lora" w:eastAsia="Lora" w:hAnsi="Lora"/>
          <w:color w:val="666666"/>
        </w:rPr>
      </w:pPr>
      <w:r w:rsidDel="00000000" w:rsidR="00000000" w:rsidRPr="00000000">
        <w:rPr>
          <w:rFonts w:ascii="Lora" w:cs="Lora" w:eastAsia="Lora" w:hAnsi="Lora"/>
          <w:color w:val="666666"/>
          <w:rtl w:val="0"/>
        </w:rPr>
        <w:t xml:space="preserve">Idea:</w:t>
      </w:r>
    </w:p>
    <w:p w:rsidR="00000000" w:rsidDel="00000000" w:rsidP="00000000" w:rsidRDefault="00000000" w:rsidRPr="00000000" w14:paraId="00000049">
      <w:pPr>
        <w:numPr>
          <w:ilvl w:val="1"/>
          <w:numId w:val="3"/>
        </w:numPr>
        <w:spacing w:line="259" w:lineRule="auto"/>
        <w:ind w:left="1440" w:hanging="360"/>
        <w:rPr>
          <w:rFonts w:ascii="Lora" w:cs="Lora" w:eastAsia="Lora" w:hAnsi="Lora"/>
          <w:color w:val="666666"/>
        </w:rPr>
      </w:pPr>
      <w:r w:rsidDel="00000000" w:rsidR="00000000" w:rsidRPr="00000000">
        <w:rPr>
          <w:rFonts w:ascii="Lora" w:cs="Lora" w:eastAsia="Lora" w:hAnsi="Lora"/>
          <w:color w:val="666666"/>
          <w:rtl w:val="0"/>
        </w:rPr>
        <w:t xml:space="preserve">Map elements to an array.</w:t>
      </w:r>
    </w:p>
    <w:p w:rsidR="00000000" w:rsidDel="00000000" w:rsidP="00000000" w:rsidRDefault="00000000" w:rsidRPr="00000000" w14:paraId="0000004A">
      <w:pPr>
        <w:numPr>
          <w:ilvl w:val="1"/>
          <w:numId w:val="3"/>
        </w:numPr>
        <w:spacing w:line="259" w:lineRule="auto"/>
        <w:ind w:left="1440" w:hanging="360"/>
        <w:rPr>
          <w:rFonts w:ascii="Lora" w:cs="Lora" w:eastAsia="Lora" w:hAnsi="Lora"/>
          <w:color w:val="666666"/>
        </w:rPr>
      </w:pPr>
      <w:r w:rsidDel="00000000" w:rsidR="00000000" w:rsidRPr="00000000">
        <w:rPr>
          <w:rFonts w:ascii="Lora" w:cs="Lora" w:eastAsia="Lora" w:hAnsi="Lora"/>
          <w:color w:val="666666"/>
          <w:rtl w:val="0"/>
        </w:rPr>
        <w:t xml:space="preserve">Indices of the array correspond to the elements in the sets.</w:t>
      </w:r>
    </w:p>
    <w:p w:rsidR="00000000" w:rsidDel="00000000" w:rsidP="00000000" w:rsidRDefault="00000000" w:rsidRPr="00000000" w14:paraId="0000004B">
      <w:pPr>
        <w:numPr>
          <w:ilvl w:val="0"/>
          <w:numId w:val="3"/>
        </w:numPr>
        <w:spacing w:line="259" w:lineRule="auto"/>
        <w:ind w:left="720" w:hanging="360"/>
        <w:rPr>
          <w:rFonts w:ascii="Lora" w:cs="Lora" w:eastAsia="Lora" w:hAnsi="Lora"/>
          <w:color w:val="666666"/>
          <w:rPrChange w:author="Chirag Jain" w:id="19" w:date="2019-12-02T23:33:06Z">
            <w:rPr>
              <w:rFonts w:ascii="Lora" w:cs="Lora" w:eastAsia="Lora" w:hAnsi="Lora"/>
              <w:color w:val="666666"/>
            </w:rPr>
          </w:rPrChange>
        </w:rPr>
        <w:pPrChange w:author="Chirag Jain" w:id="0" w:date="2019-12-02T23:33:06Z">
          <w:pPr>
            <w:numPr>
              <w:ilvl w:val="1"/>
              <w:numId w:val="3"/>
            </w:numPr>
            <w:spacing w:line="259" w:lineRule="auto"/>
            <w:ind w:left="1440" w:hanging="360"/>
          </w:pPr>
        </w:pPrChange>
      </w:pPr>
      <w:r w:rsidDel="00000000" w:rsidR="00000000" w:rsidRPr="00000000">
        <w:rPr>
          <w:rFonts w:ascii="Lora" w:cs="Lora" w:eastAsia="Lora" w:hAnsi="Lora"/>
          <w:color w:val="666666"/>
          <w:rtl w:val="0"/>
        </w:rPr>
        <w:t xml:space="preserve">Values in the array correspond to the representative members of the sets.</w:t>
      </w:r>
    </w:p>
    <w:p w:rsidR="00000000" w:rsidDel="00000000" w:rsidP="00000000" w:rsidRDefault="00000000" w:rsidRPr="00000000" w14:paraId="0000004C">
      <w:pPr>
        <w:spacing w:line="259" w:lineRule="auto"/>
        <w:rPr>
          <w:rFonts w:ascii="Lora" w:cs="Lora" w:eastAsia="Lora" w:hAnsi="Lora"/>
          <w:color w:val="666666"/>
        </w:rPr>
      </w:pPr>
      <w:r w:rsidDel="00000000" w:rsidR="00000000" w:rsidRPr="00000000">
        <w:rPr>
          <w:rtl w:val="0"/>
        </w:rPr>
      </w:r>
    </w:p>
    <w:p w:rsidR="00000000" w:rsidDel="00000000" w:rsidP="00000000" w:rsidRDefault="00000000" w:rsidRPr="00000000" w14:paraId="0000004D">
      <w:pPr>
        <w:spacing w:after="160" w:line="259" w:lineRule="auto"/>
        <w:jc w:val="center"/>
        <w:rPr>
          <w:rFonts w:ascii="Lora" w:cs="Lora" w:eastAsia="Lora" w:hAnsi="Lora"/>
          <w:color w:val="666666"/>
        </w:rPr>
      </w:pPr>
      <w:r w:rsidDel="00000000" w:rsidR="00000000" w:rsidRPr="00000000">
        <w:rPr>
          <w:rFonts w:ascii="Lora" w:cs="Lora" w:eastAsia="Lora" w:hAnsi="Lora"/>
          <w:color w:val="666666"/>
        </w:rPr>
        <w:drawing>
          <wp:inline distB="0" distT="0" distL="0" distR="0">
            <wp:extent cx="4023503" cy="90011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23503"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spacing w:after="0" w:afterAutospacing="0" w:line="259" w:lineRule="auto"/>
        <w:ind w:left="720" w:hanging="360"/>
        <w:rPr>
          <w:rFonts w:ascii="Lora" w:cs="Lora" w:eastAsia="Lora" w:hAnsi="Lora"/>
          <w:b w:val="1"/>
          <w:color w:val="666666"/>
        </w:rPr>
      </w:pPr>
      <w:r w:rsidDel="00000000" w:rsidR="00000000" w:rsidRPr="00000000">
        <w:rPr>
          <w:rFonts w:ascii="Lora" w:cs="Lora" w:eastAsia="Lora" w:hAnsi="Lora"/>
          <w:b w:val="1"/>
          <w:color w:val="666666"/>
          <w:rtl w:val="0"/>
        </w:rPr>
        <w:t xml:space="preserve">Implementation 1</w:t>
      </w:r>
    </w:p>
    <w:p w:rsidR="00000000" w:rsidDel="00000000" w:rsidP="00000000" w:rsidRDefault="00000000" w:rsidRPr="00000000" w14:paraId="0000004F">
      <w:pPr>
        <w:numPr>
          <w:ilvl w:val="1"/>
          <w:numId w:val="4"/>
        </w:numPr>
        <w:spacing w:after="0" w:afterAutospacing="0" w:line="259" w:lineRule="auto"/>
        <w:ind w:left="1440" w:hanging="360"/>
        <w:rPr>
          <w:rFonts w:ascii="Lora" w:cs="Lora" w:eastAsia="Lora" w:hAnsi="Lora"/>
          <w:color w:val="666666"/>
        </w:rPr>
      </w:pPr>
      <w:r w:rsidDel="00000000" w:rsidR="00000000" w:rsidRPr="00000000">
        <w:rPr>
          <w:rFonts w:ascii="Lora" w:cs="Lora" w:eastAsia="Lora" w:hAnsi="Lora"/>
          <w:color w:val="666666"/>
          <w:rtl w:val="0"/>
        </w:rPr>
        <w:t xml:space="preserve">Choose a unique representative element for each set. It makes sense to choose one of the elements in the set.</w:t>
      </w:r>
    </w:p>
    <w:p w:rsidR="00000000" w:rsidDel="00000000" w:rsidP="00000000" w:rsidRDefault="00000000" w:rsidRPr="00000000" w14:paraId="00000050">
      <w:pPr>
        <w:numPr>
          <w:ilvl w:val="2"/>
          <w:numId w:val="4"/>
        </w:numPr>
        <w:spacing w:after="0" w:afterAutospacing="0" w:line="259" w:lineRule="auto"/>
        <w:ind w:left="2160" w:hanging="360"/>
        <w:rPr>
          <w:rFonts w:ascii="Lora" w:cs="Lora" w:eastAsia="Lora" w:hAnsi="Lora"/>
          <w:color w:val="666666"/>
        </w:rPr>
      </w:pPr>
      <m:oMath>
        <m:sSub>
          <m:sSubPr>
            <m:ctrlPr>
              <w:rPr>
                <w:rFonts w:ascii="Lora" w:cs="Lora" w:eastAsia="Lora" w:hAnsi="Lora"/>
                <w:color w:val="666666"/>
              </w:rPr>
            </m:ctrlPr>
          </m:sSubPr>
          <m:e>
            <m:r>
              <w:rPr>
                <w:rFonts w:ascii="Lora" w:cs="Lora" w:eastAsia="Lora" w:hAnsi="Lora"/>
                <w:color w:val="666666"/>
              </w:rPr>
              <m:t xml:space="preserve">[0]</m:t>
            </m:r>
          </m:e>
          <m:sub>
            <m:r>
              <w:rPr>
                <w:rFonts w:ascii="Lora" w:cs="Lora" w:eastAsia="Lora" w:hAnsi="Lora"/>
                <w:color w:val="666666"/>
              </w:rPr>
              <m:t xml:space="preserve">R</m:t>
            </m:r>
          </m:sub>
        </m:sSub>
        <m:r>
          <w:rPr>
            <w:rFonts w:ascii="Lora" w:cs="Lora" w:eastAsia="Lora" w:hAnsi="Lora"/>
            <w:color w:val="666666"/>
          </w:rPr>
          <m:t xml:space="preserve">→{0,1,4} </m:t>
        </m:r>
      </m:oMath>
      <w:r w:rsidDel="00000000" w:rsidR="00000000" w:rsidRPr="00000000">
        <w:rPr>
          <w:rtl w:val="0"/>
        </w:rPr>
      </w:r>
    </w:p>
    <w:p w:rsidR="00000000" w:rsidDel="00000000" w:rsidP="00000000" w:rsidRDefault="00000000" w:rsidRPr="00000000" w14:paraId="00000051">
      <w:pPr>
        <w:numPr>
          <w:ilvl w:val="2"/>
          <w:numId w:val="4"/>
        </w:numPr>
        <w:spacing w:line="259" w:lineRule="auto"/>
        <w:ind w:left="2160" w:hanging="360"/>
        <w:rPr>
          <w:rFonts w:ascii="Lora" w:cs="Lora" w:eastAsia="Lora" w:hAnsi="Lora"/>
          <w:color w:val="666666"/>
        </w:rPr>
      </w:pPr>
      <m:oMath>
        <m:sSub>
          <m:sSubPr>
            <m:ctrlPr>
              <w:rPr>
                <w:rFonts w:ascii="Lora" w:cs="Lora" w:eastAsia="Lora" w:hAnsi="Lora"/>
                <w:color w:val="666666"/>
              </w:rPr>
            </m:ctrlPr>
          </m:sSubPr>
          <m:e>
            <m:r>
              <w:rPr>
                <w:rFonts w:ascii="Lora" w:cs="Lora" w:eastAsia="Lora" w:hAnsi="Lora"/>
                <w:color w:val="666666"/>
              </w:rPr>
              <m:t xml:space="preserve">[7]</m:t>
            </m:r>
          </m:e>
          <m:sub>
            <m:r>
              <w:rPr>
                <w:rFonts w:ascii="Lora" w:cs="Lora" w:eastAsia="Lora" w:hAnsi="Lora"/>
                <w:color w:val="666666"/>
              </w:rPr>
              <m:t xml:space="preserve">R</m:t>
            </m:r>
          </m:sub>
        </m:sSub>
        <m:r>
          <w:rPr>
            <w:rFonts w:ascii="Lora" w:cs="Lora" w:eastAsia="Lora" w:hAnsi="Lora"/>
            <w:color w:val="666666"/>
          </w:rPr>
          <m:t xml:space="preserve">→{2,7} </m:t>
        </m:r>
      </m:oMath>
      <w:r w:rsidDel="00000000" w:rsidR="00000000" w:rsidRPr="00000000">
        <w:rPr>
          <w:rtl w:val="0"/>
        </w:rPr>
      </w:r>
    </w:p>
    <w:p w:rsidR="00000000" w:rsidDel="00000000" w:rsidP="00000000" w:rsidRDefault="00000000" w:rsidRPr="00000000" w14:paraId="00000052">
      <w:pPr>
        <w:numPr>
          <w:ilvl w:val="2"/>
          <w:numId w:val="4"/>
        </w:numPr>
        <w:spacing w:after="0" w:afterAutospacing="0" w:line="259" w:lineRule="auto"/>
        <w:ind w:left="2160" w:hanging="360"/>
        <w:rPr>
          <w:rFonts w:ascii="Lora" w:cs="Lora" w:eastAsia="Lora" w:hAnsi="Lora"/>
          <w:color w:val="666666"/>
        </w:rPr>
      </w:pPr>
      <m:oMath>
        <m:sSub>
          <m:sSubPr>
            <m:ctrlPr>
              <w:rPr>
                <w:rFonts w:ascii="Lora" w:cs="Lora" w:eastAsia="Lora" w:hAnsi="Lora"/>
                <w:color w:val="666666"/>
              </w:rPr>
            </m:ctrlPr>
          </m:sSubPr>
          <m:e>
            <m:r>
              <w:rPr>
                <w:rFonts w:ascii="Lora" w:cs="Lora" w:eastAsia="Lora" w:hAnsi="Lora"/>
                <w:color w:val="666666"/>
              </w:rPr>
              <m:t xml:space="preserve">[3]</m:t>
            </m:r>
          </m:e>
          <m:sub>
            <m:r>
              <w:rPr>
                <w:rFonts w:ascii="Lora" w:cs="Lora" w:eastAsia="Lora" w:hAnsi="Lora"/>
                <w:color w:val="666666"/>
              </w:rPr>
              <m:t xml:space="preserve">R</m:t>
            </m:r>
          </m:sub>
        </m:sSub>
        <m:r>
          <w:rPr>
            <w:rFonts w:ascii="Lora" w:cs="Lora" w:eastAsia="Lora" w:hAnsi="Lora"/>
            <w:color w:val="666666"/>
          </w:rPr>
          <m:t xml:space="preserve">→{3,5,6}</m:t>
        </m:r>
      </m:oMath>
      <w:r w:rsidDel="00000000" w:rsidR="00000000" w:rsidRPr="00000000">
        <w:rPr>
          <w:rtl w:val="0"/>
        </w:rPr>
      </w:r>
    </w:p>
    <w:p w:rsidR="00000000" w:rsidDel="00000000" w:rsidP="00000000" w:rsidRDefault="00000000" w:rsidRPr="00000000" w14:paraId="00000053">
      <w:pPr>
        <w:numPr>
          <w:ilvl w:val="1"/>
          <w:numId w:val="4"/>
        </w:numPr>
        <w:spacing w:after="160" w:line="259" w:lineRule="auto"/>
        <w:ind w:left="1440" w:hanging="360"/>
        <w:rPr>
          <w:rFonts w:ascii="Lora" w:cs="Lora" w:eastAsia="Lora" w:hAnsi="Lora"/>
          <w:color w:val="666666"/>
        </w:rPr>
      </w:pPr>
      <w:r w:rsidDel="00000000" w:rsidR="00000000" w:rsidRPr="00000000">
        <w:rPr>
          <w:rFonts w:ascii="Lora" w:cs="Lora" w:eastAsia="Lora" w:hAnsi="Lora"/>
          <w:color w:val="666666"/>
          <w:rtl w:val="0"/>
        </w:rPr>
        <w:t xml:space="preserve">Match identity of the set to the index of each element: </w:t>
      </w:r>
    </w:p>
    <w:p w:rsidR="00000000" w:rsidDel="00000000" w:rsidP="00000000" w:rsidRDefault="00000000" w:rsidRPr="00000000" w14:paraId="00000054">
      <w:pPr>
        <w:spacing w:after="160" w:line="259" w:lineRule="auto"/>
        <w:jc w:val="center"/>
        <w:rPr>
          <w:rFonts w:ascii="Lora" w:cs="Lora" w:eastAsia="Lora" w:hAnsi="Lora"/>
          <w:color w:val="666666"/>
        </w:rPr>
      </w:pPr>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color w:val="666666"/>
        </w:rPr>
        <w:drawing>
          <wp:inline distB="0" distT="0" distL="0" distR="0">
            <wp:extent cx="2238580" cy="484583"/>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238580" cy="48458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7"/>
        </w:numPr>
        <w:spacing w:after="0" w:afterAutospacing="0" w:line="259" w:lineRule="auto"/>
        <w:ind w:left="720" w:hanging="360"/>
        <w:rPr>
          <w:rFonts w:ascii="Courier New" w:cs="Courier New" w:eastAsia="Courier New" w:hAnsi="Courier New"/>
          <w:b w:val="1"/>
          <w:color w:val="666666"/>
        </w:rPr>
      </w:pPr>
      <w:r w:rsidDel="00000000" w:rsidR="00000000" w:rsidRPr="00000000">
        <w:rPr>
          <w:rFonts w:ascii="Courier New" w:cs="Courier New" w:eastAsia="Courier New" w:hAnsi="Courier New"/>
          <w:b w:val="1"/>
          <w:color w:val="666666"/>
          <w:rtl w:val="0"/>
        </w:rPr>
        <w:t xml:space="preserve">Find(k)</w:t>
      </w:r>
      <w:ins w:author="Prajna Kiran" w:id="20" w:date="2019-11-07T07:40:50Z">
        <w:r w:rsidDel="00000000" w:rsidR="00000000" w:rsidRPr="00000000">
          <w:rPr>
            <w:rFonts w:ascii="Courier New" w:cs="Courier New" w:eastAsia="Courier New" w:hAnsi="Courier New"/>
            <w:b w:val="1"/>
            <w:color w:val="666666"/>
            <w:rtl w:val="0"/>
          </w:rPr>
          <w:t xml:space="preserve"> </w:t>
        </w:r>
      </w:ins>
      <w:r w:rsidDel="00000000" w:rsidR="00000000" w:rsidRPr="00000000">
        <w:rPr>
          <w:rtl w:val="0"/>
        </w:rPr>
      </w:r>
    </w:p>
    <w:p w:rsidR="00000000" w:rsidDel="00000000" w:rsidP="00000000" w:rsidRDefault="00000000" w:rsidRPr="00000000" w14:paraId="00000056">
      <w:pPr>
        <w:numPr>
          <w:ilvl w:val="1"/>
          <w:numId w:val="7"/>
        </w:numPr>
        <w:spacing w:after="0" w:afterAutospacing="0" w:line="259" w:lineRule="auto"/>
        <w:ind w:left="1440" w:hanging="360"/>
        <w:rPr>
          <w:color w:val="666666"/>
        </w:rPr>
      </w:pPr>
      <w:r w:rsidDel="00000000" w:rsidR="00000000" w:rsidRPr="00000000">
        <w:rPr>
          <w:rFonts w:ascii="Lora" w:cs="Lora" w:eastAsia="Lora" w:hAnsi="Lora"/>
          <w:color w:val="666666"/>
          <w:rtl w:val="0"/>
        </w:rPr>
        <w:t xml:space="preserve">Looking up the value at index </w:t>
      </w:r>
      <w:r w:rsidDel="00000000" w:rsidR="00000000" w:rsidRPr="00000000">
        <w:rPr>
          <w:rFonts w:ascii="Lora" w:cs="Lora" w:eastAsia="Lora" w:hAnsi="Lora"/>
          <w:b w:val="1"/>
          <w:color w:val="666666"/>
          <w:rtl w:val="0"/>
        </w:rPr>
        <w:t xml:space="preserve">k</w:t>
      </w:r>
    </w:p>
    <w:p w:rsidR="00000000" w:rsidDel="00000000" w:rsidP="00000000" w:rsidRDefault="00000000" w:rsidRPr="00000000" w14:paraId="00000057">
      <w:pPr>
        <w:numPr>
          <w:ilvl w:val="1"/>
          <w:numId w:val="7"/>
        </w:numPr>
        <w:spacing w:after="0" w:afterAutospacing="0" w:line="259" w:lineRule="auto"/>
        <w:ind w:left="1440" w:hanging="360"/>
        <w:rPr>
          <w:rFonts w:ascii="Lora" w:cs="Lora" w:eastAsia="Lora" w:hAnsi="Lora"/>
          <w:color w:val="666666"/>
        </w:rPr>
      </w:pPr>
      <w:r w:rsidDel="00000000" w:rsidR="00000000" w:rsidRPr="00000000">
        <w:rPr>
          <w:rFonts w:ascii="Lora" w:cs="Lora" w:eastAsia="Lora" w:hAnsi="Lora"/>
          <w:color w:val="666666"/>
          <w:rtl w:val="0"/>
        </w:rPr>
        <w:t xml:space="preserve">Takes O(1)</w:t>
      </w:r>
    </w:p>
    <w:p w:rsidR="00000000" w:rsidDel="00000000" w:rsidP="00000000" w:rsidRDefault="00000000" w:rsidRPr="00000000" w14:paraId="00000058">
      <w:pPr>
        <w:numPr>
          <w:ilvl w:val="0"/>
          <w:numId w:val="7"/>
        </w:numPr>
        <w:spacing w:after="0" w:afterAutospacing="0" w:line="259" w:lineRule="auto"/>
        <w:ind w:left="720" w:hanging="360"/>
        <w:rPr>
          <w:rFonts w:ascii="Courier New" w:cs="Courier New" w:eastAsia="Courier New" w:hAnsi="Courier New"/>
          <w:b w:val="1"/>
          <w:color w:val="666666"/>
        </w:rPr>
      </w:pPr>
      <w:r w:rsidDel="00000000" w:rsidR="00000000" w:rsidRPr="00000000">
        <w:rPr>
          <w:rFonts w:ascii="Courier New" w:cs="Courier New" w:eastAsia="Courier New" w:hAnsi="Courier New"/>
          <w:b w:val="1"/>
          <w:color w:val="666666"/>
          <w:rtl w:val="0"/>
        </w:rPr>
        <w:t xml:space="preserve">Union(k1, k2)</w:t>
      </w:r>
    </w:p>
    <w:p w:rsidR="00000000" w:rsidDel="00000000" w:rsidP="00000000" w:rsidRDefault="00000000" w:rsidRPr="00000000" w14:paraId="00000059">
      <w:pPr>
        <w:numPr>
          <w:ilvl w:val="1"/>
          <w:numId w:val="7"/>
        </w:numPr>
        <w:spacing w:after="0" w:afterAutospacing="0" w:line="259" w:lineRule="auto"/>
        <w:ind w:left="1440" w:hanging="360"/>
        <w:rPr>
          <w:rFonts w:ascii="Courier New" w:cs="Courier New" w:eastAsia="Courier New" w:hAnsi="Courier New"/>
          <w:b w:val="1"/>
          <w:color w:val="666666"/>
        </w:rPr>
      </w:pPr>
      <w:r w:rsidDel="00000000" w:rsidR="00000000" w:rsidRPr="00000000">
        <w:rPr>
          <w:rFonts w:ascii="Lora" w:cs="Lora" w:eastAsia="Lora" w:hAnsi="Lora"/>
          <w:color w:val="666666"/>
          <w:rtl w:val="0"/>
        </w:rPr>
        <w:t xml:space="preserve">The representative element for all the elements in </w:t>
      </w:r>
      <w:r w:rsidDel="00000000" w:rsidR="00000000" w:rsidRPr="00000000">
        <w:rPr>
          <w:rFonts w:ascii="Lora" w:cs="Lora" w:eastAsia="Lora" w:hAnsi="Lora"/>
          <w:b w:val="1"/>
          <w:color w:val="666666"/>
          <w:rtl w:val="0"/>
        </w:rPr>
        <w:t xml:space="preserve">k1 </w:t>
      </w:r>
      <w:r w:rsidDel="00000000" w:rsidR="00000000" w:rsidRPr="00000000">
        <w:rPr>
          <w:rFonts w:ascii="Lora" w:cs="Lora" w:eastAsia="Lora" w:hAnsi="Lora"/>
          <w:color w:val="666666"/>
          <w:rtl w:val="0"/>
        </w:rPr>
        <w:t xml:space="preserve">and </w:t>
      </w:r>
      <w:r w:rsidDel="00000000" w:rsidR="00000000" w:rsidRPr="00000000">
        <w:rPr>
          <w:rFonts w:ascii="Lora" w:cs="Lora" w:eastAsia="Lora" w:hAnsi="Lora"/>
          <w:b w:val="1"/>
          <w:color w:val="666666"/>
          <w:rtl w:val="0"/>
        </w:rPr>
        <w:t xml:space="preserve">k2</w:t>
      </w:r>
      <w:r w:rsidDel="00000000" w:rsidR="00000000" w:rsidRPr="00000000">
        <w:rPr>
          <w:rFonts w:ascii="Lora" w:cs="Lora" w:eastAsia="Lora" w:hAnsi="Lora"/>
          <w:color w:val="666666"/>
          <w:rtl w:val="0"/>
        </w:rPr>
        <w:t xml:space="preserve"> must be the same.</w:t>
      </w:r>
    </w:p>
    <w:p w:rsidR="00000000" w:rsidDel="00000000" w:rsidP="00000000" w:rsidRDefault="00000000" w:rsidRPr="00000000" w14:paraId="0000005A">
      <w:pPr>
        <w:numPr>
          <w:ilvl w:val="1"/>
          <w:numId w:val="7"/>
        </w:numPr>
        <w:spacing w:after="0" w:afterAutospacing="0" w:line="259" w:lineRule="auto"/>
        <w:ind w:left="1440" w:hanging="360"/>
        <w:rPr>
          <w:rFonts w:ascii="Lora" w:cs="Lora" w:eastAsia="Lora" w:hAnsi="Lora"/>
          <w:b w:val="1"/>
          <w:color w:val="666666"/>
        </w:rPr>
      </w:pPr>
      <w:r w:rsidDel="00000000" w:rsidR="00000000" w:rsidRPr="00000000">
        <w:rPr>
          <w:rFonts w:ascii="Nova Mono" w:cs="Nova Mono" w:eastAsia="Nova Mono" w:hAnsi="Nova Mono"/>
          <w:color w:val="666666"/>
          <w:rtl w:val="0"/>
        </w:rPr>
        <w:t xml:space="preserve">Eg: Union(0, 7), we will get one set → </w:t>
      </w:r>
      <m:oMath>
        <m:r>
          <w:rPr>
            <w:rFonts w:ascii="Lora" w:cs="Lora" w:eastAsia="Lora" w:hAnsi="Lora"/>
            <w:color w:val="666666"/>
          </w:rPr>
          <m:t xml:space="preserve">{0,1,4,2,7}</m:t>
        </m:r>
      </m:oMath>
      <w:r w:rsidDel="00000000" w:rsidR="00000000" w:rsidRPr="00000000">
        <w:rPr>
          <w:rtl w:val="0"/>
        </w:rPr>
      </w:r>
    </w:p>
    <w:p w:rsidR="00000000" w:rsidDel="00000000" w:rsidP="00000000" w:rsidRDefault="00000000" w:rsidRPr="00000000" w14:paraId="0000005B">
      <w:pPr>
        <w:numPr>
          <w:ilvl w:val="1"/>
          <w:numId w:val="6"/>
        </w:numPr>
        <w:spacing w:after="0" w:afterAutospacing="0" w:line="259" w:lineRule="auto"/>
        <w:ind w:left="1440" w:hanging="360"/>
        <w:rPr>
          <w:rFonts w:ascii="Lora" w:cs="Lora" w:eastAsia="Lora" w:hAnsi="Lora"/>
          <w:color w:val="666666"/>
        </w:rPr>
      </w:pPr>
      <w:r w:rsidDel="00000000" w:rsidR="00000000" w:rsidRPr="00000000">
        <w:rPr>
          <w:rFonts w:ascii="Lora" w:cs="Lora" w:eastAsia="Lora" w:hAnsi="Lora"/>
          <w:color w:val="666666"/>
          <w:rtl w:val="0"/>
        </w:rPr>
        <w:t xml:space="preserve">Update the representatives: O(n)</w:t>
      </w:r>
    </w:p>
    <w:p w:rsidR="00000000" w:rsidDel="00000000" w:rsidP="00000000" w:rsidRDefault="00000000" w:rsidRPr="00000000" w14:paraId="0000005C">
      <w:pPr>
        <w:numPr>
          <w:ilvl w:val="2"/>
          <w:numId w:val="6"/>
        </w:numPr>
        <w:spacing w:after="160" w:line="259" w:lineRule="auto"/>
        <w:ind w:left="2160" w:hanging="360"/>
        <w:rPr>
          <w:rFonts w:ascii="Lora" w:cs="Lora" w:eastAsia="Lora" w:hAnsi="Lora"/>
          <w:color w:val="666666"/>
        </w:rPr>
      </w:pPr>
      <w:r w:rsidDel="00000000" w:rsidR="00000000" w:rsidRPr="00000000">
        <w:rPr>
          <w:rFonts w:ascii="Lora" w:cs="Lora" w:eastAsia="Lora" w:hAnsi="Lora"/>
          <w:color w:val="666666"/>
          <w:rtl w:val="0"/>
        </w:rPr>
        <w:t xml:space="preserve">We have to go through the entire array - bad!</w:t>
      </w:r>
    </w:p>
    <w:p w:rsidR="00000000" w:rsidDel="00000000" w:rsidP="00000000" w:rsidRDefault="00000000" w:rsidRPr="00000000" w14:paraId="0000005D">
      <w:pPr>
        <w:spacing w:after="160" w:line="259" w:lineRule="auto"/>
        <w:jc w:val="center"/>
        <w:rPr>
          <w:rFonts w:ascii="Lora" w:cs="Lora" w:eastAsia="Lora" w:hAnsi="Lora"/>
          <w:color w:val="666666"/>
        </w:rPr>
      </w:pPr>
      <w:r w:rsidDel="00000000" w:rsidR="00000000" w:rsidRPr="00000000">
        <w:rPr>
          <w:rFonts w:ascii="Lora" w:cs="Lora" w:eastAsia="Lora" w:hAnsi="Lora"/>
          <w:color w:val="666666"/>
        </w:rPr>
        <w:drawing>
          <wp:inline distB="0" distT="0" distL="0" distR="0">
            <wp:extent cx="1876425" cy="402634"/>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876425" cy="40263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Lora" w:cs="Lora" w:eastAsia="Lora" w:hAnsi="Lora"/>
          <w:color w:val="666666"/>
        </w:rPr>
      </w:pP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Change w:author="Dadong Chen" w:id="0" w:date="2019-04-20T19:58:38Z">
        <w:sectPr w:rsidR="000000" w:rsidDel="000000" w:rsidRPr="000000" w:rsidSect="000000">
          <w:pgMar w:bottom="1440" w:top="1440" w:left="1440" w:right="1440" w:header="720" w:footer="720"/>
          <w:pgNumType w:start="1"/>
          <w:pgSz w:h="15840" w:w="1224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Qianhao Luo" w:id="0" w:date="2019-11-06T17:56:2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dong Chen" w:id="21" w:date="2019-04-20T19:58:38Z"/>
          <w:rFonts w:ascii="Arial" w:cs="Arial" w:eastAsia="Arial" w:hAnsi="Arial"/>
          <w:b w:val="0"/>
          <w:i w:val="0"/>
          <w:smallCaps w:val="0"/>
          <w:strike w:val="0"/>
          <w:color w:val="000000"/>
          <w:sz w:val="22"/>
          <w:szCs w:val="22"/>
          <w:u w:val="none"/>
          <w:shd w:fill="auto" w:val="clear"/>
          <w:vertAlign w:val="baseline"/>
        </w:rPr>
      </w:pPr>
      <w:ins w:author="Dadong Chen" w:id="21" w:date="2019-04-20T19:58:3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Cheng Xu" w:id="1" w:date="2019-11-07T06:50:54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dong Chen" w:id="21" w:date="2019-04-20T19:58:38Z"/>
          <w:rFonts w:ascii="Arial" w:cs="Arial" w:eastAsia="Arial" w:hAnsi="Arial"/>
          <w:b w:val="0"/>
          <w:i w:val="0"/>
          <w:smallCaps w:val="0"/>
          <w:strike w:val="0"/>
          <w:color w:val="000000"/>
          <w:sz w:val="22"/>
          <w:szCs w:val="22"/>
          <w:u w:val="none"/>
          <w:shd w:fill="auto" w:val="clear"/>
          <w:vertAlign w:val="baseline"/>
        </w:rPr>
      </w:pPr>
      <w:ins w:author="Dadong Chen" w:id="21" w:date="2019-04-20T19:58:3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Nova Mono">
    <w:embedRegular w:fontKey="{00000000-0000-0000-0000-000000000000}" r:id="rId9" w:subsetted="0"/>
  </w:font>
  <w:font w:name="Open Sans">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ins w:author="Dadong Chen" w:id="21" w:date="2019-04-20T19:58:38Z"/>
      </w:rPr>
    </w:pPr>
    <w:ins w:author="Dadong Chen" w:id="21" w:date="2019-04-20T19:58:38Z">
      <w:r w:rsidDel="00000000" w:rsidR="00000000" w:rsidRPr="00000000">
        <w:rPr>
          <w:rtl w:val="0"/>
        </w:rPr>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Style w:val="Title"/>
      <w:keepNext w:val="0"/>
      <w:keepLines w:val="0"/>
      <w:spacing w:after="0" w:line="240" w:lineRule="auto"/>
      <w:rPr>
        <w:rFonts w:ascii="Economica" w:cs="Economica" w:eastAsia="Economica" w:hAnsi="Economica"/>
        <w:b w:val="1"/>
        <w:color w:val="666666"/>
        <w:sz w:val="60"/>
        <w:szCs w:val="60"/>
      </w:rPr>
    </w:pPr>
    <w:bookmarkStart w:colFirst="0" w:colLast="0" w:name="_nrnw03t7conb" w:id="5"/>
    <w:bookmarkEnd w:id="5"/>
    <w:r w:rsidDel="00000000" w:rsidR="00000000" w:rsidRPr="00000000">
      <w:rPr>
        <w:rFonts w:ascii="Economica" w:cs="Economica" w:eastAsia="Economica" w:hAnsi="Economica"/>
        <w:b w:val="1"/>
        <w:color w:val="666666"/>
        <w:sz w:val="60"/>
        <w:szCs w:val="60"/>
        <w:rtl w:val="0"/>
      </w:rPr>
      <w:t xml:space="preserve">CS 225 Spring 2019 :: TA Lecture Notes </w:t>
    </w:r>
  </w:p>
  <w:p w:rsidR="00000000" w:rsidDel="00000000" w:rsidP="00000000" w:rsidRDefault="00000000" w:rsidRPr="00000000" w14:paraId="00000060">
    <w:pPr>
      <w:pStyle w:val="Title"/>
      <w:keepNext w:val="0"/>
      <w:keepLines w:val="0"/>
      <w:spacing w:after="0" w:line="240" w:lineRule="auto"/>
      <w:rPr/>
    </w:pPr>
    <w:bookmarkStart w:colFirst="0" w:colLast="0" w:name="_6tauivf3976u" w:id="6"/>
    <w:bookmarkEnd w:id="6"/>
    <w:r w:rsidDel="00000000" w:rsidR="00000000" w:rsidRPr="00000000">
      <w:rPr>
        <w:rFonts w:ascii="Economica" w:cs="Economica" w:eastAsia="Economica" w:hAnsi="Economica"/>
        <w:b w:val="1"/>
        <w:color w:val="666666"/>
        <w:sz w:val="60"/>
        <w:szCs w:val="60"/>
        <w:rtl w:val="0"/>
      </w:rPr>
      <w:t xml:space="preserve">4/1 Heaps III + Disjoint Sets</w:t>
    </w:r>
    <w:r w:rsidDel="00000000" w:rsidR="00000000" w:rsidRPr="00000000">
      <w:rPr>
        <w:rtl w:val="0"/>
      </w:rPr>
    </w:r>
  </w:p>
  <w:p w:rsidR="00000000" w:rsidDel="00000000" w:rsidP="00000000" w:rsidRDefault="00000000" w:rsidRPr="00000000" w14:paraId="00000061">
    <w:pPr>
      <w:pStyle w:val="Subtitle"/>
      <w:keepNext w:val="0"/>
      <w:keepLines w:val="0"/>
      <w:spacing w:after="0" w:before="200" w:line="240" w:lineRule="auto"/>
      <w:rPr>
        <w:rFonts w:ascii="Economica" w:cs="Economica" w:eastAsia="Economica" w:hAnsi="Economica"/>
        <w:b w:val="1"/>
        <w:sz w:val="28"/>
        <w:szCs w:val="28"/>
      </w:rPr>
    </w:pPr>
    <w:bookmarkStart w:colFirst="0" w:colLast="0" w:name="_37lxvx553323" w:id="7"/>
    <w:bookmarkEnd w:id="7"/>
    <w:r w:rsidDel="00000000" w:rsidR="00000000" w:rsidRPr="00000000">
      <w:rPr>
        <w:rFonts w:ascii="Economica" w:cs="Economica" w:eastAsia="Economica" w:hAnsi="Economica"/>
        <w:b w:val="1"/>
        <w:sz w:val="28"/>
        <w:szCs w:val="28"/>
        <w:rtl w:val="0"/>
      </w:rPr>
      <w:t xml:space="preserve">By Wenjie</w:t>
    </w:r>
  </w:p>
  <w:p w:rsidR="00000000" w:rsidDel="00000000" w:rsidP="00000000" w:rsidRDefault="00000000" w:rsidRPr="00000000" w14:paraId="00000062">
    <w:pPr>
      <w:spacing w:before="200" w:line="360" w:lineRule="auto"/>
      <w:rPr/>
    </w:pPr>
    <w:del w:author="Tingcong Liu" w:id="14" w:date="2019-11-09T19:45:24Z">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1">
                      <a:alphaModFix amt="51000"/>
                    </a:blip>
                    <a:srcRect b="0" l="0" r="0" t="0"/>
                    <a:stretch>
                      <a:fillRect/>
                    </a:stretch>
                  </pic:blipFill>
                  <pic:spPr>
                    <a:xfrm>
                      <a:off x="0" y="0"/>
                      <a:ext cx="5943600" cy="38100"/>
                    </a:xfrm>
                    <a:prstGeom prst="rect"/>
                    <a:ln/>
                  </pic:spPr>
                </pic:pic>
              </a:graphicData>
            </a:graphic>
          </wp:inline>
        </w:drawing>
      </w:r>
    </w:del>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1" Type="http://schemas.openxmlformats.org/officeDocument/2006/relationships/font" Target="fonts/OpenSans-bold.ttf"/><Relationship Id="rId10" Type="http://schemas.openxmlformats.org/officeDocument/2006/relationships/font" Target="fonts/OpenSans-regular.ttf"/><Relationship Id="rId13" Type="http://schemas.openxmlformats.org/officeDocument/2006/relationships/font" Target="fonts/OpenSans-boldItalic.ttf"/><Relationship Id="rId12" Type="http://schemas.openxmlformats.org/officeDocument/2006/relationships/font" Target="fonts/OpenSans-italic.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NovaMono-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