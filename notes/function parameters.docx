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720" w:firstLine="0"/>
        <w:rPr>
          <w:rFonts w:ascii="Arial" w:cs="Arial" w:eastAsia="Arial" w:hAnsi="Arial"/>
          <w:b w:val="0"/>
          <w:i w:val="0"/>
          <w:smallCaps w:val="0"/>
          <w:strike w:val="0"/>
          <w:color w:val="000000"/>
          <w:sz w:val="22"/>
          <w:szCs w:val="22"/>
          <w:u w:val="none"/>
          <w:shd w:fill="auto" w:val="clear"/>
          <w:vertAlign w:val="baseline"/>
          <w:rPrChange w:author="Ben Hung" w:id="4" w:date="2019-09-12T20:13:24Z">
            <w:rPr>
              <w:rFonts w:ascii="Lora" w:cs="Lora" w:eastAsia="Lora" w:hAnsi="Lora"/>
              <w:b w:val="1"/>
            </w:rPr>
          </w:rPrChange>
        </w:rPr>
        <w:pPrChange w:author="Ben Hung" w:id="0" w:date="2019-09-12T20:13:24Z">
          <w:pPr>
            <w:pStyle w:val="Heading3"/>
            <w:numPr>
              <w:ilvl w:val="0"/>
              <w:numId w:val="2"/>
            </w:numPr>
            <w:ind w:left="720" w:hanging="360"/>
          </w:pPr>
        </w:pPrChange>
      </w:pPr>
      <w:bookmarkStart w:colFirst="0" w:colLast="0" w:name="_f3hq7deuxvgp" w:id="0"/>
      <w:bookmarkEnd w:id="0"/>
      <w:ins w:author="Kexuan Yu" w:id="0" w:date="2020-02-17T23:29:17Z">
        <w:r w:rsidDel="00000000" w:rsidR="00000000" w:rsidRPr="00000000">
          <w:rPr>
            <w:rtl w:val="0"/>
          </w:rPr>
          <w:t xml:space="preserve">+</w:t>
        </w:r>
      </w:ins>
      <w:ins w:author="Niviru Wijayaratne" w:id="1" w:date="2020-02-10T19:05:08Z">
        <w:r w:rsidDel="00000000" w:rsidR="00000000" w:rsidRPr="00000000">
          <w:rPr>
            <w:rtl w:val="0"/>
          </w:rPr>
          <w:t xml:space="preserve"> </w:t>
        </w:r>
        <w:del w:author="Zihan Xu" w:id="2" w:date="2020-02-15T21:16:10Z">
          <w:r w:rsidDel="00000000" w:rsidR="00000000" w:rsidRPr="00000000">
            <w:rPr>
              <w:rtl w:val="0"/>
            </w:rPr>
            <w:delText xml:space="preserve">t,</w:delText>
          </w:r>
        </w:del>
      </w:ins>
      <w:del w:author="Zihan Xu" w:id="2" w:date="2020-02-15T21:16:10Z"/>
      <w:ins w:author="Tao Zhang" w:id="3" w:date="2020-02-08T02:49:59Z">
        <w:del w:author="Zihan Xu" w:id="2" w:date="2020-02-15T21:16:10Z">
          <w:r w:rsidDel="00000000" w:rsidR="00000000" w:rsidRPr="00000000">
            <w:rPr>
              <w:rtl w:val="0"/>
            </w:rPr>
            <w:delText xml:space="preserve">9</w:delText>
          </w:r>
        </w:del>
      </w:ins>
      <w:r w:rsidDel="00000000" w:rsidR="00000000" w:rsidRPr="00000000">
        <w:rPr>
          <w:rFonts w:ascii="Lora" w:cs="Lora" w:eastAsia="Lora" w:hAnsi="Lora"/>
          <w:b w:val="1"/>
          <w:rtl w:val="0"/>
        </w:rPr>
        <w:t xml:space="preserve">Arrays</w:t>
      </w:r>
    </w:p>
    <w:tbl>
      <w:tblPr>
        <w:tblStyle w:val="Table1"/>
        <w:tblW w:w="90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3210"/>
        <w:gridCol w:w="255"/>
        <w:gridCol w:w="5115"/>
        <w:tblGridChange w:id="0">
          <w:tblGrid>
            <w:gridCol w:w="480"/>
            <w:gridCol w:w="3210"/>
            <w:gridCol w:w="255"/>
            <w:gridCol w:w="5115"/>
          </w:tblGrid>
        </w:tblGridChange>
      </w:tblGrid>
      <w:tr>
        <w:trPr>
          <w:trHeight w:val="420" w:hRule="atLeast"/>
        </w:trPr>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Courier New" w:cs="Courier New" w:eastAsia="Courier New" w:hAnsi="Courier New"/>
                <w:b w:val="1"/>
                <w:color w:val="666666"/>
                <w:sz w:val="20"/>
                <w:szCs w:val="20"/>
              </w:rPr>
            </w:pPr>
            <w:r w:rsidDel="00000000" w:rsidR="00000000" w:rsidRPr="00000000">
              <w:rPr>
                <w:rFonts w:ascii="Courier New" w:cs="Courier New" w:eastAsia="Courier New" w:hAnsi="Courier New"/>
                <w:b w:val="1"/>
                <w:color w:val="666666"/>
                <w:sz w:val="20"/>
                <w:szCs w:val="20"/>
                <w:rtl w:val="0"/>
              </w:rPr>
              <w:t xml:space="preserve">arrays.cpp</w:t>
            </w:r>
          </w:p>
        </w:tc>
        <w:tc>
          <w:tcPr>
            <w:vMerge w:val="restart"/>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Lora" w:cs="Lora" w:eastAsia="Lora" w:hAnsi="Lora"/>
                <w:color w:val="666666"/>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line 1 -&gt; Declaring a pointer.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line 4 -&gt; Calling new to allocate memory on the heap for the pointer, however we are using </w:t>
            </w:r>
            <w:r w:rsidDel="00000000" w:rsidR="00000000" w:rsidRPr="00000000">
              <w:rPr>
                <w:rFonts w:ascii="Courier New" w:cs="Courier New" w:eastAsia="Courier New" w:hAnsi="Courier New"/>
                <w:color w:val="666666"/>
                <w:rtl w:val="0"/>
              </w:rPr>
              <w:t xml:space="preserve">brackets to indicate that it is an array.</w:t>
            </w:r>
            <w:r w:rsidDel="00000000" w:rsidR="00000000" w:rsidRPr="00000000">
              <w:rPr>
                <w:rFonts w:ascii="Courier New" w:cs="Courier New" w:eastAsia="Courier New" w:hAnsi="Courier New"/>
                <w:color w:val="666666"/>
                <w:rtl w:val="0"/>
              </w:rPr>
              <w:t xml:space="preserve"> We also need to pass the size of the array (variable size in this case).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line 10 -&gt; Calling delete to free the heap memory, however, we allocated an array using brackets so we need to add brackets to the delete to free memory. </w:t>
            </w:r>
            <w:ins w:author="Sanjay Parhi" w:id="5" w:date="2019-12-10T21:50:12Z">
              <w:r w:rsidDel="00000000" w:rsidR="00000000" w:rsidRPr="00000000">
                <w:rPr>
                  <w:rFonts w:ascii="Courier New" w:cs="Courier New" w:eastAsia="Courier New" w:hAnsi="Courier New"/>
                  <w:color w:val="666666"/>
                  <w:rtl w:val="0"/>
                </w:rPr>
                <w:t xml:space="preserve"> </w:t>
              </w:r>
            </w:ins>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(The brackets indicated that the constructor/destructor is called on each object in the array)</w:t>
            </w:r>
          </w:p>
        </w:tc>
      </w:tr>
      <w:tr>
        <w:trPr>
          <w:trHeight w:val="420" w:hRule="atLeast"/>
        </w:trPr>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w:t>
            </w:r>
          </w:p>
          <w:p w:rsidR="00000000" w:rsidDel="00000000" w:rsidP="00000000" w:rsidRDefault="00000000" w:rsidRPr="00000000" w14:paraId="0000000F">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2</w:t>
            </w:r>
          </w:p>
          <w:p w:rsidR="00000000" w:rsidDel="00000000" w:rsidP="00000000" w:rsidRDefault="00000000" w:rsidRPr="00000000" w14:paraId="0000001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3</w:t>
            </w:r>
          </w:p>
          <w:p w:rsidR="00000000" w:rsidDel="00000000" w:rsidP="00000000" w:rsidRDefault="00000000" w:rsidRPr="00000000" w14:paraId="0000001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4</w:t>
            </w:r>
          </w:p>
          <w:p w:rsidR="00000000" w:rsidDel="00000000" w:rsidP="00000000" w:rsidRDefault="00000000" w:rsidRPr="00000000" w14:paraId="00000012">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5</w:t>
            </w:r>
          </w:p>
          <w:p w:rsidR="00000000" w:rsidDel="00000000" w:rsidP="00000000" w:rsidRDefault="00000000" w:rsidRPr="00000000" w14:paraId="0000001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6</w:t>
            </w:r>
          </w:p>
          <w:p w:rsidR="00000000" w:rsidDel="00000000" w:rsidP="00000000" w:rsidRDefault="00000000" w:rsidRPr="00000000" w14:paraId="00000014">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7</w:t>
            </w:r>
          </w:p>
          <w:p w:rsidR="00000000" w:rsidDel="00000000" w:rsidP="00000000" w:rsidRDefault="00000000" w:rsidRPr="00000000" w14:paraId="00000015">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8</w:t>
            </w:r>
          </w:p>
          <w:p w:rsidR="00000000" w:rsidDel="00000000" w:rsidP="00000000" w:rsidRDefault="00000000" w:rsidRPr="00000000" w14:paraId="00000016">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9</w:t>
            </w:r>
          </w:p>
          <w:p w:rsidR="00000000" w:rsidDel="00000000" w:rsidP="00000000" w:rsidRDefault="00000000" w:rsidRPr="00000000" w14:paraId="0000001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int *x;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int size = 3;</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x = new int[size];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for (int i = 0; i &lt; size; i++)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x[i] = i + 3;</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delete [] x;</w:t>
            </w:r>
          </w:p>
        </w:tc>
        <w:tc>
          <w:tcPr>
            <w:vMerge w:val="continue"/>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Lora" w:cs="Lora" w:eastAsia="Lora" w:hAnsi="Lora"/>
                <w:color w:val="666666"/>
              </w:rPr>
            </w:pPr>
            <w:r w:rsidDel="00000000" w:rsidR="00000000" w:rsidRPr="00000000">
              <w:rPr>
                <w:rtl w:val="0"/>
              </w:rPr>
            </w:r>
          </w:p>
        </w:tc>
        <w:tc>
          <w:tcPr>
            <w:vMerge w:val="continue"/>
            <w:tcBorders>
              <w:left w:color="000000" w:space="0" w:sz="18" w:val="single"/>
              <w:bottom w:color="000000" w:space="0" w:sz="4"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Lora" w:cs="Lora" w:eastAsia="Lora" w:hAnsi="Lora"/>
                <w:color w:val="666666"/>
              </w:rPr>
            </w:pPr>
            <w:r w:rsidDel="00000000" w:rsidR="00000000" w:rsidRPr="00000000">
              <w:rPr>
                <w:rtl w:val="0"/>
              </w:rPr>
            </w:r>
          </w:p>
        </w:tc>
      </w:tr>
    </w:tbl>
    <w:p w:rsidR="00000000" w:rsidDel="00000000" w:rsidP="00000000" w:rsidRDefault="00000000" w:rsidRPr="00000000" w14:paraId="00000024">
      <w:pPr>
        <w:rPr>
          <w:rFonts w:ascii="Lora" w:cs="Lora" w:eastAsia="Lora" w:hAnsi="Lora"/>
          <w:color w:val="666666"/>
        </w:rPr>
      </w:pPr>
      <w:r w:rsidDel="00000000" w:rsidR="00000000" w:rsidRPr="00000000">
        <w:rPr>
          <w:rtl w:val="0"/>
        </w:rPr>
      </w:r>
    </w:p>
    <w:p w:rsidR="00000000" w:rsidDel="00000000" w:rsidP="00000000" w:rsidRDefault="00000000" w:rsidRPr="00000000" w14:paraId="00000025">
      <w:pPr>
        <w:pStyle w:val="Heading3"/>
        <w:numPr>
          <w:ilvl w:val="0"/>
          <w:numId w:val="4"/>
        </w:numPr>
        <w:spacing w:after="0" w:afterAutospacing="0"/>
        <w:ind w:left="720" w:hanging="360"/>
        <w:rPr/>
      </w:pPr>
      <w:bookmarkStart w:colFirst="0" w:colLast="0" w:name="_5qn3gfamo63o" w:id="1"/>
      <w:bookmarkEnd w:id="1"/>
      <w:r w:rsidDel="00000000" w:rsidR="00000000" w:rsidRPr="00000000">
        <w:rPr>
          <w:rFonts w:ascii="Lora" w:cs="Lora" w:eastAsia="Lora" w:hAnsi="Lora"/>
          <w:b w:val="1"/>
          <w:rtl w:val="0"/>
        </w:rPr>
        <w:t xml:space="preserve">Function parameters</w:t>
      </w:r>
      <w:r w:rsidDel="00000000" w:rsidR="00000000" w:rsidRPr="00000000">
        <w:rPr>
          <w:rFonts w:ascii="Lora" w:cs="Lora" w:eastAsia="Lora" w:hAnsi="Lora"/>
          <w:rtl w:val="0"/>
        </w:rPr>
        <w:t xml:space="preserve"> - there are three ways to pass an argument to a function:</w:t>
      </w:r>
    </w:p>
    <w:p w:rsidR="00000000" w:rsidDel="00000000" w:rsidP="00000000" w:rsidRDefault="00000000" w:rsidRPr="00000000" w14:paraId="00000026">
      <w:pPr>
        <w:numPr>
          <w:ilvl w:val="1"/>
          <w:numId w:val="4"/>
        </w:numPr>
        <w:ind w:left="1440" w:hanging="360"/>
        <w:rPr>
          <w:color w:val="666666"/>
          <w:sz w:val="22"/>
          <w:szCs w:val="22"/>
        </w:rPr>
      </w:pPr>
      <w:r w:rsidDel="00000000" w:rsidR="00000000" w:rsidRPr="00000000">
        <w:rPr>
          <w:rFonts w:ascii="Lora" w:cs="Lora" w:eastAsia="Lora" w:hAnsi="Lora"/>
          <w:b w:val="1"/>
          <w:color w:val="666666"/>
          <w:sz w:val="24"/>
          <w:szCs w:val="24"/>
          <w:rtl w:val="0"/>
        </w:rPr>
        <w:t xml:space="preserve">Pass by value</w:t>
      </w:r>
      <w:r w:rsidDel="00000000" w:rsidR="00000000" w:rsidRPr="00000000">
        <w:rPr>
          <w:rFonts w:ascii="Lora" w:cs="Lora" w:eastAsia="Lora" w:hAnsi="Lora"/>
          <w:color w:val="666666"/>
          <w:sz w:val="24"/>
          <w:szCs w:val="24"/>
          <w:rtl w:val="0"/>
        </w:rPr>
        <w:t xml:space="preserve"> </w:t>
      </w:r>
      <w:r w:rsidDel="00000000" w:rsidR="00000000" w:rsidRPr="00000000">
        <w:rPr>
          <w:rFonts w:ascii="Lora" w:cs="Lora" w:eastAsia="Lora" w:hAnsi="Lora"/>
          <w:color w:val="666666"/>
          <w:rtl w:val="0"/>
        </w:rPr>
        <w:t xml:space="preserve">- it means that the object passed in is a copy of the original object and by changing it, we do not change the original. This is safe, but less efficient because it needs extra memory.</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8505"/>
        <w:tblGridChange w:id="0">
          <w:tblGrid>
            <w:gridCol w:w="495"/>
            <w:gridCol w:w="8505"/>
          </w:tblGrid>
        </w:tblGridChange>
      </w:tblGrid>
      <w:tr>
        <w:trPr>
          <w:trHeight w:val="420" w:hRule="atLeast"/>
        </w:trPr>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Lora" w:cs="Lora" w:eastAsia="Lora" w:hAnsi="Lora"/>
                <w:color w:val="666666"/>
                <w:sz w:val="20"/>
                <w:szCs w:val="20"/>
              </w:rPr>
            </w:pPr>
            <w:r w:rsidDel="00000000" w:rsidR="00000000" w:rsidRPr="00000000">
              <w:rPr>
                <w:rFonts w:ascii="Lora" w:cs="Lora" w:eastAsia="Lora" w:hAnsi="Lora"/>
                <w:color w:val="666666"/>
                <w:sz w:val="20"/>
                <w:szCs w:val="20"/>
                <w:rtl w:val="0"/>
              </w:rPr>
              <w:t xml:space="preserve">joinCubes</w:t>
            </w:r>
            <w:r w:rsidDel="00000000" w:rsidR="00000000" w:rsidRPr="00000000">
              <w:rPr>
                <w:rFonts w:ascii="Lora" w:cs="Lora" w:eastAsia="Lora" w:hAnsi="Lora"/>
                <w:color w:val="666666"/>
                <w:sz w:val="20"/>
                <w:szCs w:val="20"/>
                <w:rtl w:val="0"/>
              </w:rPr>
              <w:t xml:space="preserve">-</w:t>
            </w:r>
            <w:r w:rsidDel="00000000" w:rsidR="00000000" w:rsidRPr="00000000">
              <w:rPr>
                <w:rFonts w:ascii="Lora" w:cs="Lora" w:eastAsia="Lora" w:hAnsi="Lora"/>
                <w:color w:val="666666"/>
                <w:sz w:val="20"/>
                <w:szCs w:val="20"/>
                <w:rtl w:val="0"/>
              </w:rPr>
              <w:t xml:space="preserve">byValue</w:t>
            </w:r>
            <w:r w:rsidDel="00000000" w:rsidR="00000000" w:rsidRPr="00000000">
              <w:rPr>
                <w:rFonts w:ascii="Lora" w:cs="Lora" w:eastAsia="Lora" w:hAnsi="Lora"/>
                <w:color w:val="666666"/>
                <w:sz w:val="20"/>
                <w:szCs w:val="20"/>
                <w:rtl w:val="0"/>
              </w:rPr>
              <w:t xml:space="preserve">.cpp</w:t>
            </w:r>
          </w:p>
        </w:tc>
      </w:tr>
      <w:tr>
        <w:tc>
          <w:tcPr>
            <w:shd w:fill="f1c232"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15</w:t>
            </w:r>
          </w:p>
          <w:p w:rsidR="00000000" w:rsidDel="00000000" w:rsidP="00000000" w:rsidRDefault="00000000" w:rsidRPr="00000000" w14:paraId="0000002A">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16</w:t>
            </w:r>
          </w:p>
          <w:p w:rsidR="00000000" w:rsidDel="00000000" w:rsidP="00000000" w:rsidRDefault="00000000" w:rsidRPr="00000000" w14:paraId="0000002B">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w:t>
            </w:r>
          </w:p>
          <w:p w:rsidR="00000000" w:rsidDel="00000000" w:rsidP="00000000" w:rsidRDefault="00000000" w:rsidRPr="00000000" w14:paraId="0000002C">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20</w:t>
            </w:r>
          </w:p>
          <w:p w:rsidR="00000000" w:rsidDel="00000000" w:rsidP="00000000" w:rsidRDefault="00000000" w:rsidRPr="00000000" w14:paraId="0000002D">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21</w:t>
            </w:r>
          </w:p>
          <w:p w:rsidR="00000000" w:rsidDel="00000000" w:rsidP="00000000" w:rsidRDefault="00000000" w:rsidRPr="00000000" w14:paraId="0000002E">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22</w:t>
            </w:r>
          </w:p>
          <w:p w:rsidR="00000000" w:rsidDel="00000000" w:rsidP="00000000" w:rsidRDefault="00000000" w:rsidRPr="00000000" w14:paraId="0000002F">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w:t>
            </w:r>
          </w:p>
          <w:p w:rsidR="00000000" w:rsidDel="00000000" w:rsidP="00000000" w:rsidRDefault="00000000" w:rsidRPr="00000000" w14:paraId="00000030">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29</w:t>
            </w:r>
          </w:p>
          <w:p w:rsidR="00000000" w:rsidDel="00000000" w:rsidP="00000000" w:rsidRDefault="00000000" w:rsidRPr="00000000" w14:paraId="00000031">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30</w:t>
            </w:r>
          </w:p>
          <w:p w:rsidR="00000000" w:rsidDel="00000000" w:rsidP="00000000" w:rsidRDefault="00000000" w:rsidRPr="00000000" w14:paraId="00000032">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31</w:t>
            </w:r>
          </w:p>
          <w:p w:rsidR="00000000" w:rsidDel="00000000" w:rsidP="00000000" w:rsidRDefault="00000000" w:rsidRPr="00000000" w14:paraId="00000033">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32</w:t>
            </w:r>
          </w:p>
          <w:p w:rsidR="00000000" w:rsidDel="00000000" w:rsidP="00000000" w:rsidRDefault="00000000" w:rsidRPr="00000000" w14:paraId="00000034">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3334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Cube </w:t>
            </w:r>
            <w:r w:rsidDel="00000000" w:rsidR="00000000" w:rsidRPr="00000000">
              <w:rPr>
                <w:rFonts w:ascii="Courier New" w:cs="Courier New" w:eastAsia="Courier New" w:hAnsi="Courier New"/>
                <w:color w:val="666666"/>
                <w:rtl w:val="0"/>
              </w:rPr>
              <w:t xml:space="preserve">joinCubes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b w:val="1"/>
                <w:color w:val="666666"/>
                <w:rtl w:val="0"/>
              </w:rPr>
              <w:t xml:space="preserve">Cube c1, Cube c2</w:t>
            </w: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36">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double totalVolume = c1.getVolume() + c2.getVolume();</w:t>
            </w:r>
          </w:p>
          <w:p w:rsidR="00000000" w:rsidDel="00000000" w:rsidP="00000000" w:rsidRDefault="00000000" w:rsidRPr="00000000" w14:paraId="0000003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38">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Cube result(newLength);</w:t>
            </w:r>
          </w:p>
          <w:p w:rsidR="00000000" w:rsidDel="00000000" w:rsidP="00000000" w:rsidRDefault="00000000" w:rsidRPr="00000000" w14:paraId="00000039">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result;</w:t>
            </w:r>
          </w:p>
          <w:p w:rsidR="00000000" w:rsidDel="00000000" w:rsidP="00000000" w:rsidRDefault="00000000" w:rsidRPr="00000000" w14:paraId="0000003A">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p w:rsidR="00000000" w:rsidDel="00000000" w:rsidP="00000000" w:rsidRDefault="00000000" w:rsidRPr="00000000" w14:paraId="0000003B">
            <w:pPr>
              <w:widowControl w:val="0"/>
              <w:spacing w:line="240" w:lineRule="auto"/>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3C">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int main() {</w:t>
            </w:r>
          </w:p>
          <w:p w:rsidR="00000000" w:rsidDel="00000000" w:rsidP="00000000" w:rsidRDefault="00000000" w:rsidRPr="00000000" w14:paraId="0000003D">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Cube *c1 = new Cube(4);</w:t>
            </w:r>
          </w:p>
          <w:p w:rsidR="00000000" w:rsidDel="00000000" w:rsidP="00000000" w:rsidRDefault="00000000" w:rsidRPr="00000000" w14:paraId="0000003E">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Cube *c2 = new Cube(5);</w:t>
            </w:r>
          </w:p>
          <w:p w:rsidR="00000000" w:rsidDel="00000000" w:rsidP="00000000" w:rsidRDefault="00000000" w:rsidRPr="00000000" w14:paraId="0000003F">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Cube c3 = </w:t>
            </w:r>
            <w:r w:rsidDel="00000000" w:rsidR="00000000" w:rsidRPr="00000000">
              <w:rPr>
                <w:rFonts w:ascii="Courier New" w:cs="Courier New" w:eastAsia="Courier New" w:hAnsi="Courier New"/>
                <w:color w:val="666666"/>
                <w:rtl w:val="0"/>
              </w:rPr>
              <w:t xml:space="preserve">joinCubes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b w:val="1"/>
                <w:color w:val="666666"/>
                <w:rtl w:val="0"/>
              </w:rPr>
              <w:t xml:space="preserve">*c1, *c2</w:t>
            </w: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4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0;</w:t>
            </w:r>
          </w:p>
          <w:p w:rsidR="00000000" w:rsidDel="00000000" w:rsidP="00000000" w:rsidRDefault="00000000" w:rsidRPr="00000000" w14:paraId="0000004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tc>
      </w:tr>
    </w:tbl>
    <w:p w:rsidR="00000000" w:rsidDel="00000000" w:rsidP="00000000" w:rsidRDefault="00000000" w:rsidRPr="00000000" w14:paraId="00000042">
      <w:pPr>
        <w:rPr>
          <w:rFonts w:ascii="Lora" w:cs="Lora" w:eastAsia="Lora" w:hAnsi="Lora"/>
          <w:color w:val="666666"/>
        </w:rPr>
      </w:pPr>
      <w:r w:rsidDel="00000000" w:rsidR="00000000" w:rsidRPr="00000000">
        <w:rPr>
          <w:rtl w:val="0"/>
        </w:rPr>
      </w:r>
    </w:p>
    <w:p w:rsidR="00000000" w:rsidDel="00000000" w:rsidP="00000000" w:rsidRDefault="00000000" w:rsidRPr="00000000" w14:paraId="00000043">
      <w:pPr>
        <w:numPr>
          <w:ilvl w:val="1"/>
          <w:numId w:val="4"/>
        </w:numPr>
        <w:ind w:left="1440" w:hanging="360"/>
        <w:rPr>
          <w:color w:val="666666"/>
        </w:rPr>
      </w:pPr>
      <w:r w:rsidDel="00000000" w:rsidR="00000000" w:rsidRPr="00000000">
        <w:rPr>
          <w:rFonts w:ascii="Lora" w:cs="Lora" w:eastAsia="Lora" w:hAnsi="Lora"/>
          <w:b w:val="1"/>
          <w:color w:val="666666"/>
          <w:sz w:val="24"/>
          <w:szCs w:val="24"/>
          <w:rtl w:val="0"/>
        </w:rPr>
        <w:t xml:space="preserve">Pass by pointer</w:t>
      </w:r>
      <w:r w:rsidDel="00000000" w:rsidR="00000000" w:rsidRPr="00000000">
        <w:rPr>
          <w:rFonts w:ascii="Lora" w:cs="Lora" w:eastAsia="Lora" w:hAnsi="Lora"/>
          <w:color w:val="666666"/>
          <w:rtl w:val="0"/>
        </w:rPr>
        <w:t xml:space="preserve"> - means that we are passing a pointer to the original data and by changing the parameter, we are changing the original. This is also more efficient, but more risky. However, here we can also get an invalid parameter (NULL) passed in.</w:t>
      </w: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8505"/>
        <w:tblGridChange w:id="0">
          <w:tblGrid>
            <w:gridCol w:w="495"/>
            <w:gridCol w:w="8505"/>
          </w:tblGrid>
        </w:tblGridChange>
      </w:tblGrid>
      <w:tr>
        <w:trPr>
          <w:trHeight w:val="195" w:hRule="atLeast"/>
          <w:trPrChange w:author="Jessica Yoon" w:id="6" w:date="2020-02-11T01:59:14Z">
            <w:trPr>
              <w:trHeight w:val="420" w:hRule="atLeast"/>
            </w:trPr>
          </w:trPrChange>
        </w:trPr>
        <w:tc>
          <w:tcPr>
            <w:gridSpan w:val="2"/>
            <w:shd w:fill="f1c232" w:val="clear"/>
            <w:tcMar>
              <w:top w:w="100.0" w:type="dxa"/>
              <w:left w:w="100.0" w:type="dxa"/>
              <w:bottom w:w="100.0" w:type="dxa"/>
              <w:right w:w="100.0" w:type="dxa"/>
            </w:tcMar>
            <w:vAlign w:val="top"/>
            <w:tcPrChange w:author="Jessica Yoon" w:id="6" w:date="2020-02-11T01:59:14Z">
              <w:tcPr>
                <w:shd w:fill="f1c232" w:val="clear"/>
                <w:tcMar>
                  <w:top w:w="100.0" w:type="dxa"/>
                  <w:left w:w="100.0" w:type="dxa"/>
                  <w:bottom w:w="100.0" w:type="dxa"/>
                  <w:right w:w="100.0" w:type="dxa"/>
                </w:tcMar>
                <w:vAlign w:val="top"/>
              </w:tcPr>
            </w:tcPrChange>
          </w:tcPr>
          <w:p w:rsidR="00000000" w:rsidDel="00000000" w:rsidP="00000000" w:rsidRDefault="00000000" w:rsidRPr="00000000" w14:paraId="00000044">
            <w:pPr>
              <w:widowControl w:val="0"/>
              <w:spacing w:line="240" w:lineRule="auto"/>
              <w:jc w:val="center"/>
              <w:rPr>
                <w:color w:val="666666"/>
                <w:sz w:val="20"/>
                <w:szCs w:val="20"/>
              </w:rPr>
            </w:pPr>
            <w:r w:rsidDel="00000000" w:rsidR="00000000" w:rsidRPr="00000000">
              <w:rPr>
                <w:color w:val="666666"/>
                <w:sz w:val="20"/>
                <w:szCs w:val="20"/>
                <w:rtl w:val="0"/>
              </w:rPr>
              <w:t xml:space="preserve">joinCubes-byPointer.cpp</w:t>
            </w:r>
          </w:p>
        </w:tc>
      </w:tr>
      <w:tr>
        <w:trPr>
          <w:trHeight w:val="460" w:hRule="atLeast"/>
        </w:trPr>
        <w:tc>
          <w:tcPr>
            <w:shd w:fill="f1c232"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666666"/>
              </w:rPr>
            </w:pPr>
            <w:r w:rsidDel="00000000" w:rsidR="00000000" w:rsidRPr="00000000">
              <w:rPr>
                <w:color w:val="666666"/>
                <w:rtl w:val="0"/>
              </w:rPr>
              <w:t xml:space="preserve">15</w:t>
            </w:r>
          </w:p>
          <w:p w:rsidR="00000000" w:rsidDel="00000000" w:rsidP="00000000" w:rsidRDefault="00000000" w:rsidRPr="00000000" w14:paraId="00000047">
            <w:pPr>
              <w:widowControl w:val="0"/>
              <w:spacing w:line="240" w:lineRule="auto"/>
              <w:rPr>
                <w:color w:val="666666"/>
              </w:rPr>
            </w:pPr>
            <w:r w:rsidDel="00000000" w:rsidR="00000000" w:rsidRPr="00000000">
              <w:rPr>
                <w:color w:val="666666"/>
                <w:rtl w:val="0"/>
              </w:rPr>
              <w:t xml:space="preserve">16</w:t>
            </w:r>
          </w:p>
          <w:p w:rsidR="00000000" w:rsidDel="00000000" w:rsidP="00000000" w:rsidRDefault="00000000" w:rsidRPr="00000000" w14:paraId="00000048">
            <w:pPr>
              <w:widowControl w:val="0"/>
              <w:spacing w:line="240" w:lineRule="auto"/>
              <w:rPr>
                <w:color w:val="666666"/>
              </w:rPr>
            </w:pPr>
            <w:r w:rsidDel="00000000" w:rsidR="00000000" w:rsidRPr="00000000">
              <w:rPr>
                <w:color w:val="666666"/>
                <w:rtl w:val="0"/>
              </w:rPr>
              <w:t xml:space="preserve">…</w:t>
            </w:r>
          </w:p>
          <w:p w:rsidR="00000000" w:rsidDel="00000000" w:rsidP="00000000" w:rsidRDefault="00000000" w:rsidRPr="00000000" w14:paraId="00000049">
            <w:pPr>
              <w:widowControl w:val="0"/>
              <w:spacing w:line="240" w:lineRule="auto"/>
              <w:rPr>
                <w:color w:val="666666"/>
              </w:rPr>
            </w:pPr>
            <w:r w:rsidDel="00000000" w:rsidR="00000000" w:rsidRPr="00000000">
              <w:rPr>
                <w:rtl w:val="0"/>
              </w:rPr>
            </w:r>
          </w:p>
          <w:p w:rsidR="00000000" w:rsidDel="00000000" w:rsidP="00000000" w:rsidRDefault="00000000" w:rsidRPr="00000000" w14:paraId="0000004A">
            <w:pPr>
              <w:widowControl w:val="0"/>
              <w:spacing w:line="240" w:lineRule="auto"/>
              <w:rPr>
                <w:color w:val="666666"/>
              </w:rPr>
            </w:pPr>
            <w:r w:rsidDel="00000000" w:rsidR="00000000" w:rsidRPr="00000000">
              <w:rPr>
                <w:rtl w:val="0"/>
              </w:rPr>
            </w:r>
          </w:p>
          <w:p w:rsidR="00000000" w:rsidDel="00000000" w:rsidP="00000000" w:rsidRDefault="00000000" w:rsidRPr="00000000" w14:paraId="0000004B">
            <w:pPr>
              <w:widowControl w:val="0"/>
              <w:spacing w:line="240" w:lineRule="auto"/>
              <w:rPr>
                <w:color w:val="666666"/>
              </w:rPr>
            </w:pPr>
            <w:r w:rsidDel="00000000" w:rsidR="00000000" w:rsidRPr="00000000">
              <w:rPr>
                <w:color w:val="666666"/>
                <w:rtl w:val="0"/>
              </w:rPr>
              <w:t xml:space="preserve">29</w:t>
            </w:r>
          </w:p>
          <w:p w:rsidR="00000000" w:rsidDel="00000000" w:rsidP="00000000" w:rsidRDefault="00000000" w:rsidRPr="00000000" w14:paraId="0000004C">
            <w:pPr>
              <w:widowControl w:val="0"/>
              <w:spacing w:line="240" w:lineRule="auto"/>
              <w:rPr>
                <w:color w:val="666666"/>
              </w:rPr>
            </w:pPr>
            <w:r w:rsidDel="00000000" w:rsidR="00000000" w:rsidRPr="00000000">
              <w:rPr>
                <w:color w:val="666666"/>
                <w:rtl w:val="0"/>
              </w:rPr>
              <w:t xml:space="preserve">30</w:t>
            </w:r>
          </w:p>
          <w:p w:rsidR="00000000" w:rsidDel="00000000" w:rsidP="00000000" w:rsidRDefault="00000000" w:rsidRPr="00000000" w14:paraId="0000004D">
            <w:pPr>
              <w:widowControl w:val="0"/>
              <w:spacing w:line="240" w:lineRule="auto"/>
              <w:rPr>
                <w:color w:val="666666"/>
              </w:rPr>
            </w:pPr>
            <w:r w:rsidDel="00000000" w:rsidR="00000000" w:rsidRPr="00000000">
              <w:rPr>
                <w:color w:val="666666"/>
                <w:rtl w:val="0"/>
              </w:rPr>
              <w:t xml:space="preserve">31</w:t>
            </w:r>
          </w:p>
          <w:p w:rsidR="00000000" w:rsidDel="00000000" w:rsidP="00000000" w:rsidRDefault="00000000" w:rsidRPr="00000000" w14:paraId="0000004E">
            <w:pPr>
              <w:widowControl w:val="0"/>
              <w:spacing w:line="240" w:lineRule="auto"/>
              <w:rPr>
                <w:color w:val="666666"/>
              </w:rPr>
            </w:pPr>
            <w:r w:rsidDel="00000000" w:rsidR="00000000" w:rsidRPr="00000000">
              <w:rPr>
                <w:color w:val="666666"/>
                <w:rtl w:val="0"/>
              </w:rPr>
              <w:t xml:space="preserve">32</w:t>
            </w:r>
          </w:p>
          <w:p w:rsidR="00000000" w:rsidDel="00000000" w:rsidP="00000000" w:rsidRDefault="00000000" w:rsidRPr="00000000" w14:paraId="0000004F">
            <w:pPr>
              <w:widowControl w:val="0"/>
              <w:spacing w:line="240" w:lineRule="auto"/>
              <w:rPr>
                <w:color w:val="666666"/>
              </w:rPr>
            </w:pPr>
            <w:r w:rsidDel="00000000" w:rsidR="00000000" w:rsidRPr="00000000">
              <w:rPr>
                <w:color w:val="666666"/>
                <w:rtl w:val="0"/>
              </w:rPr>
              <w:t xml:space="preserve">3334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Cube </w:t>
            </w:r>
            <w:r w:rsidDel="00000000" w:rsidR="00000000" w:rsidRPr="00000000">
              <w:rPr>
                <w:rFonts w:ascii="Courier New" w:cs="Courier New" w:eastAsia="Courier New" w:hAnsi="Courier New"/>
                <w:color w:val="666666"/>
                <w:rtl w:val="0"/>
              </w:rPr>
              <w:t xml:space="preserve">joinCubes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b w:val="1"/>
                <w:color w:val="a61c00"/>
                <w:rtl w:val="0"/>
              </w:rPr>
              <w:t xml:space="preserve">Cube * c1, Cube * c2</w:t>
            </w: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5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double totalVolume = c1</w:t>
            </w:r>
            <w:r w:rsidDel="00000000" w:rsidR="00000000" w:rsidRPr="00000000">
              <w:rPr>
                <w:rFonts w:ascii="Courier New" w:cs="Courier New" w:eastAsia="Courier New" w:hAnsi="Courier New"/>
                <w:b w:val="1"/>
                <w:color w:val="a61c00"/>
                <w:rtl w:val="0"/>
              </w:rPr>
              <w:t xml:space="preserve">-&gt;</w:t>
            </w:r>
            <w:r w:rsidDel="00000000" w:rsidR="00000000" w:rsidRPr="00000000">
              <w:rPr>
                <w:rFonts w:ascii="Courier New" w:cs="Courier New" w:eastAsia="Courier New" w:hAnsi="Courier New"/>
                <w:color w:val="666666"/>
                <w:rtl w:val="0"/>
              </w:rPr>
              <w:t xml:space="preserve">getVolume() + c2</w:t>
            </w:r>
            <w:r w:rsidDel="00000000" w:rsidR="00000000" w:rsidRPr="00000000">
              <w:rPr>
                <w:rFonts w:ascii="Courier New" w:cs="Courier New" w:eastAsia="Courier New" w:hAnsi="Courier New"/>
                <w:b w:val="1"/>
                <w:color w:val="a61c00"/>
                <w:rtl w:val="0"/>
              </w:rPr>
              <w:t xml:space="preserve">-&gt;</w:t>
            </w:r>
            <w:r w:rsidDel="00000000" w:rsidR="00000000" w:rsidRPr="00000000">
              <w:rPr>
                <w:rFonts w:ascii="Courier New" w:cs="Courier New" w:eastAsia="Courier New" w:hAnsi="Courier New"/>
                <w:color w:val="666666"/>
                <w:rtl w:val="0"/>
              </w:rPr>
              <w:t xml:space="preserve">getVolume();</w:t>
            </w:r>
          </w:p>
          <w:p w:rsidR="00000000" w:rsidDel="00000000" w:rsidP="00000000" w:rsidRDefault="00000000" w:rsidRPr="00000000" w14:paraId="00000052">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5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p w:rsidR="00000000" w:rsidDel="00000000" w:rsidP="00000000" w:rsidRDefault="00000000" w:rsidRPr="00000000" w14:paraId="00000054">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int main() {</w:t>
            </w:r>
          </w:p>
          <w:p w:rsidR="00000000" w:rsidDel="00000000" w:rsidP="00000000" w:rsidRDefault="00000000" w:rsidRPr="00000000" w14:paraId="00000055">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Cube *c1 = new Cube(4);</w:t>
            </w:r>
          </w:p>
          <w:p w:rsidR="00000000" w:rsidDel="00000000" w:rsidP="00000000" w:rsidRDefault="00000000" w:rsidRPr="00000000" w14:paraId="00000056">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Cube *c2 = new Cube(5);</w:t>
            </w:r>
          </w:p>
          <w:p w:rsidR="00000000" w:rsidDel="00000000" w:rsidP="00000000" w:rsidRDefault="00000000" w:rsidRPr="00000000" w14:paraId="0000005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Cube c3 = </w:t>
            </w:r>
            <w:r w:rsidDel="00000000" w:rsidR="00000000" w:rsidRPr="00000000">
              <w:rPr>
                <w:rFonts w:ascii="Courier New" w:cs="Courier New" w:eastAsia="Courier New" w:hAnsi="Courier New"/>
                <w:color w:val="666666"/>
                <w:rtl w:val="0"/>
              </w:rPr>
              <w:t xml:space="preserve">joinCubes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b w:val="1"/>
                <w:color w:val="a61c00"/>
                <w:rtl w:val="0"/>
              </w:rPr>
              <w:t xml:space="preserve">c1, c2</w:t>
            </w: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58">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0;</w:t>
            </w:r>
          </w:p>
          <w:p w:rsidR="00000000" w:rsidDel="00000000" w:rsidP="00000000" w:rsidRDefault="00000000" w:rsidRPr="00000000" w14:paraId="00000059">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tc>
      </w:tr>
    </w:tbl>
    <w:p w:rsidR="00000000" w:rsidDel="00000000" w:rsidP="00000000" w:rsidRDefault="00000000" w:rsidRPr="00000000" w14:paraId="0000005A">
      <w:pPr>
        <w:ind w:left="1440" w:firstLine="0"/>
        <w:rPr>
          <w:rFonts w:ascii="Lora" w:cs="Lora" w:eastAsia="Lora" w:hAnsi="Lora"/>
          <w:color w:val="666666"/>
        </w:rPr>
      </w:pPr>
      <w:r w:rsidDel="00000000" w:rsidR="00000000" w:rsidRPr="00000000">
        <w:rPr>
          <w:rtl w:val="0"/>
        </w:rPr>
      </w:r>
    </w:p>
    <w:p w:rsidR="00000000" w:rsidDel="00000000" w:rsidP="00000000" w:rsidRDefault="00000000" w:rsidRPr="00000000" w14:paraId="0000005B">
      <w:pPr>
        <w:numPr>
          <w:ilvl w:val="1"/>
          <w:numId w:val="4"/>
        </w:numPr>
        <w:ind w:left="1440" w:hanging="360"/>
        <w:rPr>
          <w:color w:val="666666"/>
        </w:rPr>
      </w:pPr>
      <w:r w:rsidDel="00000000" w:rsidR="00000000" w:rsidRPr="00000000">
        <w:rPr>
          <w:rFonts w:ascii="Lora" w:cs="Lora" w:eastAsia="Lora" w:hAnsi="Lora"/>
          <w:b w:val="1"/>
          <w:color w:val="666666"/>
          <w:sz w:val="24"/>
          <w:szCs w:val="24"/>
          <w:rtl w:val="0"/>
        </w:rPr>
        <w:t xml:space="preserve">Pass by </w:t>
      </w:r>
      <w:r w:rsidDel="00000000" w:rsidR="00000000" w:rsidRPr="00000000">
        <w:rPr>
          <w:rFonts w:ascii="Lora" w:cs="Lora" w:eastAsia="Lora" w:hAnsi="Lora"/>
          <w:b w:val="1"/>
          <w:color w:val="666666"/>
          <w:sz w:val="24"/>
          <w:szCs w:val="24"/>
          <w:rtl w:val="0"/>
        </w:rPr>
        <w:t xml:space="preserve">reference</w:t>
      </w:r>
      <w:r w:rsidDel="00000000" w:rsidR="00000000" w:rsidRPr="00000000">
        <w:rPr>
          <w:rFonts w:ascii="Lora" w:cs="Lora" w:eastAsia="Lora" w:hAnsi="Lora"/>
          <w:color w:val="666666"/>
          <w:rtl w:val="0"/>
        </w:rPr>
        <w:t xml:space="preserve"> - it means that we are passing an alias to the variable and by changing the parameter, we are changing the original. This is more efficient, but risky because we are changing the original value.                                                                                                                                                                                                                                                                                                                                                                                                                                                                                                                                                                                                                                                                                                                                                           </w:t>
      </w: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8505"/>
        <w:tblGridChange w:id="0">
          <w:tblGrid>
            <w:gridCol w:w="495"/>
            <w:gridCol w:w="8505"/>
          </w:tblGrid>
        </w:tblGridChange>
      </w:tblGrid>
      <w:tr>
        <w:trPr>
          <w:trPrChange w:author="Jia Yang" w:id="7" w:date="2020-02-17T08:05:00Z">
            <w:trPr>
              <w:trHeight w:val="420" w:hRule="atLeast"/>
            </w:trPr>
          </w:trPrChange>
        </w:trPr>
        <w:tc>
          <w:tcPr>
            <w:gridSpan w:val="2"/>
            <w:shd w:fill="f1c232" w:val="clear"/>
            <w:tcMar>
              <w:top w:w="100.0" w:type="dxa"/>
              <w:left w:w="100.0" w:type="dxa"/>
              <w:bottom w:w="100.0" w:type="dxa"/>
              <w:right w:w="100.0" w:type="dxa"/>
            </w:tcMar>
            <w:vAlign w:val="top"/>
            <w:tcPrChange w:author="Jia Yang" w:id="7" w:date="2020-02-17T08:05:00Z">
              <w:tcPr>
                <w:shd w:fill="f1c232" w:val="clear"/>
                <w:tcMar>
                  <w:top w:w="100.0" w:type="dxa"/>
                  <w:left w:w="100.0" w:type="dxa"/>
                  <w:bottom w:w="100.0" w:type="dxa"/>
                  <w:right w:w="100.0" w:type="dxa"/>
                </w:tcMar>
                <w:vAlign w:val="top"/>
              </w:tcPr>
            </w:tcPrChange>
          </w:tcPr>
          <w:p w:rsidR="00000000" w:rsidDel="00000000" w:rsidP="00000000" w:rsidRDefault="00000000" w:rsidRPr="00000000" w14:paraId="0000005C">
            <w:pPr>
              <w:widowControl w:val="0"/>
              <w:spacing w:line="240" w:lineRule="auto"/>
              <w:jc w:val="center"/>
              <w:rPr>
                <w:color w:val="666666"/>
                <w:sz w:val="20"/>
                <w:szCs w:val="20"/>
              </w:rPr>
            </w:pPr>
            <w:r w:rsidDel="00000000" w:rsidR="00000000" w:rsidRPr="00000000">
              <w:rPr>
                <w:color w:val="666666"/>
                <w:sz w:val="20"/>
                <w:szCs w:val="20"/>
                <w:rtl w:val="0"/>
              </w:rPr>
              <w:t xml:space="preserve">joinCubes-byRef.cpp</w:t>
            </w:r>
          </w:p>
        </w:tc>
      </w:tr>
      <w:tr>
        <w:trPr>
          <w:trHeight w:val="460" w:hRule="atLeast"/>
        </w:trPr>
        <w:tc>
          <w:tcPr>
            <w:shd w:fill="f1c232"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666666"/>
              </w:rPr>
            </w:pPr>
            <w:r w:rsidDel="00000000" w:rsidR="00000000" w:rsidRPr="00000000">
              <w:rPr>
                <w:color w:val="666666"/>
                <w:rtl w:val="0"/>
              </w:rPr>
              <w:t xml:space="preserve">15</w:t>
            </w:r>
          </w:p>
          <w:p w:rsidR="00000000" w:rsidDel="00000000" w:rsidP="00000000" w:rsidRDefault="00000000" w:rsidRPr="00000000" w14:paraId="0000005F">
            <w:pPr>
              <w:widowControl w:val="0"/>
              <w:spacing w:line="240" w:lineRule="auto"/>
              <w:rPr>
                <w:color w:val="666666"/>
              </w:rPr>
            </w:pPr>
            <w:r w:rsidDel="00000000" w:rsidR="00000000" w:rsidRPr="00000000">
              <w:rPr>
                <w:color w:val="666666"/>
                <w:rtl w:val="0"/>
              </w:rPr>
              <w:t xml:space="preserve">16</w:t>
            </w:r>
          </w:p>
          <w:p w:rsidR="00000000" w:rsidDel="00000000" w:rsidP="00000000" w:rsidRDefault="00000000" w:rsidRPr="00000000" w14:paraId="00000060">
            <w:pPr>
              <w:widowControl w:val="0"/>
              <w:spacing w:line="240" w:lineRule="auto"/>
              <w:rPr>
                <w:color w:val="666666"/>
              </w:rPr>
            </w:pPr>
            <w:r w:rsidDel="00000000" w:rsidR="00000000" w:rsidRPr="00000000">
              <w:rPr>
                <w:color w:val="666666"/>
                <w:rtl w:val="0"/>
              </w:rPr>
              <w:t xml:space="preserve">…</w:t>
            </w:r>
          </w:p>
          <w:p w:rsidR="00000000" w:rsidDel="00000000" w:rsidP="00000000" w:rsidRDefault="00000000" w:rsidRPr="00000000" w14:paraId="00000061">
            <w:pPr>
              <w:widowControl w:val="0"/>
              <w:spacing w:line="240" w:lineRule="auto"/>
              <w:rPr>
                <w:color w:val="666666"/>
              </w:rPr>
            </w:pPr>
            <w:r w:rsidDel="00000000" w:rsidR="00000000" w:rsidRPr="00000000">
              <w:rPr>
                <w:rtl w:val="0"/>
              </w:rPr>
            </w:r>
          </w:p>
          <w:p w:rsidR="00000000" w:rsidDel="00000000" w:rsidP="00000000" w:rsidRDefault="00000000" w:rsidRPr="00000000" w14:paraId="00000062">
            <w:pPr>
              <w:widowControl w:val="0"/>
              <w:spacing w:line="240" w:lineRule="auto"/>
              <w:rPr>
                <w:color w:val="666666"/>
              </w:rPr>
            </w:pPr>
            <w:r w:rsidDel="00000000" w:rsidR="00000000" w:rsidRPr="00000000">
              <w:rPr>
                <w:rtl w:val="0"/>
              </w:rPr>
            </w:r>
          </w:p>
          <w:p w:rsidR="00000000" w:rsidDel="00000000" w:rsidP="00000000" w:rsidRDefault="00000000" w:rsidRPr="00000000" w14:paraId="00000063">
            <w:pPr>
              <w:widowControl w:val="0"/>
              <w:spacing w:line="240" w:lineRule="auto"/>
              <w:rPr>
                <w:color w:val="666666"/>
              </w:rPr>
            </w:pPr>
            <w:r w:rsidDel="00000000" w:rsidR="00000000" w:rsidRPr="00000000">
              <w:rPr>
                <w:color w:val="666666"/>
                <w:rtl w:val="0"/>
              </w:rPr>
              <w:t xml:space="preserve">29</w:t>
            </w:r>
          </w:p>
          <w:p w:rsidR="00000000" w:rsidDel="00000000" w:rsidP="00000000" w:rsidRDefault="00000000" w:rsidRPr="00000000" w14:paraId="00000064">
            <w:pPr>
              <w:widowControl w:val="0"/>
              <w:spacing w:line="240" w:lineRule="auto"/>
              <w:rPr>
                <w:color w:val="666666"/>
              </w:rPr>
            </w:pPr>
            <w:r w:rsidDel="00000000" w:rsidR="00000000" w:rsidRPr="00000000">
              <w:rPr>
                <w:color w:val="666666"/>
                <w:rtl w:val="0"/>
              </w:rPr>
              <w:t xml:space="preserve">30</w:t>
            </w:r>
          </w:p>
          <w:p w:rsidR="00000000" w:rsidDel="00000000" w:rsidP="00000000" w:rsidRDefault="00000000" w:rsidRPr="00000000" w14:paraId="00000065">
            <w:pPr>
              <w:widowControl w:val="0"/>
              <w:spacing w:line="240" w:lineRule="auto"/>
              <w:rPr>
                <w:color w:val="666666"/>
              </w:rPr>
            </w:pPr>
            <w:r w:rsidDel="00000000" w:rsidR="00000000" w:rsidRPr="00000000">
              <w:rPr>
                <w:color w:val="666666"/>
                <w:rtl w:val="0"/>
              </w:rPr>
              <w:t xml:space="preserve">31</w:t>
            </w:r>
          </w:p>
          <w:p w:rsidR="00000000" w:rsidDel="00000000" w:rsidP="00000000" w:rsidRDefault="00000000" w:rsidRPr="00000000" w14:paraId="00000066">
            <w:pPr>
              <w:widowControl w:val="0"/>
              <w:spacing w:line="240" w:lineRule="auto"/>
              <w:rPr>
                <w:color w:val="666666"/>
              </w:rPr>
            </w:pPr>
            <w:r w:rsidDel="00000000" w:rsidR="00000000" w:rsidRPr="00000000">
              <w:rPr>
                <w:color w:val="666666"/>
                <w:rtl w:val="0"/>
              </w:rPr>
              <w:t xml:space="preserve">32</w:t>
            </w:r>
          </w:p>
          <w:p w:rsidR="00000000" w:rsidDel="00000000" w:rsidP="00000000" w:rsidRDefault="00000000" w:rsidRPr="00000000" w14:paraId="00000067">
            <w:pPr>
              <w:widowControl w:val="0"/>
              <w:spacing w:line="240" w:lineRule="auto"/>
              <w:rPr>
                <w:color w:val="666666"/>
              </w:rPr>
            </w:pPr>
            <w:r w:rsidDel="00000000" w:rsidR="00000000" w:rsidRPr="00000000">
              <w:rPr>
                <w:color w:val="666666"/>
                <w:rtl w:val="0"/>
              </w:rPr>
              <w:t xml:space="preserve">3334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Cube </w:t>
            </w:r>
            <w:r w:rsidDel="00000000" w:rsidR="00000000" w:rsidRPr="00000000">
              <w:rPr>
                <w:rFonts w:ascii="Courier New" w:cs="Courier New" w:eastAsia="Courier New" w:hAnsi="Courier New"/>
                <w:color w:val="666666"/>
                <w:rtl w:val="0"/>
              </w:rPr>
              <w:t xml:space="preserve">joinCubes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b w:val="1"/>
                <w:color w:val="a61c00"/>
                <w:rtl w:val="0"/>
              </w:rPr>
              <w:t xml:space="preserve">Cube &amp; c1, Cube &amp; c2</w:t>
            </w: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69">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double totalVolume = c1.getVolume() + c2.getVolume();</w:t>
            </w:r>
          </w:p>
          <w:p w:rsidR="00000000" w:rsidDel="00000000" w:rsidP="00000000" w:rsidRDefault="00000000" w:rsidRPr="00000000" w14:paraId="0000006A">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6B">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p w:rsidR="00000000" w:rsidDel="00000000" w:rsidP="00000000" w:rsidRDefault="00000000" w:rsidRPr="00000000" w14:paraId="0000006C">
            <w:pPr>
              <w:widowControl w:val="0"/>
              <w:spacing w:line="240" w:lineRule="auto"/>
              <w:rPr>
                <w:rFonts w:ascii="Courier New" w:cs="Courier New" w:eastAsia="Courier New" w:hAnsi="Courier New"/>
                <w:color w:val="666666"/>
              </w:rPr>
            </w:pPr>
            <w:r w:rsidDel="00000000" w:rsidR="00000000" w:rsidRPr="00000000">
              <w:rPr>
                <w:rtl w:val="0"/>
              </w:rPr>
            </w:r>
          </w:p>
          <w:p w:rsidR="00000000" w:rsidDel="00000000" w:rsidP="00000000" w:rsidRDefault="00000000" w:rsidRPr="00000000" w14:paraId="0000006D">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int main() {</w:t>
            </w:r>
          </w:p>
          <w:p w:rsidR="00000000" w:rsidDel="00000000" w:rsidP="00000000" w:rsidRDefault="00000000" w:rsidRPr="00000000" w14:paraId="0000006E">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Cube *c1 = new Cube(4);</w:t>
            </w:r>
          </w:p>
          <w:p w:rsidR="00000000" w:rsidDel="00000000" w:rsidP="00000000" w:rsidRDefault="00000000" w:rsidRPr="00000000" w14:paraId="0000006F">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Cube *c2 = new Cube(5);</w:t>
            </w:r>
          </w:p>
          <w:p w:rsidR="00000000" w:rsidDel="00000000" w:rsidP="00000000" w:rsidRDefault="00000000" w:rsidRPr="00000000" w14:paraId="0000007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Cube c3 = </w:t>
            </w:r>
            <w:r w:rsidDel="00000000" w:rsidR="00000000" w:rsidRPr="00000000">
              <w:rPr>
                <w:rFonts w:ascii="Courier New" w:cs="Courier New" w:eastAsia="Courier New" w:hAnsi="Courier New"/>
                <w:color w:val="666666"/>
                <w:rtl w:val="0"/>
              </w:rPr>
              <w:t xml:space="preserve">joinCubes</w:t>
            </w:r>
            <w:r w:rsidDel="00000000" w:rsidR="00000000" w:rsidRPr="00000000">
              <w:rPr>
                <w:rFonts w:ascii="Courier New" w:cs="Courier New" w:eastAsia="Courier New" w:hAnsi="Courier New"/>
                <w:color w:val="666666"/>
                <w:rtl w:val="0"/>
              </w:rPr>
              <w:t xml:space="preserve">(</w:t>
            </w:r>
            <w:r w:rsidDel="00000000" w:rsidR="00000000" w:rsidRPr="00000000">
              <w:rPr>
                <w:rFonts w:ascii="Courier New" w:cs="Courier New" w:eastAsia="Courier New" w:hAnsi="Courier New"/>
                <w:b w:val="1"/>
                <w:color w:val="a61c00"/>
                <w:rtl w:val="0"/>
              </w:rPr>
              <w:t xml:space="preserve">*c1, *c2</w:t>
            </w: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7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0;</w:t>
            </w:r>
          </w:p>
          <w:p w:rsidR="00000000" w:rsidDel="00000000" w:rsidP="00000000" w:rsidRDefault="00000000" w:rsidRPr="00000000" w14:paraId="00000072">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b w:val="1"/>
          <w:color w:val="666666"/>
        </w:rPr>
      </w:pPr>
      <w:r w:rsidDel="00000000" w:rsidR="00000000" w:rsidRPr="00000000">
        <w:rPr>
          <w:rtl w:val="0"/>
        </w:rPr>
      </w:r>
    </w:p>
    <w:p w:rsidR="00000000" w:rsidDel="00000000" w:rsidP="00000000" w:rsidRDefault="00000000" w:rsidRPr="00000000" w14:paraId="00000074">
      <w:pPr>
        <w:ind w:left="0" w:firstLine="0"/>
        <w:rPr>
          <w:rFonts w:ascii="Lora" w:cs="Lora" w:eastAsia="Lora" w:hAnsi="Lora"/>
          <w:b w:val="1"/>
          <w:color w:val="666666"/>
        </w:rPr>
      </w:pPr>
      <w:r w:rsidDel="00000000" w:rsidR="00000000" w:rsidRPr="00000000">
        <w:rPr>
          <w:rtl w:val="0"/>
        </w:rPr>
      </w:r>
    </w:p>
    <w:p w:rsidR="00000000" w:rsidDel="00000000" w:rsidP="00000000" w:rsidRDefault="00000000" w:rsidRPr="00000000" w14:paraId="00000075">
      <w:pPr>
        <w:ind w:left="0" w:firstLine="0"/>
        <w:rPr>
          <w:rFonts w:ascii="Lora" w:cs="Lora" w:eastAsia="Lora" w:hAnsi="Lora"/>
          <w:b w:val="1"/>
          <w:color w:val="666666"/>
          <w:sz w:val="26"/>
          <w:szCs w:val="26"/>
        </w:rPr>
      </w:pPr>
      <w:r w:rsidDel="00000000" w:rsidR="00000000" w:rsidRPr="00000000">
        <w:rPr>
          <w:rFonts w:ascii="Lora" w:cs="Lora" w:eastAsia="Lora" w:hAnsi="Lora"/>
          <w:b w:val="1"/>
          <w:color w:val="666666"/>
          <w:sz w:val="26"/>
          <w:szCs w:val="26"/>
          <w:rtl w:val="0"/>
        </w:rPr>
        <w:t xml:space="preserve">Then to summarize, we have the following: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085"/>
        <w:gridCol w:w="2355"/>
        <w:gridCol w:w="2490"/>
        <w:tblGridChange w:id="0">
          <w:tblGrid>
            <w:gridCol w:w="2430"/>
            <w:gridCol w:w="2085"/>
            <w:gridCol w:w="2355"/>
            <w:gridCol w:w="2490"/>
          </w:tblGrid>
        </w:tblGridChange>
      </w:tblGrid>
      <w:tr>
        <w:tc>
          <w:tcPr>
            <w:shd w:fill="38761d"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Lora" w:cs="Lora" w:eastAsia="Lora" w:hAnsi="Lora"/>
                <w:b w:val="1"/>
                <w:color w:val="666666"/>
                <w:sz w:val="24"/>
                <w:szCs w:val="24"/>
              </w:rPr>
            </w:pPr>
            <w:r w:rsidDel="00000000" w:rsidR="00000000" w:rsidRPr="00000000">
              <w:rPr>
                <w:rtl w:val="0"/>
              </w:rPr>
            </w:r>
          </w:p>
        </w:tc>
        <w:tc>
          <w:tcPr>
            <w:shd w:fill="38761d"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Lora" w:cs="Lora" w:eastAsia="Lora" w:hAnsi="Lora"/>
                <w:b w:val="1"/>
                <w:color w:val="efefef"/>
                <w:sz w:val="24"/>
                <w:szCs w:val="24"/>
              </w:rPr>
            </w:pPr>
            <w:r w:rsidDel="00000000" w:rsidR="00000000" w:rsidRPr="00000000">
              <w:rPr>
                <w:rFonts w:ascii="Lora" w:cs="Lora" w:eastAsia="Lora" w:hAnsi="Lora"/>
                <w:b w:val="1"/>
                <w:color w:val="efefef"/>
                <w:sz w:val="24"/>
                <w:szCs w:val="24"/>
                <w:rtl w:val="0"/>
              </w:rPr>
              <w:t xml:space="preserve">By Value</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Lora" w:cs="Lora" w:eastAsia="Lora" w:hAnsi="Lora"/>
                <w:b w:val="1"/>
                <w:color w:val="efefef"/>
                <w:sz w:val="24"/>
                <w:szCs w:val="24"/>
              </w:rPr>
            </w:pPr>
            <w:r w:rsidDel="00000000" w:rsidR="00000000" w:rsidRPr="00000000">
              <w:rPr>
                <w:rFonts w:ascii="Lora" w:cs="Lora" w:eastAsia="Lora" w:hAnsi="Lora"/>
                <w:b w:val="1"/>
                <w:color w:val="efefef"/>
                <w:sz w:val="24"/>
                <w:szCs w:val="24"/>
                <w:rtl w:val="0"/>
              </w:rPr>
              <w:t xml:space="preserve">By Pointer</w:t>
            </w:r>
          </w:p>
        </w:tc>
        <w:tc>
          <w:tcPr>
            <w:shd w:fill="38761d"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Lora" w:cs="Lora" w:eastAsia="Lora" w:hAnsi="Lora"/>
                <w:b w:val="1"/>
                <w:color w:val="efefef"/>
                <w:sz w:val="24"/>
                <w:szCs w:val="24"/>
              </w:rPr>
            </w:pPr>
            <w:r w:rsidDel="00000000" w:rsidR="00000000" w:rsidRPr="00000000">
              <w:rPr>
                <w:rFonts w:ascii="Lora" w:cs="Lora" w:eastAsia="Lora" w:hAnsi="Lora"/>
                <w:b w:val="1"/>
                <w:color w:val="efefef"/>
                <w:sz w:val="24"/>
                <w:szCs w:val="24"/>
                <w:rtl w:val="0"/>
              </w:rPr>
              <w:t xml:space="preserve">By Reference</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Lora" w:cs="Lora" w:eastAsia="Lora" w:hAnsi="Lora"/>
                <w:color w:val="f3f3f3"/>
              </w:rPr>
            </w:pPr>
            <w:r w:rsidDel="00000000" w:rsidR="00000000" w:rsidRPr="00000000">
              <w:rPr>
                <w:rFonts w:ascii="Lora" w:cs="Lora" w:eastAsia="Lora" w:hAnsi="Lora"/>
                <w:color w:val="f3f3f3"/>
                <w:rtl w:val="0"/>
              </w:rPr>
              <w:t xml:space="preserve">The copied content</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The entire data</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The memory address</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Very little to none - just an alias</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Lora" w:cs="Lora" w:eastAsia="Lora" w:hAnsi="Lora"/>
                <w:color w:val="f3f3f3"/>
              </w:rPr>
            </w:pPr>
            <w:r w:rsidDel="00000000" w:rsidR="00000000" w:rsidRPr="00000000">
              <w:rPr>
                <w:rFonts w:ascii="Lora" w:cs="Lora" w:eastAsia="Lora" w:hAnsi="Lora"/>
                <w:color w:val="f3f3f3"/>
                <w:rtl w:val="0"/>
              </w:rPr>
              <w:t xml:space="preserve">Does modification go through to the caller’s object?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No.</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Yes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Yes</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Lora" w:cs="Lora" w:eastAsia="Lora" w:hAnsi="Lora"/>
                <w:color w:val="f3f3f3"/>
              </w:rPr>
            </w:pPr>
            <w:r w:rsidDel="00000000" w:rsidR="00000000" w:rsidRPr="00000000">
              <w:rPr>
                <w:rFonts w:ascii="Lora" w:cs="Lora" w:eastAsia="Lora" w:hAnsi="Lora"/>
                <w:color w:val="f3f3f3"/>
                <w:rtl w:val="0"/>
              </w:rPr>
              <w:t xml:space="preserve">Always valid?</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No - could be null</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Yes</w:t>
            </w:r>
          </w:p>
          <w:p w:rsidR="00000000" w:rsidDel="00000000" w:rsidP="00000000" w:rsidRDefault="00000000" w:rsidRPr="00000000" w14:paraId="00000086">
            <w:pPr>
              <w:widowControl w:val="0"/>
              <w:spacing w:line="240" w:lineRule="auto"/>
              <w:rPr>
                <w:rFonts w:ascii="Lora" w:cs="Lora" w:eastAsia="Lora" w:hAnsi="Lora"/>
                <w:color w:val="666666"/>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Lora" w:cs="Lora" w:eastAsia="Lora" w:hAnsi="Lora"/>
                <w:color w:val="f3f3f3"/>
              </w:rPr>
            </w:pPr>
            <w:r w:rsidDel="00000000" w:rsidR="00000000" w:rsidRPr="00000000">
              <w:rPr>
                <w:rFonts w:ascii="Lora" w:cs="Lora" w:eastAsia="Lora" w:hAnsi="Lora"/>
                <w:color w:val="f3f3f3"/>
                <w:rtl w:val="0"/>
              </w:rPr>
              <w:t xml:space="preserve">Relative speed among 3 ways to pass function parameters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ins w:author="Siyuan Ding" w:id="8" w:date="2020-02-11T00:50:47Z"/>
                <w:rFonts w:ascii="Lora" w:cs="Lora" w:eastAsia="Lora" w:hAnsi="Lora"/>
                <w:color w:val="666666"/>
              </w:rPr>
            </w:pPr>
            <w:r w:rsidDel="00000000" w:rsidR="00000000" w:rsidRPr="00000000">
              <w:rPr>
                <w:rFonts w:ascii="Lora" w:cs="Lora" w:eastAsia="Lora" w:hAnsi="Lora"/>
                <w:color w:val="666666"/>
                <w:rtl w:val="0"/>
              </w:rPr>
              <w:t xml:space="preserve">Slow - depending</w:t>
            </w:r>
            <w:ins w:author="Siyuan Ding" w:id="8" w:date="2020-02-11T00:50:47Z">
              <w:r w:rsidDel="00000000" w:rsidR="00000000" w:rsidRPr="00000000">
                <w:rPr>
                  <w:rFonts w:ascii="Lora" w:cs="Lora" w:eastAsia="Lora" w:hAnsi="Lora"/>
                  <w:color w:val="666666"/>
                  <w:rtl w:val="0"/>
                </w:rPr>
                <w:t xml:space="preserve">       </w:t>
              </w:r>
            </w:ins>
          </w:p>
          <w:p w:rsidR="00000000" w:rsidDel="00000000" w:rsidP="00000000" w:rsidRDefault="00000000" w:rsidRPr="00000000" w14:paraId="00000089">
            <w:pPr>
              <w:widowControl w:val="0"/>
              <w:spacing w:line="240" w:lineRule="auto"/>
              <w:rPr>
                <w:ins w:author="Siyuan Ding" w:id="8" w:date="2020-02-11T00:50:47Z"/>
                <w:rFonts w:ascii="Lora" w:cs="Lora" w:eastAsia="Lora" w:hAnsi="Lora"/>
                <w:color w:val="666666"/>
              </w:rPr>
            </w:pPr>
            <w:ins w:author="Siyuan Ding" w:id="8" w:date="2020-02-11T00:50:47Z">
              <w:r w:rsidDel="00000000" w:rsidR="00000000" w:rsidRPr="00000000">
                <w:rPr>
                  <w:rFonts w:ascii="Lora" w:cs="Lora" w:eastAsia="Lora" w:hAnsi="Lora"/>
                  <w:color w:val="666666"/>
                  <w:rtl w:val="0"/>
                </w:rPr>
                <w:t xml:space="preserve">‘</w:t>
              </w:r>
            </w:ins>
          </w:p>
          <w:p w:rsidR="00000000" w:rsidDel="00000000" w:rsidP="00000000" w:rsidRDefault="00000000" w:rsidRPr="00000000" w14:paraId="0000008A">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 on the data size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Fast - always 8 bytes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Fast</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Lora" w:cs="Lora" w:eastAsia="Lora" w:hAnsi="Lora"/>
                <w:color w:val="f3f3f3"/>
              </w:rPr>
            </w:pPr>
            <w:r w:rsidDel="00000000" w:rsidR="00000000" w:rsidRPr="00000000">
              <w:rPr>
                <w:rFonts w:ascii="Lora" w:cs="Lora" w:eastAsia="Lora" w:hAnsi="Lora"/>
                <w:color w:val="f3f3f3"/>
                <w:rtl w:val="0"/>
              </w:rPr>
              <w:t xml:space="preserve">The relative programming safety</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Safest</w:t>
            </w:r>
            <w:ins w:author="Zhixin Zhang" w:id="9" w:date="2020-02-01T01:39:18Z">
              <w:r w:rsidDel="00000000" w:rsidR="00000000" w:rsidRPr="00000000">
                <w:rPr>
                  <w:rFonts w:ascii="Lora" w:cs="Lora" w:eastAsia="Lora" w:hAnsi="Lora"/>
                  <w:color w:val="666666"/>
                  <w:rtl w:val="0"/>
                </w:rPr>
                <w:t xml:space="preserve"> </w:t>
              </w:r>
            </w:ins>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Not safe</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Safe-ish</w:t>
            </w:r>
          </w:p>
        </w:tc>
      </w:tr>
    </w:tbl>
    <w:p w:rsidR="00000000" w:rsidDel="00000000" w:rsidP="00000000" w:rsidRDefault="00000000" w:rsidRPr="00000000" w14:paraId="00000091">
      <w:pPr>
        <w:pStyle w:val="Heading4"/>
        <w:ind w:left="0" w:firstLine="0"/>
        <w:rPr>
          <w:rFonts w:ascii="Lora" w:cs="Lora" w:eastAsia="Lora" w:hAnsi="Lora"/>
          <w:b w:val="1"/>
        </w:rPr>
      </w:pPr>
      <w:bookmarkStart w:colFirst="0" w:colLast="0" w:name="_7f12nq2tqy4q" w:id="2"/>
      <w:bookmarkEnd w:id="2"/>
      <w:r w:rsidDel="00000000" w:rsidR="00000000" w:rsidRPr="00000000">
        <w:rPr>
          <w:rtl w:val="0"/>
        </w:rPr>
      </w:r>
    </w:p>
    <w:p w:rsidR="00000000" w:rsidDel="00000000" w:rsidP="00000000" w:rsidRDefault="00000000" w:rsidRPr="00000000" w14:paraId="00000092">
      <w:pPr>
        <w:pStyle w:val="Heading3"/>
        <w:numPr>
          <w:ilvl w:val="0"/>
          <w:numId w:val="1"/>
        </w:numPr>
        <w:spacing w:after="0" w:afterAutospacing="0"/>
        <w:ind w:left="720" w:hanging="360"/>
        <w:rPr>
          <w:rFonts w:ascii="Lora" w:cs="Lora" w:eastAsia="Lora" w:hAnsi="Lora"/>
          <w:b w:val="1"/>
        </w:rPr>
      </w:pPr>
      <w:bookmarkStart w:colFirst="0" w:colLast="0" w:name="_q0vdsgvr0ls" w:id="3"/>
      <w:bookmarkEnd w:id="3"/>
      <w:r w:rsidDel="00000000" w:rsidR="00000000" w:rsidRPr="00000000">
        <w:rPr>
          <w:rFonts w:ascii="Lora" w:cs="Lora" w:eastAsia="Lora" w:hAnsi="Lora"/>
          <w:b w:val="1"/>
          <w:rtl w:val="0"/>
        </w:rPr>
        <w:t xml:space="preserve">The Const Function Parameter</w:t>
      </w:r>
    </w:p>
    <w:p w:rsidR="00000000" w:rsidDel="00000000" w:rsidP="00000000" w:rsidRDefault="00000000" w:rsidRPr="00000000" w14:paraId="00000093">
      <w:pPr>
        <w:numPr>
          <w:ilvl w:val="1"/>
          <w:numId w:val="1"/>
        </w:numPr>
        <w:ind w:left="1440" w:hanging="360"/>
        <w:rPr>
          <w:rFonts w:ascii="Lora" w:cs="Lora" w:eastAsia="Lora" w:hAnsi="Lora"/>
          <w:color w:val="666666"/>
        </w:rPr>
      </w:pPr>
      <w:r w:rsidDel="00000000" w:rsidR="00000000" w:rsidRPr="00000000">
        <w:rPr>
          <w:rFonts w:ascii="Lora" w:cs="Lora" w:eastAsia="Lora" w:hAnsi="Lora"/>
          <w:color w:val="666666"/>
          <w:rtl w:val="0"/>
        </w:rPr>
        <w:t xml:space="preserve">The keyword </w:t>
      </w:r>
      <w:r w:rsidDel="00000000" w:rsidR="00000000" w:rsidRPr="00000000">
        <w:rPr>
          <w:rFonts w:ascii="Lora" w:cs="Lora" w:eastAsia="Lora" w:hAnsi="Lora"/>
          <w:i w:val="1"/>
          <w:color w:val="666666"/>
          <w:rtl w:val="0"/>
        </w:rPr>
        <w:t xml:space="preserve">const</w:t>
      </w:r>
      <w:r w:rsidDel="00000000" w:rsidR="00000000" w:rsidRPr="00000000">
        <w:rPr>
          <w:rFonts w:ascii="Lora" w:cs="Lora" w:eastAsia="Lora" w:hAnsi="Lora"/>
          <w:color w:val="666666"/>
          <w:rtl w:val="0"/>
        </w:rPr>
        <w:t xml:space="preserve"> </w:t>
      </w:r>
      <w:r w:rsidDel="00000000" w:rsidR="00000000" w:rsidRPr="00000000">
        <w:rPr>
          <w:rFonts w:ascii="Lora" w:cs="Lora" w:eastAsia="Lora" w:hAnsi="Lora"/>
          <w:color w:val="666666"/>
          <w:rtl w:val="0"/>
        </w:rPr>
        <w:t xml:space="preserve">is a way to prevent the parameters passed in to be changed. We are saving the memory because we are not passing by value and at the same time</w:t>
      </w:r>
      <w:del w:author="Michal Kalita" w:id="10" w:date="2019-12-18T23:51:02Z">
        <w:r w:rsidDel="00000000" w:rsidR="00000000" w:rsidRPr="00000000">
          <w:rPr>
            <w:rFonts w:ascii="Lora" w:cs="Lora" w:eastAsia="Lora" w:hAnsi="Lora"/>
            <w:color w:val="666666"/>
            <w:rtl w:val="0"/>
          </w:rPr>
          <w:delText xml:space="preserve"> to</w:delText>
        </w:r>
      </w:del>
      <w:r w:rsidDel="00000000" w:rsidR="00000000" w:rsidRPr="00000000">
        <w:rPr>
          <w:rFonts w:ascii="Lora" w:cs="Lora" w:eastAsia="Lora" w:hAnsi="Lora"/>
          <w:color w:val="666666"/>
          <w:rtl w:val="0"/>
        </w:rPr>
        <w:t xml:space="preserve"> avoid the risk of changing the original. </w:t>
      </w: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8505"/>
        <w:tblGridChange w:id="0">
          <w:tblGrid>
            <w:gridCol w:w="495"/>
            <w:gridCol w:w="8505"/>
          </w:tblGrid>
        </w:tblGridChange>
      </w:tblGrid>
      <w:tr>
        <w:trPr>
          <w:trHeight w:val="420" w:hRule="atLeast"/>
        </w:trPr>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Lora" w:cs="Lora" w:eastAsia="Lora" w:hAnsi="Lora"/>
                <w:color w:val="666666"/>
                <w:sz w:val="20"/>
                <w:szCs w:val="20"/>
              </w:rPr>
            </w:pPr>
            <w:r w:rsidDel="00000000" w:rsidR="00000000" w:rsidRPr="00000000">
              <w:rPr>
                <w:rFonts w:ascii="Lora" w:cs="Lora" w:eastAsia="Lora" w:hAnsi="Lora"/>
                <w:color w:val="666666"/>
                <w:sz w:val="20"/>
                <w:szCs w:val="20"/>
                <w:rtl w:val="0"/>
              </w:rPr>
              <w:t xml:space="preserve">joinCubes-byRef-const.cpp</w:t>
            </w:r>
          </w:p>
        </w:tc>
      </w:tr>
      <w:tr>
        <w:trPr>
          <w:trHeight w:val="460" w:hRule="atLeast"/>
        </w:trPr>
        <w:tc>
          <w:tcPr>
            <w:shd w:fill="f1c232"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15</w:t>
            </w:r>
          </w:p>
          <w:p w:rsidR="00000000" w:rsidDel="00000000" w:rsidP="00000000" w:rsidRDefault="00000000" w:rsidRPr="00000000" w14:paraId="00000097">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16</w:t>
            </w:r>
          </w:p>
          <w:p w:rsidR="00000000" w:rsidDel="00000000" w:rsidP="00000000" w:rsidRDefault="00000000" w:rsidRPr="00000000" w14:paraId="00000098">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w:t>
            </w:r>
          </w:p>
          <w:p w:rsidR="00000000" w:rsidDel="00000000" w:rsidP="00000000" w:rsidRDefault="00000000" w:rsidRPr="00000000" w14:paraId="00000099">
            <w:pPr>
              <w:widowControl w:val="0"/>
              <w:spacing w:line="240" w:lineRule="auto"/>
              <w:rPr>
                <w:rFonts w:ascii="Lora" w:cs="Lora" w:eastAsia="Lora" w:hAnsi="Lora"/>
                <w:color w:val="666666"/>
              </w:rPr>
            </w:pPr>
            <w:r w:rsidDel="00000000" w:rsidR="00000000" w:rsidRPr="00000000">
              <w:rPr>
                <w:rtl w:val="0"/>
              </w:rPr>
            </w:r>
          </w:p>
          <w:p w:rsidR="00000000" w:rsidDel="00000000" w:rsidP="00000000" w:rsidRDefault="00000000" w:rsidRPr="00000000" w14:paraId="0000009A">
            <w:pPr>
              <w:widowControl w:val="0"/>
              <w:spacing w:line="240" w:lineRule="auto"/>
              <w:rPr>
                <w:rFonts w:ascii="Lora" w:cs="Lora" w:eastAsia="Lora" w:hAnsi="Lora"/>
                <w:color w:val="666666"/>
              </w:rPr>
            </w:pPr>
            <w:r w:rsidDel="00000000" w:rsidR="00000000" w:rsidRPr="00000000">
              <w:rPr>
                <w:rtl w:val="0"/>
              </w:rPr>
            </w:r>
          </w:p>
          <w:p w:rsidR="00000000" w:rsidDel="00000000" w:rsidP="00000000" w:rsidRDefault="00000000" w:rsidRPr="00000000" w14:paraId="0000009B">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29</w:t>
            </w:r>
          </w:p>
          <w:p w:rsidR="00000000" w:rsidDel="00000000" w:rsidP="00000000" w:rsidRDefault="00000000" w:rsidRPr="00000000" w14:paraId="0000009C">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w:t>
            </w:r>
          </w:p>
          <w:p w:rsidR="00000000" w:rsidDel="00000000" w:rsidP="00000000" w:rsidRDefault="00000000" w:rsidRPr="00000000" w14:paraId="0000009D">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32</w:t>
            </w:r>
          </w:p>
          <w:p w:rsidR="00000000" w:rsidDel="00000000" w:rsidP="00000000" w:rsidRDefault="00000000" w:rsidRPr="00000000" w14:paraId="0000009E">
            <w:pPr>
              <w:widowControl w:val="0"/>
              <w:spacing w:line="240" w:lineRule="auto"/>
              <w:rPr>
                <w:rFonts w:ascii="Lora" w:cs="Lora" w:eastAsia="Lora" w:hAnsi="Lora"/>
                <w:color w:val="666666"/>
              </w:rPr>
            </w:pPr>
            <w:r w:rsidDel="00000000" w:rsidR="00000000" w:rsidRPr="00000000">
              <w:rPr>
                <w:rFonts w:ascii="Lora" w:cs="Lora" w:eastAsia="Lora" w:hAnsi="Lora"/>
                <w:color w:val="66666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Cube joinCubes(</w:t>
            </w:r>
            <w:r w:rsidDel="00000000" w:rsidR="00000000" w:rsidRPr="00000000">
              <w:rPr>
                <w:rFonts w:ascii="Courier New" w:cs="Courier New" w:eastAsia="Courier New" w:hAnsi="Courier New"/>
                <w:b w:val="1"/>
                <w:color w:val="666666"/>
                <w:rtl w:val="0"/>
              </w:rPr>
              <w:t xml:space="preserve">const</w:t>
            </w:r>
            <w:r w:rsidDel="00000000" w:rsidR="00000000" w:rsidRPr="00000000">
              <w:rPr>
                <w:rFonts w:ascii="Courier New" w:cs="Courier New" w:eastAsia="Courier New" w:hAnsi="Courier New"/>
                <w:color w:val="666666"/>
                <w:rtl w:val="0"/>
              </w:rPr>
              <w:t xml:space="preserve"> Cube &amp; c1</w:t>
            </w:r>
            <w:ins w:author="Yi Su" w:id="11" w:date="2020-02-11T02:33:08Z">
              <w:r w:rsidDel="00000000" w:rsidR="00000000" w:rsidRPr="00000000">
                <w:rPr>
                  <w:rFonts w:ascii="Courier New" w:cs="Courier New" w:eastAsia="Courier New" w:hAnsi="Courier New"/>
                  <w:color w:val="666666"/>
                  <w:rtl w:val="0"/>
                </w:rPr>
                <w:t xml:space="preserve"> </w:t>
              </w:r>
            </w:ins>
            <w:r w:rsidDel="00000000" w:rsidR="00000000" w:rsidRPr="00000000">
              <w:rPr>
                <w:rFonts w:ascii="Courier New" w:cs="Courier New" w:eastAsia="Courier New" w:hAnsi="Courier New"/>
                <w:color w:val="666666"/>
                <w:rtl w:val="0"/>
              </w:rPr>
              <w:t xml:space="preserve">, </w:t>
            </w:r>
            <w:r w:rsidDel="00000000" w:rsidR="00000000" w:rsidRPr="00000000">
              <w:rPr>
                <w:rFonts w:ascii="Courier New" w:cs="Courier New" w:eastAsia="Courier New" w:hAnsi="Courier New"/>
                <w:b w:val="1"/>
                <w:color w:val="666666"/>
                <w:rtl w:val="0"/>
              </w:rPr>
              <w:t xml:space="preserve">const</w:t>
            </w:r>
            <w:r w:rsidDel="00000000" w:rsidR="00000000" w:rsidRPr="00000000">
              <w:rPr>
                <w:rFonts w:ascii="Courier New" w:cs="Courier New" w:eastAsia="Courier New" w:hAnsi="Courier New"/>
                <w:color w:val="666666"/>
                <w:rtl w:val="0"/>
              </w:rPr>
              <w:t xml:space="preserve"> Cube &amp; c2) {</w:t>
            </w:r>
          </w:p>
          <w:p w:rsidR="00000000" w:rsidDel="00000000" w:rsidP="00000000" w:rsidRDefault="00000000" w:rsidRPr="00000000" w14:paraId="000000A0">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double totalVolume = c1.getVolume() + c2.getVolume();</w:t>
            </w:r>
          </w:p>
          <w:p w:rsidR="00000000" w:rsidDel="00000000" w:rsidP="00000000" w:rsidRDefault="00000000" w:rsidRPr="00000000" w14:paraId="000000A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A2">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p w:rsidR="00000000" w:rsidDel="00000000" w:rsidP="00000000" w:rsidRDefault="00000000" w:rsidRPr="00000000" w14:paraId="000000A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int main() {</w:t>
            </w:r>
          </w:p>
          <w:p w:rsidR="00000000" w:rsidDel="00000000" w:rsidP="00000000" w:rsidRDefault="00000000" w:rsidRPr="00000000" w14:paraId="000000A4">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A5">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Cube c3 = </w:t>
            </w:r>
            <w:r w:rsidDel="00000000" w:rsidR="00000000" w:rsidRPr="00000000">
              <w:rPr>
                <w:rFonts w:ascii="Courier New" w:cs="Courier New" w:eastAsia="Courier New" w:hAnsi="Courier New"/>
                <w:color w:val="666666"/>
                <w:rtl w:val="0"/>
              </w:rPr>
              <w:t xml:space="preserve">joinCubes</w:t>
            </w:r>
            <w:r w:rsidDel="00000000" w:rsidR="00000000" w:rsidRPr="00000000">
              <w:rPr>
                <w:rFonts w:ascii="Courier New" w:cs="Courier New" w:eastAsia="Courier New" w:hAnsi="Courier New"/>
                <w:color w:val="666666"/>
                <w:rtl w:val="0"/>
              </w:rPr>
              <w:t xml:space="preserve">(*c1, *c2);</w:t>
            </w:r>
          </w:p>
          <w:p w:rsidR="00000000" w:rsidDel="00000000" w:rsidP="00000000" w:rsidRDefault="00000000" w:rsidRPr="00000000" w14:paraId="000000A6">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0; </w:t>
            </w:r>
          </w:p>
          <w:p w:rsidR="00000000" w:rsidDel="00000000" w:rsidP="00000000" w:rsidRDefault="00000000" w:rsidRPr="00000000" w14:paraId="000000A7">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color w:val="666666"/>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666666"/>
          <w:u w:val="none"/>
        </w:rPr>
      </w:pPr>
      <w:r w:rsidDel="00000000" w:rsidR="00000000" w:rsidRPr="00000000">
        <w:rPr>
          <w:rFonts w:ascii="Lora" w:cs="Lora" w:eastAsia="Lora" w:hAnsi="Lora"/>
          <w:color w:val="666666"/>
          <w:rtl w:val="0"/>
        </w:rPr>
        <w:t xml:space="preserve">If function </w:t>
      </w:r>
      <w:r w:rsidDel="00000000" w:rsidR="00000000" w:rsidRPr="00000000">
        <w:rPr>
          <w:rFonts w:ascii="Courier New" w:cs="Courier New" w:eastAsia="Courier New" w:hAnsi="Courier New"/>
          <w:color w:val="666666"/>
          <w:rtl w:val="0"/>
        </w:rPr>
        <w:t xml:space="preserve">getVolume()</w:t>
      </w:r>
      <w:r w:rsidDel="00000000" w:rsidR="00000000" w:rsidRPr="00000000">
        <w:rPr>
          <w:rFonts w:ascii="Lora" w:cs="Lora" w:eastAsia="Lora" w:hAnsi="Lora"/>
          <w:color w:val="666666"/>
          <w:rtl w:val="0"/>
        </w:rPr>
        <w:t xml:space="preserve"> can guarantee that it is not modifying the value, then we can have: </w:t>
      </w:r>
      <w:r w:rsidDel="00000000" w:rsidR="00000000" w:rsidRPr="00000000">
        <w:rPr>
          <w:rtl w:val="0"/>
        </w:rPr>
      </w:r>
    </w:p>
    <w:tbl>
      <w:tblPr>
        <w:tblStyle w:val="Table7"/>
        <w:tblW w:w="9346.110296812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810"/>
        <w:gridCol w:w="2040"/>
        <w:gridCol w:w="3031.110296812019"/>
        <w:tblGridChange w:id="0">
          <w:tblGrid>
            <w:gridCol w:w="465"/>
            <w:gridCol w:w="3810"/>
            <w:gridCol w:w="2040"/>
            <w:gridCol w:w="3031.110296812019"/>
          </w:tblGrid>
        </w:tblGridChange>
      </w:tblGrid>
      <w:tr>
        <w:trPr>
          <w:trHeight w:val="420" w:hRule="atLeast"/>
        </w:trPr>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color w:val="666666"/>
                <w:sz w:val="20"/>
                <w:szCs w:val="20"/>
              </w:rPr>
            </w:pPr>
            <w:r w:rsidDel="00000000" w:rsidR="00000000" w:rsidRPr="00000000">
              <w:rPr>
                <w:color w:val="666666"/>
                <w:sz w:val="20"/>
                <w:szCs w:val="20"/>
                <w:rtl w:val="0"/>
              </w:rPr>
              <w:t xml:space="preserve">Cube.h</w:t>
            </w:r>
          </w:p>
        </w:tc>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color w:val="666666"/>
                <w:sz w:val="20"/>
                <w:szCs w:val="20"/>
              </w:rPr>
            </w:pPr>
            <w:r w:rsidDel="00000000" w:rsidR="00000000" w:rsidRPr="00000000">
              <w:rPr>
                <w:color w:val="666666"/>
                <w:sz w:val="20"/>
                <w:szCs w:val="20"/>
                <w:rtl w:val="0"/>
              </w:rPr>
              <w:t xml:space="preserve">Cube.cpp</w:t>
            </w:r>
          </w:p>
        </w:tc>
      </w:tr>
      <w:tr>
        <w:trPr>
          <w:trHeight w:val="460" w:hRule="atLeast"/>
        </w:trPr>
        <w:tc>
          <w:tcPr>
            <w:shd w:fill="f1c232"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666666"/>
              </w:rPr>
            </w:pPr>
            <w:r w:rsidDel="00000000" w:rsidR="00000000" w:rsidRPr="00000000">
              <w:rPr>
                <w:color w:val="666666"/>
                <w:rtl w:val="0"/>
              </w:rPr>
              <w:t xml:space="preserve">1</w:t>
            </w:r>
          </w:p>
          <w:p w:rsidR="00000000" w:rsidDel="00000000" w:rsidP="00000000" w:rsidRDefault="00000000" w:rsidRPr="00000000" w14:paraId="000000AF">
            <w:pPr>
              <w:widowControl w:val="0"/>
              <w:spacing w:line="240" w:lineRule="auto"/>
              <w:rPr>
                <w:color w:val="666666"/>
              </w:rPr>
            </w:pPr>
            <w:r w:rsidDel="00000000" w:rsidR="00000000" w:rsidRPr="00000000">
              <w:rPr>
                <w:color w:val="666666"/>
                <w:rtl w:val="0"/>
              </w:rPr>
              <w:t xml:space="preserve">2</w:t>
            </w:r>
          </w:p>
          <w:p w:rsidR="00000000" w:rsidDel="00000000" w:rsidP="00000000" w:rsidRDefault="00000000" w:rsidRPr="00000000" w14:paraId="000000B0">
            <w:pPr>
              <w:widowControl w:val="0"/>
              <w:spacing w:line="240" w:lineRule="auto"/>
              <w:rPr>
                <w:color w:val="666666"/>
              </w:rPr>
            </w:pPr>
            <w:r w:rsidDel="00000000" w:rsidR="00000000" w:rsidRPr="00000000">
              <w:rPr>
                <w:color w:val="66666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public:</w:t>
            </w:r>
          </w:p>
          <w:p w:rsidR="00000000" w:rsidDel="00000000" w:rsidP="00000000" w:rsidRDefault="00000000" w:rsidRPr="00000000" w14:paraId="000000B2">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double getVolume() </w:t>
            </w:r>
            <w:ins w:author="Zilin Zhao" w:id="12" w:date="2020-02-11T01:32:14Z">
              <w:commentRangeStart w:id="0"/>
              <w:r w:rsidDel="00000000" w:rsidR="00000000" w:rsidRPr="00000000">
                <w:rPr>
                  <w:rFonts w:ascii="Courier New" w:cs="Courier New" w:eastAsia="Courier New" w:hAnsi="Courier New"/>
                  <w:color w:val="666666"/>
                  <w:rtl w:val="0"/>
                </w:rPr>
                <w:t xml:space="preserve"> </w:t>
              </w:r>
            </w:ins>
            <w:del w:author="Zilin Zhao" w:id="12" w:date="2020-02-11T01:32:14Z">
              <w:commentRangeEnd w:id="0"/>
              <w:r w:rsidDel="00000000" w:rsidR="00000000" w:rsidRPr="00000000">
                <w:commentReference w:id="0"/>
              </w:r>
              <w:r w:rsidDel="00000000" w:rsidR="00000000" w:rsidRPr="00000000">
                <w:rPr>
                  <w:rFonts w:ascii="Courier New" w:cs="Courier New" w:eastAsia="Courier New" w:hAnsi="Courier New"/>
                  <w:b w:val="1"/>
                  <w:color w:val="a61c00"/>
                  <w:rtl w:val="0"/>
                </w:rPr>
                <w:delText xml:space="preserve">const</w:delText>
              </w:r>
            </w:del>
            <w:r w:rsidDel="00000000" w:rsidR="00000000" w:rsidRPr="00000000">
              <w:rPr>
                <w:rFonts w:ascii="Courier New" w:cs="Courier New" w:eastAsia="Courier New" w:hAnsi="Courier New"/>
                <w:color w:val="666666"/>
                <w:rtl w:val="0"/>
              </w:rPr>
              <w:t xml:space="preserve">;</w:t>
            </w:r>
            <w:ins w:author="Peter Chiu" w:id="13" w:date="2020-02-17T19:33:44Z">
              <w:r w:rsidDel="00000000" w:rsidR="00000000" w:rsidRPr="00000000">
                <w:rPr>
                  <w:rFonts w:ascii="Courier New" w:cs="Courier New" w:eastAsia="Courier New" w:hAnsi="Courier New"/>
                  <w:color w:val="666666"/>
                  <w:rtl w:val="0"/>
                </w:rPr>
                <w:t xml:space="preserve">    </w:t>
              </w:r>
            </w:ins>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double Cube::getVolume() </w:t>
            </w:r>
            <w:r w:rsidDel="00000000" w:rsidR="00000000" w:rsidRPr="00000000">
              <w:rPr>
                <w:rFonts w:ascii="Courier New" w:cs="Courier New" w:eastAsia="Courier New" w:hAnsi="Courier New"/>
                <w:b w:val="1"/>
                <w:color w:val="a61c00"/>
                <w:rtl w:val="0"/>
              </w:rPr>
              <w:t xml:space="preserve">co</w:t>
            </w:r>
            <w:ins w:author="Natalie Lindquist" w:id="14" w:date="2020-02-10T02:20:51Z">
              <w:r w:rsidDel="00000000" w:rsidR="00000000" w:rsidRPr="00000000">
                <w:rPr>
                  <w:rFonts w:ascii="Courier New" w:cs="Courier New" w:eastAsia="Courier New" w:hAnsi="Courier New"/>
                  <w:b w:val="1"/>
                  <w:color w:val="a61c00"/>
                </w:rPr>
                <w:drawing>
                  <wp:inline distB="114300" distT="114300" distL="114300" distR="114300">
                    <wp:extent cx="3086100" cy="254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7">
                              <a:alphaModFix amt="51000"/>
                            </a:blip>
                            <a:srcRect b="0" l="0" r="0" t="0"/>
                            <a:stretch>
                              <a:fillRect/>
                            </a:stretch>
                          </pic:blipFill>
                          <pic:spPr>
                            <a:xfrm>
                              <a:off x="0" y="0"/>
                              <a:ext cx="3086100" cy="25400"/>
                            </a:xfrm>
                            <a:prstGeom prst="rect"/>
                            <a:ln/>
                          </pic:spPr>
                        </pic:pic>
                      </a:graphicData>
                    </a:graphic>
                  </wp:inline>
                </w:drawing>
              </w:r>
            </w:ins>
            <w:r w:rsidDel="00000000" w:rsidR="00000000" w:rsidRPr="00000000">
              <w:rPr>
                <w:rFonts w:ascii="Courier New" w:cs="Courier New" w:eastAsia="Courier New" w:hAnsi="Courier New"/>
                <w:b w:val="1"/>
                <w:color w:val="a61c00"/>
                <w:rtl w:val="0"/>
              </w:rPr>
              <w:t xml:space="preserve">nst</w:t>
            </w:r>
            <w:r w:rsidDel="00000000" w:rsidR="00000000" w:rsidRPr="00000000">
              <w:rPr>
                <w:rFonts w:ascii="Courier New" w:cs="Courier New" w:eastAsia="Courier New" w:hAnsi="Courier New"/>
                <w:color w:val="666666"/>
                <w:rtl w:val="0"/>
              </w:rPr>
              <w:t xml:space="preserve"> {</w:t>
            </w:r>
          </w:p>
          <w:p w:rsidR="00000000" w:rsidDel="00000000" w:rsidP="00000000" w:rsidRDefault="00000000" w:rsidRPr="00000000" w14:paraId="000000B4">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  return length_*length_*length_;</w:t>
            </w:r>
          </w:p>
          <w:p w:rsidR="00000000" w:rsidDel="00000000" w:rsidP="00000000" w:rsidRDefault="00000000" w:rsidRPr="00000000" w14:paraId="000000B5">
            <w:pPr>
              <w:widowControl w:val="0"/>
              <w:spacing w:line="240" w:lineRule="auto"/>
              <w:rPr>
                <w:rFonts w:ascii="Courier New" w:cs="Courier New" w:eastAsia="Courier New" w:hAnsi="Courier New"/>
                <w:color w:val="666666"/>
              </w:rPr>
            </w:pPr>
            <w:r w:rsidDel="00000000" w:rsidR="00000000" w:rsidRPr="00000000">
              <w:rPr>
                <w:rFonts w:ascii="Courier New" w:cs="Courier New" w:eastAsia="Courier New" w:hAnsi="Courier New"/>
                <w:color w:val="666666"/>
                <w:rtl w:val="0"/>
              </w:rPr>
              <w:t xml:space="preserve">}</w:t>
            </w:r>
          </w:p>
        </w:tc>
      </w:tr>
    </w:tbl>
    <w:p w:rsidR="00000000" w:rsidDel="00000000" w:rsidP="00000000" w:rsidRDefault="00000000" w:rsidRPr="00000000" w14:paraId="000000B7">
      <w:pPr>
        <w:rPr>
          <w:rFonts w:ascii="Lora" w:cs="Lora" w:eastAsia="Lora" w:hAnsi="Lora"/>
          <w:color w:val="666666"/>
        </w:rPr>
      </w:pPr>
      <w:r w:rsidDel="00000000" w:rsidR="00000000" w:rsidRPr="00000000">
        <w:rPr>
          <w:rtl w:val="0"/>
        </w:rPr>
      </w:r>
    </w:p>
    <w:p w:rsidR="00000000" w:rsidDel="00000000" w:rsidP="00000000" w:rsidRDefault="00000000" w:rsidRPr="00000000" w14:paraId="000000B8">
      <w:pPr>
        <w:rPr>
          <w:rFonts w:ascii="Lora" w:cs="Lora" w:eastAsia="Lora" w:hAnsi="Lora"/>
          <w:color w:val="666666"/>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en Putnam" w:id="0" w:date="2020-02-17T19:34:0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getVolume() guarentees it wont change the object so 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spacing w:before="200" w:line="360" w:lineRule="auto"/>
      <w:rPr/>
    </w:pPr>
    <w:ins w:author="Suraj Sharma" w:id="16" w:date="2020-02-16T19:41:24Z">
      <w:r w:rsidDel="00000000" w:rsidR="00000000" w:rsidRPr="00000000">
        <w:rPr>
          <w:rtl w:val="0"/>
        </w:rPr>
        <w:t xml:space="preserve"> </w:t>
      </w:r>
    </w:ins>
    <w:del w:author="Suraj Sharma" w:id="16" w:date="2020-02-16T19:41:24Z">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alphaModFix amt="51000"/>
                    </a:blip>
                    <a:srcRect b="0" l="0" r="0" t="0"/>
                    <a:stretch>
                      <a:fillRect/>
                    </a:stretch>
                  </pic:blipFill>
                  <pic:spPr>
                    <a:xfrm>
                      <a:off x="0" y="0"/>
                      <a:ext cx="5943600" cy="38100"/>
                    </a:xfrm>
                    <a:prstGeom prst="rect"/>
                    <a:ln/>
                  </pic:spPr>
                </pic:pic>
              </a:graphicData>
            </a:graphic>
          </wp:inline>
        </w:drawing>
      </w:r>
    </w:del>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Style w:val="Title"/>
      <w:keepNext w:val="0"/>
      <w:keepLines w:val="0"/>
      <w:spacing w:after="0" w:line="240" w:lineRule="auto"/>
      <w:rPr>
        <w:rFonts w:ascii="Economica" w:cs="Economica" w:eastAsia="Economica" w:hAnsi="Economica"/>
        <w:b w:val="1"/>
        <w:color w:val="666666"/>
        <w:sz w:val="60"/>
        <w:szCs w:val="60"/>
      </w:rPr>
    </w:pPr>
    <w:bookmarkStart w:colFirst="0" w:colLast="0" w:name="_nrnw03t7conb" w:id="4"/>
    <w:bookmarkEnd w:id="4"/>
    <w:r w:rsidDel="00000000" w:rsidR="00000000" w:rsidRPr="00000000">
      <w:rPr>
        <w:rFonts w:ascii="Economica" w:cs="Economica" w:eastAsia="Economica" w:hAnsi="Economica"/>
        <w:b w:val="1"/>
        <w:color w:val="666666"/>
        <w:sz w:val="60"/>
        <w:szCs w:val="60"/>
        <w:rtl w:val="0"/>
      </w:rPr>
      <w:t xml:space="preserve">CS 225 Spring 2019 :: TA Lecture Notes </w:t>
    </w:r>
    <w:ins w:author="Homero Vazquez" w:id="15" w:date="2020-02-17T18:51:52Z">
      <w:r w:rsidDel="00000000" w:rsidR="00000000" w:rsidRPr="00000000">
        <w:rPr>
          <w:rFonts w:ascii="Economica" w:cs="Economica" w:eastAsia="Economica" w:hAnsi="Economica"/>
          <w:b w:val="1"/>
          <w:color w:val="666666"/>
          <w:sz w:val="60"/>
          <w:szCs w:val="60"/>
        </w:rPr>
        <w:drawing>
          <wp:inline distB="114300" distT="114300" distL="114300" distR="114300">
            <wp:extent cx="5943600" cy="381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alphaModFix amt="51000"/>
                    </a:blip>
                    <a:srcRect b="0" l="0" r="0" t="0"/>
                    <a:stretch>
                      <a:fillRect/>
                    </a:stretch>
                  </pic:blipFill>
                  <pic:spPr>
                    <a:xfrm>
                      <a:off x="0" y="0"/>
                      <a:ext cx="5943600" cy="38100"/>
                    </a:xfrm>
                    <a:prstGeom prst="rect"/>
                    <a:ln/>
                  </pic:spPr>
                </pic:pic>
              </a:graphicData>
            </a:graphic>
          </wp:inline>
        </w:drawing>
      </w:r>
    </w:ins>
    <w:r w:rsidDel="00000000" w:rsidR="00000000" w:rsidRPr="00000000">
      <w:rPr>
        <w:rtl w:val="0"/>
      </w:rPr>
    </w:r>
  </w:p>
  <w:p w:rsidR="00000000" w:rsidDel="00000000" w:rsidP="00000000" w:rsidRDefault="00000000" w:rsidRPr="00000000" w14:paraId="000000BA">
    <w:pPr>
      <w:pStyle w:val="Title"/>
      <w:keepNext w:val="0"/>
      <w:keepLines w:val="0"/>
      <w:spacing w:after="0" w:line="240" w:lineRule="auto"/>
      <w:rPr>
        <w:rFonts w:ascii="Economica" w:cs="Economica" w:eastAsia="Economica" w:hAnsi="Economica"/>
        <w:color w:val="666666"/>
        <w:sz w:val="60"/>
        <w:szCs w:val="60"/>
      </w:rPr>
    </w:pPr>
    <w:bookmarkStart w:colFirst="0" w:colLast="0" w:name="_6tauivf3976u" w:id="5"/>
    <w:bookmarkEnd w:id="5"/>
    <w:r w:rsidDel="00000000" w:rsidR="00000000" w:rsidRPr="00000000">
      <w:rPr>
        <w:rFonts w:ascii="Economica" w:cs="Economica" w:eastAsia="Economica" w:hAnsi="Economica"/>
        <w:color w:val="666666"/>
        <w:sz w:val="60"/>
        <w:szCs w:val="60"/>
        <w:rtl w:val="0"/>
      </w:rPr>
      <w:t xml:space="preserve">1/25  Function &amp; Parameter</w:t>
    </w:r>
  </w:p>
  <w:p w:rsidR="00000000" w:rsidDel="00000000" w:rsidP="00000000" w:rsidRDefault="00000000" w:rsidRPr="00000000" w14:paraId="000000BB">
    <w:pPr>
      <w:pStyle w:val="Subtitle"/>
      <w:keepNext w:val="0"/>
      <w:keepLines w:val="0"/>
      <w:spacing w:after="0" w:before="200" w:line="240" w:lineRule="auto"/>
      <w:rPr>
        <w:rFonts w:ascii="Economica" w:cs="Economica" w:eastAsia="Economica" w:hAnsi="Economica"/>
        <w:sz w:val="28"/>
        <w:szCs w:val="28"/>
      </w:rPr>
    </w:pPr>
    <w:bookmarkStart w:colFirst="0" w:colLast="0" w:name="_n6rkdrrh5cm" w:id="6"/>
    <w:bookmarkEnd w:id="6"/>
    <w:r w:rsidDel="00000000" w:rsidR="00000000" w:rsidRPr="00000000">
      <w:rPr>
        <w:rFonts w:ascii="Economica" w:cs="Economica" w:eastAsia="Economica" w:hAnsi="Economica"/>
        <w:sz w:val="28"/>
        <w:szCs w:val="28"/>
        <w:rtl w:val="0"/>
      </w:rPr>
      <w:t xml:space="preserve">By Wenjie</w:t>
    </w:r>
  </w:p>
  <w:p w:rsidR="00000000" w:rsidDel="00000000" w:rsidP="00000000" w:rsidRDefault="00000000" w:rsidRPr="00000000" w14:paraId="000000BC">
    <w:pPr>
      <w:spacing w:before="200" w:line="360" w:lineRule="auto"/>
      <w:rPr/>
    </w:pPr>
    <w:del w:author="Homero Vazquez" w:id="15" w:date="2020-02-17T18:51:52Z">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2">
                      <a:alphaModFix amt="51000"/>
                    </a:blip>
                    <a:srcRect b="0" l="0" r="0" t="0"/>
                    <a:stretch>
                      <a:fillRect/>
                    </a:stretch>
                  </pic:blipFill>
                  <pic:spPr>
                    <a:xfrm>
                      <a:off x="0" y="0"/>
                      <a:ext cx="5943600" cy="38100"/>
                    </a:xfrm>
                    <a:prstGeom prst="rect"/>
                    <a:ln/>
                  </pic:spPr>
                </pic:pic>
              </a:graphicData>
            </a:graphic>
          </wp:inline>
        </w:drawing>
      </w:r>
    </w:del>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