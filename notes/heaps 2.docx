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rPr>
          <w:ins w:author="Wen Song" w:id="5" w:date="2019-11-07T21:44:01Z"/>
        </w:rPr>
      </w:pPr>
      <w:ins w:author="Xiaobo Huang" w:id="1" w:date="2020-04-02T17:41:59Z">
        <w:r w:rsidDel="00000000" w:rsidR="00000000" w:rsidRPr="00000000">
          <w:rPr>
            <w:rtl w:val="0"/>
          </w:rPr>
          <w:t xml:space="preserve">=</w:t>
        </w:r>
      </w:ins>
      <w:ins w:author="Xin Chen" w:id="2" w:date="2019-12-03T03:39:21Z">
        <w:r w:rsidDel="00000000" w:rsidR="00000000" w:rsidRPr="00000000">
          <w:rPr>
            <w:rtl w:val="0"/>
          </w:rPr>
          <w:t xml:space="preserve">                     </w:t>
        </w:r>
      </w:ins>
      <w:ins w:author="Yunzhe Zhang" w:id="3" w:date="2019-11-29T20:17:33Z">
        <w:del w:author="Aksh Gupta" w:id="4" w:date="2019-11-30T23:01:57Z">
          <w:r w:rsidDel="00000000" w:rsidR="00000000" w:rsidRPr="00000000">
            <w:rPr>
              <w:rtl w:val="0"/>
            </w:rPr>
            <w:delText xml:space="preserve">+</w:delText>
          </w:r>
        </w:del>
      </w:ins>
      <w:ins w:author="Wen Song" w:id="5" w:date="2019-11-07T21:44:01Z">
        <w:bookmarkStart w:colFirst="0" w:colLast="0" w:name="_5i0odzlxpfyy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pStyle w:val="Heading4"/>
        <w:rPr>
          <w:ins w:author="Wen Song" w:id="5" w:date="2019-11-07T21:44:01Z"/>
        </w:rPr>
      </w:pPr>
      <w:ins w:author="Wen Song" w:id="5" w:date="2019-11-07T21:44:01Z">
        <w:bookmarkStart w:colFirst="0" w:colLast="0" w:name="_8xjvcwkn5pmb" w:id="1"/>
        <w:bookmarkEnd w:id="1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Style w:val="Heading4"/>
        <w:rPr>
          <w:ins w:author="Wen Song" w:id="5" w:date="2019-11-07T21:44:01Z"/>
        </w:rPr>
      </w:pPr>
      <w:ins w:author="Wen Song" w:id="5" w:date="2019-11-07T21:44:01Z">
        <w:bookmarkStart w:colFirst="0" w:colLast="0" w:name="_sjbf1nyxae8y" w:id="2"/>
        <w:bookmarkEnd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Style w:val="Heading4"/>
        <w:rPr>
          <w:ins w:author="Wen Song" w:id="5" w:date="2019-11-07T21:44:01Z"/>
        </w:rPr>
      </w:pPr>
      <w:ins w:author="Wen Song" w:id="5" w:date="2019-11-07T21:44:01Z">
        <w:bookmarkStart w:colFirst="0" w:colLast="0" w:name="_9rdnrc54p0iz" w:id="3"/>
        <w:bookmarkEnd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pStyle w:val="Heading4"/>
        <w:rPr>
          <w:ins w:author="Wen Song" w:id="5" w:date="2019-11-07T21:44:01Z"/>
        </w:rPr>
      </w:pPr>
      <w:ins w:author="Wen Song" w:id="5" w:date="2019-11-07T21:44:01Z">
        <w:bookmarkStart w:colFirst="0" w:colLast="0" w:name="_ajfp46emb8nw" w:id="4"/>
        <w:bookmarkEnd w:id="4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Style w:val="Heading4"/>
        <w:rPr>
          <w:ins w:author="Wen Song" w:id="5" w:date="2019-11-07T21:44:01Z"/>
        </w:rPr>
      </w:pPr>
      <w:ins w:author="Wen Song" w:id="5" w:date="2019-11-07T21:44:01Z">
        <w:bookmarkStart w:colFirst="0" w:colLast="0" w:name="_779gr9eakwc7" w:id="5"/>
        <w:bookmarkEnd w:id="5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Style w:val="Heading4"/>
        <w:rPr>
          <w:ins w:author="Danyu Sun" w:id="8" w:date="2019-04-03T22:24:57Z"/>
        </w:rPr>
        <w:pPrChange w:author="Wen Song" w:id="0" w:date="2019-11-07T21:44:01Z">
          <w:pPr>
            <w:pStyle w:val="Heading4"/>
          </w:pPr>
        </w:pPrChange>
      </w:pPr>
      <w:ins w:author="Colby Huang" w:id="6" w:date="2019-11-07T01:30:47Z">
        <w:r w:rsidDel="00000000" w:rsidR="00000000" w:rsidRPr="00000000">
          <w:rPr>
            <w:rtl w:val="0"/>
          </w:rPr>
          <w:t xml:space="preserve">...</w:t>
        </w:r>
      </w:ins>
      <w:ins w:author="Kanad Sarkar" w:id="7" w:date="2019-05-03T14:17:07Z">
        <w:r w:rsidDel="00000000" w:rsidR="00000000" w:rsidRPr="00000000">
          <w:rPr>
            <w:rtl w:val="0"/>
          </w:rPr>
          <w:t xml:space="preserve"> </w:t>
        </w:r>
      </w:ins>
      <w:ins w:author="Danyu Sun" w:id="8" w:date="2019-04-03T22:24:57Z">
        <w:bookmarkStart w:colFirst="0" w:colLast="0" w:name="_5i0odzlxpfyy" w:id="0"/>
        <w:bookmarkEnd w:id="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pStyle w:val="Heading4"/>
        <w:rPr>
          <w:rFonts w:ascii="Lora" w:cs="Lora" w:eastAsia="Lora" w:hAnsi="Lora"/>
          <w:b w:val="1"/>
        </w:rPr>
        <w:pPrChange w:author="Danyu Sun" w:id="0" w:date="2019-04-03T22:24:57Z">
          <w:pPr>
            <w:pStyle w:val="Heading4"/>
          </w:pPr>
        </w:pPrChange>
      </w:pPr>
      <w:bookmarkStart w:colFirst="0" w:colLast="0" w:name="_5i0odzlxpfyy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The minHeap opeartions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ADT: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insert()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remove()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ourier New" w:cs="Courier New" w:eastAsia="Courier New" w:hAnsi="Courier New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isEmpty()</w:t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114300" distR="114300">
            <wp:extent cx="3362325" cy="1854734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4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114300" distR="114300">
            <wp:extent cx="5489228" cy="36671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393" l="0" r="0" t="-1"/>
                    <a:stretch>
                      <a:fillRect/>
                    </a:stretch>
                  </pic:blipFill>
                  <pic:spPr>
                    <a:xfrm>
                      <a:off x="0" y="0"/>
                      <a:ext cx="5489228" cy="36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 visualization is a tree, but the actual implementation will be an array (or vector)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Root is at index 1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For the node on index </w:t>
      </w:r>
      <m:oMath>
        <m:r>
          <w:rPr>
            <w:rFonts w:ascii="Lora" w:cs="Lora" w:eastAsia="Lora" w:hAnsi="Lora"/>
            <w:color w:val="666666"/>
          </w:rPr>
          <m:t xml:space="preserve">i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, its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259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Left child is at index </w:t>
      </w:r>
      <m:oMath>
        <m:r>
          <w:rPr>
            <w:rFonts w:ascii="Lora" w:cs="Lora" w:eastAsia="Lora" w:hAnsi="Lora"/>
            <w:color w:val="666666"/>
          </w:rPr>
          <m:t xml:space="preserve">2*i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59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Right child is at index  </w:t>
      </w:r>
      <m:oMath>
        <m:r>
          <w:rPr>
            <w:rFonts w:ascii="Lora" w:cs="Lora" w:eastAsia="Lora" w:hAnsi="Lora"/>
            <w:color w:val="666666"/>
          </w:rPr>
          <m:t xml:space="preserve">2*i+1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160" w:line="259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Parent is at index </w:t>
      </w:r>
      <m:oMath>
        <m:r>
          <w:rPr>
            <w:rFonts w:ascii="Lora" w:cs="Lora" w:eastAsia="Lora" w:hAnsi="Lora"/>
            <w:color w:val="666666"/>
          </w:rPr>
          <m:t xml:space="preserve">⌊i/2⌋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>
          <w:rFonts w:ascii="Lora" w:cs="Lora" w:eastAsia="Lora" w:hAnsi="Lora"/>
        </w:rPr>
      </w:pPr>
      <w:bookmarkStart w:colFirst="0" w:colLast="0" w:name="_qpe8gthe6b6" w:id="6"/>
      <w:bookmarkEnd w:id="6"/>
      <w:r w:rsidDel="00000000" w:rsidR="00000000" w:rsidRPr="00000000">
        <w:rPr>
          <w:rFonts w:ascii="Lora" w:cs="Lora" w:eastAsia="Lora" w:hAnsi="Lora"/>
          <w:rtl w:val="0"/>
        </w:rPr>
        <w:t xml:space="preserve">Insertion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Check if we still have the array capacity</w:t>
      </w:r>
      <w:ins w:author="Qianhao Luo" w:id="11" w:date="2019-11-09T17:17:33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Heaps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not, we double the size of the array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500688" cy="846260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484" l="3031" r="-3031" t="73014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84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This is just adding a new layer to the tree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Lora" w:cs="Lora" w:eastAsia="Lora" w:hAnsi="Lora"/>
          <w:color w:val="666666"/>
        </w:rPr>
      </w:pPr>
      <w:ins w:author="Zhengyu Weng" w:id="12" w:date="2019-11-29T08:12:3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“</w:t>
        </w:r>
      </w:ins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635552" cy="19383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306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5552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Insert the element at the end of the array, and make sure the resulted heap is still a heap (applying heapify-up if needed)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005388" cy="208409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2084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rPr>
          <w:rFonts w:ascii="Lora" w:cs="Lora" w:eastAsia="Lora" w:hAnsi="Lora"/>
          <w:b w:val="1"/>
        </w:rPr>
      </w:pPr>
      <w:bookmarkStart w:colFirst="0" w:colLast="0" w:name="_eo8p8wcr59kr" w:id="7"/>
      <w:bookmarkEnd w:id="7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Heapify-Up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943600" cy="109347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Starting from the inserted node, and also assuming the heap is valid everywhere above that inserted node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the current element is not the root, and smaller than its parent: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the current element with its parent node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Continue to applying heapifyUp on the parent node</w:t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062538" cy="18097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="259" w:lineRule="auto"/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Runtime of Insertion operation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growArray()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takes O(1) amortized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insertion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takes O(1)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heapify-up</w:t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takes O(h) = O(lg n) since the tree is complete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16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Total runtime: O(lg n)</w:t>
      </w:r>
    </w:p>
    <w:p w:rsidR="00000000" w:rsidDel="00000000" w:rsidP="00000000" w:rsidRDefault="00000000" w:rsidRPr="00000000" w14:paraId="00000029">
      <w:pPr>
        <w:pStyle w:val="Heading4"/>
        <w:spacing w:after="160" w:line="259" w:lineRule="auto"/>
        <w:rPr>
          <w:rFonts w:ascii="Lora" w:cs="Lora" w:eastAsia="Lora" w:hAnsi="Lora"/>
          <w:b w:val="1"/>
        </w:rPr>
      </w:pPr>
      <w:bookmarkStart w:colFirst="0" w:colLast="0" w:name="_32arirggyfbn" w:id="8"/>
      <w:bookmarkEnd w:id="8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Remove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the root with the last element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 remove the last element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Heapify-Down to ensure the heap property is </w:t>
      </w:r>
      <w:ins w:author="Qianhao Luo" w:id="13" w:date="2019-11-06T17:04:02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preserved</w:t>
        </w:r>
      </w:ins>
      <w:del w:author="Qianhao Luo" w:id="13" w:date="2019-11-06T17:04:02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perserved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114300" distT="114300" distL="114300" distR="114300">
            <wp:extent cx="3193438" cy="2005013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3438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rFonts w:ascii="Lora" w:cs="Lora" w:eastAsia="Lora" w:hAnsi="Lora"/>
          <w:b w:val="1"/>
        </w:rPr>
      </w:pPr>
      <w:bookmarkStart w:colFirst="0" w:colLast="0" w:name="_9ofdo53u1dho" w:id="9"/>
      <w:bookmarkEnd w:id="9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Heapify-Down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Starting from the root node with the assumption that both sub</w:t>
      </w:r>
      <w:del w:author="Quarrie McGuire" w:id="14" w:date="2019-12-02T23:45:12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delText xml:space="preserve">s</w:delText>
        </w:r>
      </w:del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trees are valid heaps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 current is not leaf, find the minChild among the two children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the value of minChild and subRoot if needed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Continue on the minChild node if swap happened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720"/>
        <w:jc w:val="center"/>
        <w:rPr>
          <w:rFonts w:ascii="Lora" w:cs="Lora" w:eastAsia="Lora" w:hAnsi="Lora"/>
          <w:color w:val="666666"/>
        </w:rPr>
        <w:pPrChange w:author="Yingtong Hu" w:id="0" w:date="2019-04-04T03:20:02Z">
          <w:pPr>
            <w:spacing w:after="160" w:line="259" w:lineRule="auto"/>
            <w:ind w:firstLine="720"/>
            <w:jc w:val="center"/>
          </w:pPr>
        </w:pPrChange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576763" cy="16287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Runtime of </w:t>
      </w:r>
      <w:r w:rsidDel="00000000" w:rsidR="00000000" w:rsidRPr="00000000">
        <w:rPr>
          <w:rFonts w:ascii="Courier New" w:cs="Courier New" w:eastAsia="Courier New" w:hAnsi="Courier New"/>
          <w:color w:val="666666"/>
          <w:rtl w:val="0"/>
        </w:rPr>
        <w:t xml:space="preserve">Remove()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takes O(1)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heapify-down takes O(h) = O(lg n) since the tree is complete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160" w:line="259" w:lineRule="auto"/>
        <w:ind w:left="144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Total runtime: O(log n)</w:t>
      </w:r>
    </w:p>
    <w:p w:rsidR="00000000" w:rsidDel="00000000" w:rsidP="00000000" w:rsidRDefault="00000000" w:rsidRPr="00000000" w14:paraId="00000038">
      <w:pPr>
        <w:spacing w:after="160" w:line="259" w:lineRule="auto"/>
        <w:ind w:left="1440" w:firstLine="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160" w:line="259" w:lineRule="auto"/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E</w:t>
      </w: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xample of HeapifyDown</w:t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3037833" cy="160864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833" cy="160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264593" cy="398219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593" cy="398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HeapifyDown(1):</w:t>
      </w:r>
    </w:p>
    <w:p w:rsidR="00000000" w:rsidDel="00000000" w:rsidP="00000000" w:rsidRDefault="00000000" w:rsidRPr="00000000" w14:paraId="0000003D">
      <w:pPr>
        <w:spacing w:line="259" w:lineRule="auto"/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minChildIndex = 2;</w:t>
      </w:r>
    </w:p>
    <w:p w:rsidR="00000000" w:rsidDel="00000000" w:rsidP="00000000" w:rsidRDefault="00000000" w:rsidRPr="00000000" w14:paraId="0000003E">
      <w:pPr>
        <w:spacing w:line="259" w:lineRule="auto"/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if(11 &gt; 5) </w:t>
      </w:r>
      <w:commentRangeStart w:id="0"/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😊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(true)</w:t>
      </w:r>
    </w:p>
    <w:p w:rsidR="00000000" w:rsidDel="00000000" w:rsidP="00000000" w:rsidRDefault="00000000" w:rsidRPr="00000000" w14:paraId="0000003F">
      <w:pPr>
        <w:spacing w:line="259" w:lineRule="auto"/>
        <w:ind w:left="144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elements;</w:t>
      </w:r>
    </w:p>
    <w:p w:rsidR="00000000" w:rsidDel="00000000" w:rsidP="00000000" w:rsidRDefault="00000000" w:rsidRPr="00000000" w14:paraId="00000040">
      <w:pPr>
        <w:spacing w:after="160" w:line="259" w:lineRule="auto"/>
        <w:ind w:left="144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heapifyDown(2);</w:t>
      </w:r>
      <w:ins w:author="Aishani Dutta" w:id="16" w:date="2020-04-13T21:46:21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ab/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144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792084" cy="1491498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084" cy="1491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Jiachen Tu" w:id="17" w:date="2019-11-10T09:51:25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；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292831" cy="364731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831" cy="364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ind w:left="72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HeapifyDown(2):</w:t>
      </w:r>
    </w:p>
    <w:p w:rsidR="00000000" w:rsidDel="00000000" w:rsidP="00000000" w:rsidRDefault="00000000" w:rsidRPr="00000000" w14:paraId="00000044">
      <w:pPr>
        <w:spacing w:line="259" w:lineRule="auto"/>
        <w:ind w:left="72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minChildIndex = 5;</w:t>
      </w:r>
    </w:p>
    <w:p w:rsidR="00000000" w:rsidDel="00000000" w:rsidP="00000000" w:rsidRDefault="00000000" w:rsidRPr="00000000" w14:paraId="00000045">
      <w:pPr>
        <w:spacing w:line="259" w:lineRule="auto"/>
        <w:ind w:left="72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if(11 &gt; 9) </w:t>
      </w:r>
      <w:commentRangeStart w:id="1"/>
      <w:commentRangeStart w:id="2"/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😊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59" w:lineRule="auto"/>
        <w:ind w:left="144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swap elements;</w:t>
      </w:r>
    </w:p>
    <w:p w:rsidR="00000000" w:rsidDel="00000000" w:rsidP="00000000" w:rsidRDefault="00000000" w:rsidRPr="00000000" w14:paraId="00000047">
      <w:pPr>
        <w:spacing w:after="160" w:line="259" w:lineRule="auto"/>
        <w:ind w:left="144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heapifyDown(5);</w:t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719855" cy="145830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855" cy="145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388325" cy="43578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8325" cy="435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HeapifyDown(5):</w:t>
      </w:r>
      <w:ins w:author="Aaryan Bahl" w:id="18" w:date="2019-04-07T18:50:38Z">
        <w:del w:author="Homero Vazquez" w:id="19" w:date="2020-05-25T20:18:24Z">
          <w:commentRangeStart w:id="3"/>
          <w:r w:rsidDel="00000000" w:rsidR="00000000" w:rsidRPr="00000000">
            <w:rPr>
              <w:rFonts w:ascii="Lora" w:cs="Lora" w:eastAsia="Lora" w:hAnsi="Lora"/>
              <w:color w:val="666666"/>
            </w:rPr>
            <w:drawing>
              <wp:inline distB="0" distT="0" distL="0" distR="0">
                <wp:extent cx="3215008" cy="1746843"/>
                <wp:effectExtent b="0" l="0" r="0" t="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5008" cy="17468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</w:del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59" w:lineRule="auto"/>
        <w:ind w:left="72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minChildIndex = 11;</w:t>
      </w:r>
    </w:p>
    <w:p w:rsidR="00000000" w:rsidDel="00000000" w:rsidP="00000000" w:rsidRDefault="00000000" w:rsidRPr="00000000" w14:paraId="0000004C">
      <w:pPr>
        <w:spacing w:after="160" w:line="259" w:lineRule="auto"/>
        <w:ind w:left="720"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if(11 &gt; 12) ☹</w:t>
      </w:r>
      <w:ins w:author="Homero Vazquez" w:id="19" w:date="2020-05-25T20:18:24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0" distT="0" distL="0" distR="0">
              <wp:extent cx="3215008" cy="1746843"/>
              <wp:effectExtent b="0" l="0" r="0" t="0"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5008" cy="174684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Done: Heap property restored!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i w:val="1"/>
          <w:color w:val="666666"/>
        </w:rPr>
      </w:pP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Everything so far can be done using an AVL tree u</w:t>
      </w:r>
      <w:ins w:author="Atakan Ozyapici" w:id="20" w:date="2019-04-06T19:10:31Z">
        <w:del w:author="Abid Hossain" w:id="21" w:date="2019-11-27T01:40:32Z">
          <w:r w:rsidDel="00000000" w:rsidR="00000000" w:rsidRPr="00000000">
            <w:rPr>
              <w:rFonts w:ascii="Lora" w:cs="Lora" w:eastAsia="Lora" w:hAnsi="Lora"/>
              <w:i w:val="1"/>
              <w:color w:val="666666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nder the same runtime</w:t>
      </w:r>
    </w:p>
    <w:p w:rsidR="00000000" w:rsidDel="00000000" w:rsidP="00000000" w:rsidRDefault="00000000" w:rsidRPr="00000000" w14:paraId="00000050">
      <w:pPr>
        <w:rPr>
          <w:rFonts w:ascii="Lora" w:cs="Lora" w:eastAsia="Lora" w:hAnsi="Lora"/>
          <w:i w:val="1"/>
          <w:color w:val="666666"/>
        </w:rPr>
      </w:pPr>
      <w:r w:rsidDel="00000000" w:rsidR="00000000" w:rsidRPr="00000000">
        <w:rPr>
          <w:rFonts w:ascii="Lora" w:cs="Lora" w:eastAsia="Lora" w:hAnsi="Lora"/>
          <w:i w:val="1"/>
          <w:color w:val="666666"/>
          <w:rtl w:val="0"/>
        </w:rPr>
        <w:t xml:space="preserve">But the below function, buildHeap, gives Heaps the edge over AVLs</w:t>
      </w:r>
    </w:p>
    <w:p w:rsidR="00000000" w:rsidDel="00000000" w:rsidP="00000000" w:rsidRDefault="00000000" w:rsidRPr="00000000" w14:paraId="00000051">
      <w:pPr>
        <w:pStyle w:val="Heading4"/>
        <w:spacing w:after="160" w:line="259" w:lineRule="auto"/>
        <w:rPr>
          <w:rFonts w:ascii="Lora" w:cs="Lora" w:eastAsia="Lora" w:hAnsi="Lora"/>
          <w:b w:val="1"/>
        </w:rPr>
      </w:pPr>
      <w:bookmarkStart w:colFirst="0" w:colLast="0" w:name="_f4d563djeq76" w:id="10"/>
      <w:bookmarkEnd w:id="1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BuildHeap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160" w:line="259" w:lineRule="auto"/>
        <w:ind w:left="72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want to build a heap using a given array: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160" w:line="259" w:lineRule="auto"/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Method 1: sorting </w:t>
      </w:r>
    </w:p>
    <w:p w:rsidR="00000000" w:rsidDel="00000000" w:rsidP="00000000" w:rsidRDefault="00000000" w:rsidRPr="00000000" w14:paraId="00000054">
      <w:pPr>
        <w:spacing w:after="160" w:line="259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5943600" cy="46418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16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A sorted array is always a heap</w:t>
      </w:r>
    </w:p>
    <w:p w:rsidR="00000000" w:rsidDel="00000000" w:rsidP="00000000" w:rsidRDefault="00000000" w:rsidRPr="00000000" w14:paraId="00000056">
      <w:pPr>
        <w:tabs>
          <w:tab w:val="left" w:pos="2001"/>
        </w:tabs>
        <w:spacing w:after="160" w:line="259" w:lineRule="auto"/>
        <w:jc w:val="center"/>
        <w:rPr>
          <w:rFonts w:ascii="Lora" w:cs="Lora" w:eastAsia="Lora" w:hAnsi="Lora"/>
          <w:color w:val="666666"/>
        </w:rPr>
      </w:pPr>
      <w:ins w:author="Prudhvie Gudapati" w:id="22" w:date="2020-04-07T23:24:02Z">
        <w:r w:rsidDel="00000000" w:rsidR="00000000" w:rsidRPr="00000000">
          <w:rPr>
            <w:rFonts w:ascii="Lora" w:cs="Lora" w:eastAsia="Lora" w:hAnsi="Lora"/>
            <w:color w:val="666666"/>
            <w:rtl w:val="0"/>
          </w:rPr>
          <w:t xml:space="preserve">**</w:t>
        </w:r>
      </w:ins>
      <w:del w:author="Aaryan Bahl" w:id="18" w:date="2019-04-07T18:50:38Z">
        <w:r w:rsidDel="00000000" w:rsidR="00000000" w:rsidRPr="00000000">
          <w:rPr>
            <w:rFonts w:ascii="Lora" w:cs="Lora" w:eastAsia="Lora" w:hAnsi="Lora"/>
            <w:color w:val="666666"/>
          </w:rPr>
          <w:drawing>
            <wp:inline distB="0" distT="0" distL="0" distR="0">
              <wp:extent cx="3215008" cy="1746843"/>
              <wp:effectExtent b="0" l="0" r="0" t="0"/>
              <wp:docPr id="19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15008" cy="174684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16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Runtime: </w:t>
      </w:r>
      <m:oMath>
        <m:r>
          <w:rPr>
            <w:rFonts w:ascii="Lora" w:cs="Lora" w:eastAsia="Lora" w:hAnsi="Lora"/>
            <w:color w:val="666666"/>
          </w:rPr>
          <m:t xml:space="preserve">O(n log n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60" w:line="259" w:lineRule="auto"/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Method 2: heapify-up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160" w:line="259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Call Heapify-Up on every element from the root</w:t>
      </w:r>
    </w:p>
    <w:p w:rsidR="00000000" w:rsidDel="00000000" w:rsidP="00000000" w:rsidRDefault="00000000" w:rsidRPr="00000000" w14:paraId="0000005A">
      <w:pPr>
        <w:spacing w:after="160" w:line="259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081463" cy="1164984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164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Takes </w:t>
      </w:r>
      <m:oMath>
        <m:r>
          <w:rPr>
            <w:rFonts w:ascii="Lora" w:cs="Lora" w:eastAsia="Lora" w:hAnsi="Lora"/>
            <w:color w:val="666666"/>
          </w:rPr>
          <m:t xml:space="preserve">O(log n 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for every element, so </w:t>
      </w:r>
      <m:oMath>
        <m:r>
          <w:rPr>
            <w:rFonts w:ascii="Lora" w:cs="Lora" w:eastAsia="Lora" w:hAnsi="Lora"/>
            <w:color w:val="666666"/>
          </w:rPr>
          <m:t xml:space="preserve">O(n log n )</m:t>
        </m:r>
      </m:oMath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 in total</w:t>
      </w:r>
    </w:p>
    <w:p w:rsidR="00000000" w:rsidDel="00000000" w:rsidP="00000000" w:rsidRDefault="00000000" w:rsidRPr="00000000" w14:paraId="0000005C">
      <w:pPr>
        <w:ind w:left="144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Lora" w:cs="Lora" w:eastAsia="Lora" w:hAnsi="Lora"/>
          <w:b w:val="1"/>
          <w:color w:val="666666"/>
        </w:rPr>
      </w:pPr>
      <w:r w:rsidDel="00000000" w:rsidR="00000000" w:rsidRPr="00000000">
        <w:rPr>
          <w:rFonts w:ascii="Lora" w:cs="Lora" w:eastAsia="Lora" w:hAnsi="Lora"/>
          <w:b w:val="1"/>
          <w:color w:val="666666"/>
          <w:rtl w:val="0"/>
        </w:rPr>
        <w:t xml:space="preserve">Method 3: heapify-down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Call Heapify-Down on every element from the end of the array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Notice that the last level already has the heap property!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We can start from the second-last level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the case below, “H” is the first element that is not a heap</w:t>
      </w:r>
    </w:p>
    <w:p w:rsidR="00000000" w:rsidDel="00000000" w:rsidP="00000000" w:rsidRDefault="00000000" w:rsidRPr="00000000" w14:paraId="00000062">
      <w:pPr>
        <w:tabs>
          <w:tab w:val="left" w:pos="2001"/>
        </w:tabs>
        <w:spacing w:after="160" w:line="259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2671763" cy="1495867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1495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2001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314825" cy="531337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31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2001"/>
        </w:tabs>
        <w:spacing w:after="160" w:lineRule="auto"/>
        <w:jc w:val="center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</w:rPr>
        <w:drawing>
          <wp:inline distB="0" distT="0" distL="0" distR="0">
            <wp:extent cx="4248150" cy="108150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81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tabs>
          <w:tab w:val="left" w:pos="2001"/>
        </w:tabs>
        <w:spacing w:after="0" w:afterAutospacing="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Since heapify-down runs in O(h) time:</w:t>
      </w:r>
    </w:p>
    <w:p w:rsidR="00000000" w:rsidDel="00000000" w:rsidP="00000000" w:rsidRDefault="00000000" w:rsidRPr="00000000" w14:paraId="00000066">
      <w:pPr>
        <w:numPr>
          <w:ilvl w:val="2"/>
          <w:numId w:val="6"/>
        </w:numPr>
        <w:tabs>
          <w:tab w:val="left" w:pos="2001"/>
        </w:tabs>
        <w:spacing w:after="0" w:afterAutospacing="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 on “H” takes 1 unit of work</w:t>
      </w:r>
    </w:p>
    <w:p w:rsidR="00000000" w:rsidDel="00000000" w:rsidP="00000000" w:rsidRDefault="00000000" w:rsidRPr="00000000" w14:paraId="00000067">
      <w:pPr>
        <w:numPr>
          <w:ilvl w:val="2"/>
          <w:numId w:val="6"/>
        </w:numPr>
        <w:tabs>
          <w:tab w:val="left" w:pos="2001"/>
        </w:tabs>
        <w:spacing w:after="0" w:afterAutospacing="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 on “I” takes 2 units of work</w:t>
      </w:r>
    </w:p>
    <w:p w:rsidR="00000000" w:rsidDel="00000000" w:rsidP="00000000" w:rsidRDefault="00000000" w:rsidRPr="00000000" w14:paraId="00000068">
      <w:pPr>
        <w:numPr>
          <w:ilvl w:val="2"/>
          <w:numId w:val="6"/>
        </w:numPr>
        <w:tabs>
          <w:tab w:val="left" w:pos="2001"/>
        </w:tabs>
        <w:spacing w:after="0" w:afterAutospacing="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heapify on “B” takes 3 units of work</w:t>
      </w:r>
    </w:p>
    <w:p w:rsidR="00000000" w:rsidDel="00000000" w:rsidP="00000000" w:rsidRDefault="00000000" w:rsidRPr="00000000" w14:paraId="00000069">
      <w:pPr>
        <w:numPr>
          <w:ilvl w:val="2"/>
          <w:numId w:val="6"/>
        </w:numPr>
        <w:tabs>
          <w:tab w:val="left" w:pos="2001"/>
        </w:tabs>
        <w:spacing w:after="16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In total, we have 1+1+1+2+2 + 3 = 10 units of work, this is just linear to the number of elements</w:t>
      </w:r>
    </w:p>
    <w:p w:rsidR="00000000" w:rsidDel="00000000" w:rsidP="00000000" w:rsidRDefault="00000000" w:rsidRPr="00000000" w14:paraId="0000006A">
      <w:pPr>
        <w:tabs>
          <w:tab w:val="left" w:pos="2001"/>
        </w:tabs>
        <w:spacing w:after="160" w:lineRule="auto"/>
        <w:ind w:left="2160" w:firstLine="0"/>
        <w:rPr>
          <w:rFonts w:ascii="Lora" w:cs="Lora" w:eastAsia="Lora" w:hAnsi="Lor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tabs>
          <w:tab w:val="left" w:pos="2001"/>
        </w:tabs>
        <w:spacing w:after="0" w:afterAutospacing="0" w:lineRule="auto"/>
        <w:ind w:left="144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Then we have the runtime: </w:t>
      </w:r>
      <m:oMath>
        <m:r>
          <w:rPr>
            <w:rFonts w:ascii="Lora" w:cs="Lora" w:eastAsia="Lora" w:hAnsi="Lora"/>
            <w:color w:val="666666"/>
          </w:rPr>
          <m:t xml:space="preserve">O(n)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6"/>
        </w:numPr>
        <w:tabs>
          <w:tab w:val="left" w:pos="2001"/>
        </w:tabs>
        <w:spacing w:after="160" w:lineRule="auto"/>
        <w:ind w:left="2160" w:hanging="360"/>
        <w:rPr>
          <w:rFonts w:ascii="Lora" w:cs="Lora" w:eastAsia="Lora" w:hAnsi="Lora"/>
          <w:color w:val="666666"/>
        </w:rPr>
      </w:pPr>
      <w:r w:rsidDel="00000000" w:rsidR="00000000" w:rsidRPr="00000000">
        <w:rPr>
          <w:rFonts w:ascii="Lora" w:cs="Lora" w:eastAsia="Lora" w:hAnsi="Lora"/>
          <w:color w:val="666666"/>
          <w:rtl w:val="0"/>
        </w:rPr>
        <w:t xml:space="preserve">Proof in next lecture</w:t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/>
      <w:pgMar w:bottom="1440" w:top="1440" w:left="1440" w:right="1440" w:header="720" w:footer="720"/>
      <w:pgNumType w:start="1"/>
      <w:sectPrChange w:author="Ruobin Wang" w:id="0" w:date="2019-04-05T19:09:03Z">
        <w:sectPr w:rsidR="000000" w:rsidDel="000000" w:rsidRPr="000000" w:rsidSect="000000">
          <w:pgMar w:bottom="1440" w:top="1440" w:left="1440" w:right="1440" w:header="72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heo Daggett" w:id="0" w:date="2019-04-05T23:26:1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uobin Wang" w:id="26" w:date="2019-04-05T19:09:0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Ruobin Wang" w:id="26" w:date="2019-04-05T19:09:0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cheng Zhang" w:id="1" w:date="2019-04-07T20:05:38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uobin Wang" w:id="26" w:date="2019-04-05T19:09:0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Ruobin Wang" w:id="26" w:date="2019-04-05T19:09:0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？</w:t>
        </w:r>
      </w:ins>
    </w:p>
  </w:comment>
  <w:comment w:author="Philip Kuo" w:id="2" w:date="2019-05-04T21:46:34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uobin Wang" w:id="26" w:date="2019-04-05T19:09:0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Ruobin Wang" w:id="26" w:date="2019-04-05T19:09:0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same</w:t>
        </w:r>
      </w:ins>
    </w:p>
  </w:comment>
  <w:comment w:author="Philip Kuo" w:id="3" w:date="2019-05-04T21:46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Ruobin Wang" w:id="26" w:date="2019-04-05T19:09:03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Ruobin Wang" w:id="26" w:date="2019-04-05T19:09:03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dude youre so indecisive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ins w:author="Ruobin Wang" w:id="26" w:date="2019-04-05T19:09:03Z"/>
      </w:rPr>
    </w:pPr>
    <w:ins w:author="Ruobin Wang" w:id="26" w:date="2019-04-05T19:09:03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Style w:val="Title"/>
      <w:keepNext w:val="0"/>
      <w:keepLines w:val="0"/>
      <w:spacing w:after="0" w:line="240" w:lineRule="auto"/>
      <w:rPr>
        <w:rFonts w:ascii="Economica" w:cs="Economica" w:eastAsia="Economica" w:hAnsi="Economica"/>
        <w:b w:val="1"/>
        <w:color w:val="666666"/>
        <w:sz w:val="60"/>
        <w:szCs w:val="60"/>
      </w:rPr>
    </w:pPr>
    <w:bookmarkStart w:colFirst="0" w:colLast="0" w:name="_nrnw03t7conb" w:id="11"/>
    <w:bookmarkEnd w:id="11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CS 225 Spring 2019 :: TA Lecture Notes </w:t>
    </w:r>
  </w:p>
  <w:p w:rsidR="00000000" w:rsidDel="00000000" w:rsidP="00000000" w:rsidRDefault="00000000" w:rsidRPr="00000000" w14:paraId="0000006F">
    <w:pPr>
      <w:pStyle w:val="Title"/>
      <w:keepNext w:val="0"/>
      <w:keepLines w:val="0"/>
      <w:spacing w:after="0" w:line="240" w:lineRule="auto"/>
      <w:rPr/>
    </w:pPr>
    <w:bookmarkStart w:colFirst="0" w:colLast="0" w:name="_6tauivf3976u" w:id="12"/>
    <w:bookmarkEnd w:id="12"/>
    <w:r w:rsidDel="00000000" w:rsidR="00000000" w:rsidRPr="00000000">
      <w:rPr>
        <w:rFonts w:ascii="Economica" w:cs="Economica" w:eastAsia="Economica" w:hAnsi="Economica"/>
        <w:b w:val="1"/>
        <w:color w:val="666666"/>
        <w:sz w:val="60"/>
        <w:szCs w:val="60"/>
        <w:rtl w:val="0"/>
      </w:rPr>
      <w:t xml:space="preserve">3/29 Heaps II</w:t>
    </w:r>
    <w:ins w:author="Seongwoo Kang" w:id="23" w:date="2019-11-05T19:48:43Z">
      <w:r w:rsidDel="00000000" w:rsidR="00000000" w:rsidRPr="00000000">
        <w:rPr>
          <w:rFonts w:ascii="Economica" w:cs="Economica" w:eastAsia="Economica" w:hAnsi="Economica"/>
          <w:b w:val="1"/>
          <w:color w:val="666666"/>
          <w:sz w:val="60"/>
          <w:szCs w:val="60"/>
        </w:rPr>
        <w:drawing>
          <wp:inline distB="114300" distT="114300" distL="114300" distR="114300">
            <wp:extent cx="5943600" cy="38100"/>
            <wp:effectExtent b="0" l="0" r="0" t="0"/>
            <wp:docPr descr="horizontal line" id="20" name="image19.png"/>
            <a:graphic>
              <a:graphicData uri="http://schemas.openxmlformats.org/drawingml/2006/picture">
                <pic:pic>
                  <pic:nvPicPr>
                    <pic:cNvPr descr="horizontal line" id="0" name="image19.png"/>
                    <pic:cNvPicPr preferRelativeResize="0"/>
                  </pic:nvPicPr>
                  <pic:blipFill>
                    <a:blip r:embed="rId1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ins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Style w:val="Subtitle"/>
      <w:keepNext w:val="0"/>
      <w:keepLines w:val="0"/>
      <w:spacing w:after="0" w:before="200" w:line="240" w:lineRule="auto"/>
      <w:rPr>
        <w:rFonts w:ascii="Economica" w:cs="Economica" w:eastAsia="Economica" w:hAnsi="Economica"/>
        <w:b w:val="1"/>
        <w:sz w:val="28"/>
        <w:szCs w:val="28"/>
      </w:rPr>
    </w:pPr>
    <w:bookmarkStart w:colFirst="0" w:colLast="0" w:name="_37lxvx553323" w:id="13"/>
    <w:bookmarkEnd w:id="13"/>
    <w:r w:rsidDel="00000000" w:rsidR="00000000" w:rsidRPr="00000000">
      <w:rPr>
        <w:rFonts w:ascii="Economica" w:cs="Economica" w:eastAsia="Economica" w:hAnsi="Economica"/>
        <w:b w:val="1"/>
        <w:sz w:val="28"/>
        <w:szCs w:val="28"/>
        <w:rtl w:val="0"/>
      </w:rPr>
      <w:t xml:space="preserve">By Wenjie</w:t>
    </w:r>
    <w:ins w:author="Abishek Venkit" w:id="24" w:date="2019-04-08T02:44:40Z">
      <w:del w:author="Atakan Ozyapici" w:id="25" w:date="2019-04-20T02:04:48Z">
        <w:r w:rsidDel="00000000" w:rsidR="00000000" w:rsidRPr="00000000">
          <w:rPr>
            <w:rFonts w:ascii="Economica" w:cs="Economica" w:eastAsia="Economica" w:hAnsi="Economica"/>
            <w:b w:val="1"/>
            <w:sz w:val="28"/>
            <w:szCs w:val="28"/>
            <w:rtl w:val="0"/>
          </w:rPr>
          <w:delText xml:space="preserve">pa</w:delText>
        </w:r>
      </w:del>
    </w:ins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before="200" w:line="360" w:lineRule="auto"/>
      <w:rPr/>
    </w:pPr>
    <w:del w:author="Seongwoo Kang" w:id="23" w:date="2019-11-05T19:48:43Z"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14" name="image18.png"/>
            <a:graphic>
              <a:graphicData uri="http://schemas.openxmlformats.org/drawingml/2006/picture">
                <pic:pic>
                  <pic:nvPicPr>
                    <pic:cNvPr descr="horizontal line" id="0" name="image18.png"/>
                    <pic:cNvPicPr preferRelativeResize="0"/>
                  </pic:nvPicPr>
                  <pic:blipFill>
                    <a:blip r:embed="rId2">
                      <a:alphaModFix amt="5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del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10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11" Type="http://schemas.openxmlformats.org/officeDocument/2006/relationships/image" Target="media/image21.png"/><Relationship Id="rId10" Type="http://schemas.openxmlformats.org/officeDocument/2006/relationships/image" Target="media/image7.png"/><Relationship Id="rId13" Type="http://schemas.openxmlformats.org/officeDocument/2006/relationships/image" Target="media/image23.png"/><Relationship Id="rId12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22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