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ins w:author="Yi Su" w:id="0" w:date="2020-03-09T04:18:23Z"/>
        </w:rPr>
      </w:pPr>
      <w:ins w:author="Yi Su" w:id="0" w:date="2020-03-09T04:18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jc w:val="right"/>
        <w:rPr>
          <w:ins w:author="Yi Su" w:id="0" w:date="2020-03-09T04:18:23Z"/>
        </w:rPr>
      </w:pPr>
      <w:ins w:author="Yi Su" w:id="0" w:date="2020-03-09T04:18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jc w:val="right"/>
        <w:rPr>
          <w:rFonts w:ascii="Spectral" w:cs="Spectral" w:eastAsia="Spectral" w:hAnsi="Spectral"/>
          <w:b w:val="1"/>
          <w:i w:val="1"/>
          <w:color w:val="666666"/>
        </w:rPr>
      </w:pPr>
      <w:ins w:author="Michael Zou" w:id="1" w:date="2020-02-27T19:55:20Z">
        <w:del w:author="Darren Wang" w:id="2" w:date="2020-03-09T03:11:14Z">
          <w:r w:rsidDel="00000000" w:rsidR="00000000" w:rsidRPr="00000000">
            <w:rPr>
              <w:rtl w:val="0"/>
            </w:rPr>
            <w:delText xml:space="preserve">d</w:delText>
          </w:r>
        </w:del>
      </w:ins>
      <w:r w:rsidDel="00000000" w:rsidR="00000000" w:rsidRPr="00000000">
        <w:rPr>
          <w:rFonts w:ascii="Spectral" w:cs="Spectral" w:eastAsia="Spectral" w:hAnsi="Spectral"/>
          <w:b w:val="1"/>
          <w:i w:val="1"/>
          <w:color w:val="666666"/>
          <w:rtl w:val="0"/>
        </w:rPr>
        <w:t xml:space="preserve">“The most important non-linear data structure in computer science.”</w:t>
      </w:r>
    </w:p>
    <w:p w:rsidR="00000000" w:rsidDel="00000000" w:rsidP="00000000" w:rsidRDefault="00000000" w:rsidRPr="00000000" w14:paraId="00000004">
      <w:pPr>
        <w:jc w:val="right"/>
        <w:rPr>
          <w:rFonts w:ascii="Spectral" w:cs="Spectral" w:eastAsia="Spectral" w:hAnsi="Spectral"/>
          <w:b w:val="1"/>
          <w:i w:val="1"/>
          <w:color w:val="666666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color w:val="666666"/>
          <w:rtl w:val="0"/>
        </w:rPr>
        <w:t xml:space="preserve">- David Knuth, The Art of Computer Programming, Vol. 1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Trees</w:t>
      </w:r>
      <w:ins w:author="Kendall Hester" w:id="3" w:date="2020-02-19T16:51:44Z">
        <w:r w:rsidDel="00000000" w:rsidR="00000000" w:rsidRPr="00000000">
          <w:rPr>
            <w:rFonts w:ascii="Lora" w:cs="Lora" w:eastAsia="Lora" w:hAnsi="Lora"/>
            <w:b w:val="1"/>
            <w:color w:val="666666"/>
          </w:rPr>
          <w:drawing>
            <wp:inline distB="114300" distT="114300" distL="114300" distR="114300">
              <wp:extent cx="5943600" cy="38100"/>
              <wp:effectExtent b="0" l="0" r="0" t="0"/>
              <wp:docPr descr="horizontal line" id="1" name="image2.png"/>
              <a:graphic>
                <a:graphicData uri="http://schemas.openxmlformats.org/drawingml/2006/picture">
                  <pic:pic>
                    <pic:nvPicPr>
                      <pic:cNvPr descr="horizontal line" id="0" name="image2.png"/>
                      <pic:cNvPicPr preferRelativeResize="0"/>
                    </pic:nvPicPr>
                    <pic:blipFill>
                      <a:blip r:embed="rId6">
                        <a:alphaModFix amt="51000"/>
                      </a:blip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Rooted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: every node can be reached via a path from the root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Acyclic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: without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Vertex: “nodes”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Edge: a connection between two vertices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Path: sequence of edges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Parents: Node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b, d, x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have Node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as their parent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Children: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b, d, x,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are the children of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Siblings: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b, d, x,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are siblings of each other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Ancestors: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u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has ancestors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l, d, 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Descendants: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has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s, m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as its descendants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Leaves: Vertices with no children</w:t>
        <w:br w:type="textWrapping"/>
      </w:r>
    </w:p>
    <w:p w:rsidR="00000000" w:rsidDel="00000000" w:rsidP="00000000" w:rsidRDefault="00000000" w:rsidRPr="00000000" w14:paraId="00000012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016556" cy="26336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556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Binary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Each node has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at most two children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left child and right child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Each node has a left and a right subtree (can be empty) </w:t>
      </w:r>
    </w:p>
    <w:p w:rsidR="00000000" w:rsidDel="00000000" w:rsidP="00000000" w:rsidRDefault="00000000" w:rsidRPr="00000000" w14:paraId="00000016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110845" cy="19192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84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0"/>
    <w:bookmarkEnd w:id="0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1A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6tauivf3976u" w:id="1"/>
    <w:bookmarkEnd w:id="1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2/13  Tree Intro</w:t>
    </w:r>
  </w:p>
  <w:p w:rsidR="00000000" w:rsidDel="00000000" w:rsidP="00000000" w:rsidRDefault="00000000" w:rsidRPr="00000000" w14:paraId="0000001B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37lxvx553323" w:id="2"/>
    <w:bookmarkEnd w:id="2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1C">
    <w:pPr>
      <w:spacing w:before="200" w:line="360" w:lineRule="auto"/>
      <w:rPr/>
    </w:pPr>
    <w:del w:author="Kendall Hester" w:id="3" w:date="2020-02-19T16:51:44Z"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1">
                      <a:alphaModFix amt="5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del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pectral-italic.ttf"/><Relationship Id="rId10" Type="http://schemas.openxmlformats.org/officeDocument/2006/relationships/font" Target="fonts/Spectral-bold.ttf"/><Relationship Id="rId13" Type="http://schemas.openxmlformats.org/officeDocument/2006/relationships/font" Target="fonts/OpenSans-regular.ttf"/><Relationship Id="rId12" Type="http://schemas.openxmlformats.org/officeDocument/2006/relationships/font" Target="fonts/Spectral-bold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Spectral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