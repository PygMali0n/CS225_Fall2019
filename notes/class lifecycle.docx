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numPr>
          <w:ilvl w:val="0"/>
          <w:numId w:val="5"/>
        </w:numPr>
        <w:spacing w:after="0" w:afterAutospacing="0"/>
        <w:ind w:left="720" w:hanging="360"/>
        <w:rPr>
          <w:rFonts w:ascii="Lora" w:cs="Lora" w:eastAsia="Lora" w:hAnsi="Lora"/>
          <w:b w:val="1"/>
          <w:color w:val="666666"/>
          <w:sz w:val="24"/>
          <w:szCs w:val="24"/>
        </w:rPr>
      </w:pPr>
      <w:bookmarkStart w:colFirst="0" w:colLast="0" w:name="_bmv8dec0iykx" w:id="0"/>
      <w:bookmarkEnd w:id="0"/>
      <w:ins w:author="Jie Yang" w:id="1" w:date="2020-02-25T00:44:43Z">
        <w:r w:rsidDel="00000000" w:rsidR="00000000" w:rsidRPr="00000000">
          <w:rPr>
            <w:rtl w:val="0"/>
          </w:rPr>
          <w:t xml:space="preserve">g</w:t>
        </w:r>
      </w:ins>
      <w:ins w:author="Swethasree Bhattaram" w:id="2" w:date="2020-02-13T03:14:29Z">
        <w:del w:author="Yi Su" w:id="3" w:date="2020-02-16T02:54:34Z">
          <w:r w:rsidDel="00000000" w:rsidR="00000000" w:rsidRPr="00000000">
            <w:rPr>
              <w:rtl w:val="0"/>
            </w:rPr>
            <w:delText xml:space="preserve"> </w:delText>
          </w:r>
        </w:del>
      </w:ins>
      <w:del w:author="Yi Su" w:id="3" w:date="2020-02-16T02:54:34Z"/>
      <w:ins w:author="Tiancheng Cheng" w:id="4" w:date="2020-02-12T03:57:52Z">
        <w:del w:author="Yi Su" w:id="3" w:date="2020-02-16T02:54:34Z">
          <w:r w:rsidDel="00000000" w:rsidR="00000000" w:rsidRPr="00000000">
            <w:rPr>
              <w:rtl w:val="0"/>
            </w:rPr>
            <w:delText xml:space="preserve">‘</w:delText>
          </w:r>
        </w:del>
      </w:ins>
      <w:del w:author="Yi Su" w:id="3" w:date="2020-02-16T02:54:34Z"/>
      <w:ins w:author="" w:id="5">
        <w:del w:author="Yi Su" w:id="3" w:date="2020-02-16T02:54:34Z">
          <w:r w:rsidDel="00000000" w:rsidR="00000000" w:rsidRPr="00000000">
            <w:rPr>
              <w:rtl w:val="0"/>
            </w:rPr>
            <w:delText xml:space="preserve">g</w:delText>
          </w:r>
        </w:del>
      </w:ins>
      <w:ins w:author="Yu-Chen Ho" w:id="6" w:date="2020-02-06T10:18:09Z">
        <w:del w:author="Bojiang Li" w:id="7" w:date="2020-02-10T06:23:21Z">
          <w:r w:rsidDel="00000000" w:rsidR="00000000" w:rsidRPr="00000000">
            <w:rPr>
              <w:rtl w:val="0"/>
            </w:rPr>
            <w:delText xml:space="preserve">m</w:delText>
          </w:r>
        </w:del>
      </w:ins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Copy Constructors</w:t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Automatic copy constructor</w:t>
      </w:r>
    </w:p>
    <w:p w:rsidR="00000000" w:rsidDel="00000000" w:rsidP="00000000" w:rsidRDefault="00000000" w:rsidRPr="00000000" w14:paraId="00000003">
      <w:pPr>
        <w:numPr>
          <w:ilvl w:val="2"/>
          <w:numId w:val="5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Generated if we do not define a copy constructor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Copy every instance variable in the object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Custom copy constructor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pass by reference</w:t>
        <w:tab/>
      </w:r>
    </w:p>
    <w:tbl>
      <w:tblPr>
        <w:tblStyle w:val="Table1"/>
        <w:tblW w:w="4470.0" w:type="dxa"/>
        <w:jc w:val="left"/>
        <w:tblInd w:w="2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050"/>
        <w:tblGridChange w:id="0">
          <w:tblGrid>
            <w:gridCol w:w="420"/>
            <w:gridCol w:w="4050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Cube(const Cube &amp; other){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0D">
      <w:pPr>
        <w:pStyle w:val="Heading4"/>
        <w:rPr>
          <w:rFonts w:ascii="Lora" w:cs="Lora" w:eastAsia="Lora" w:hAnsi="Lora"/>
          <w:sz w:val="22"/>
          <w:szCs w:val="22"/>
        </w:rPr>
      </w:pPr>
      <w:bookmarkStart w:colFirst="0" w:colLast="0" w:name="_nrnhmiwb9piz" w:id="1"/>
      <w:bookmarkEnd w:id="1"/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4"/>
        <w:numPr>
          <w:ilvl w:val="0"/>
          <w:numId w:val="4"/>
        </w:numPr>
        <w:spacing w:after="0" w:afterAutospacing="0"/>
        <w:ind w:left="720" w:hanging="360"/>
        <w:rPr>
          <w:rFonts w:ascii="Lora" w:cs="Lora" w:eastAsia="Lora" w:hAnsi="Lora"/>
          <w:b w:val="1"/>
          <w:color w:val="666666"/>
          <w:sz w:val="24"/>
          <w:szCs w:val="24"/>
        </w:rPr>
      </w:pPr>
      <w:bookmarkStart w:colFirst="0" w:colLast="0" w:name="_6bm8qifj1pcn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Calls to constructors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ins w:author="Yikun Li" w:id="8" w:date="2020-02-11T17:34:05Z"/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Copy constructor is called every time when a Cube is copied by value</w:t>
      </w:r>
      <w:ins w:author="Yikun Li" w:id="8" w:date="2020-02-11T17:3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  <w:u w:val="none"/>
          <w:rPrChange w:author="Yikun Li" w:id="9" w:date="2020-02-11T17:34:05Z">
            <w:rPr>
              <w:rFonts w:ascii="Lora" w:cs="Lora" w:eastAsia="Lora" w:hAnsi="Lora"/>
              <w:color w:val="666666"/>
            </w:rPr>
          </w:rPrChange>
        </w:rPr>
        <w:pPrChange w:author="Yikun Li" w:id="0" w:date="2020-02-11T17:34:05Z">
          <w:pPr>
            <w:numPr>
              <w:ilvl w:val="1"/>
              <w:numId w:val="4"/>
            </w:numPr>
            <w:ind w:left="1440" w:hanging="360"/>
          </w:pPr>
        </w:pPrChange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55"/>
        <w:gridCol w:w="2355"/>
        <w:gridCol w:w="2355"/>
        <w:tblGridChange w:id="0">
          <w:tblGrid>
            <w:gridCol w:w="2355"/>
            <w:gridCol w:w="2355"/>
            <w:gridCol w:w="2355"/>
            <w:gridCol w:w="2355"/>
          </w:tblGrid>
        </w:tblGridChange>
      </w:tblGrid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Constructors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joinCube(Cube c1, Cube c2) {...}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By value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joinCube(Cube * c1, Cube * c2) {...}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By pointer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joinCube(Cube &amp; c1, Cube &amp; c2) {...}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ora" w:cs="Lora" w:eastAsia="Lora" w:hAnsi="Lora"/>
                <w:color w:val="ffffff"/>
              </w:rPr>
            </w:pPr>
            <w:r w:rsidDel="00000000" w:rsidR="00000000" w:rsidRPr="00000000">
              <w:rPr>
                <w:rFonts w:ascii="Lora" w:cs="Lora" w:eastAsia="Lora" w:hAnsi="Lora"/>
                <w:color w:val="ffffff"/>
                <w:rtl w:val="0"/>
              </w:rPr>
              <w:t xml:space="preserve">By reference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Cube();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Cube(double length);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8"/>
                <w:szCs w:val="18"/>
                <w:rtl w:val="0"/>
              </w:rPr>
              <w:t xml:space="preserve">1: Cube result(newLength)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8"/>
                <w:szCs w:val="18"/>
                <w:rtl w:val="0"/>
              </w:rPr>
              <w:t xml:space="preserve">1: Cube result(newLength)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18"/>
                <w:szCs w:val="18"/>
                <w:rtl w:val="0"/>
              </w:rPr>
              <w:t xml:space="preserve">1: Cube result(newLength)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Cube(Cube &amp; other)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(copy constructor)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ins w:author="Qianjiao Zhang" w:id="10" w:date="2020-02-03T22:50:57Z">
              <w:r w:rsidDel="00000000" w:rsidR="00000000" w:rsidRPr="00000000">
                <w:rPr>
                  <w:rFonts w:ascii="Lora" w:cs="Lora" w:eastAsia="Lora" w:hAnsi="Lora"/>
                  <w:color w:val="666666"/>
                  <w:rtl w:val="0"/>
                </w:rPr>
                <w:t xml:space="preserve">2</w:t>
              </w:r>
            </w:ins>
            <w:del w:author="Qianjiao Zhang" w:id="10" w:date="2020-02-03T22:50:57Z">
              <w:r w:rsidDel="00000000" w:rsidR="00000000" w:rsidRPr="00000000">
                <w:rPr>
                  <w:rFonts w:ascii="Lora" w:cs="Lora" w:eastAsia="Lora" w:hAnsi="Lora"/>
                  <w:color w:val="666666"/>
                  <w:rtl w:val="0"/>
                </w:rPr>
                <w:delText xml:space="preserve">3</w:delText>
              </w:r>
            </w:del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: joinCube(Cube c1, Cube c2);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return result;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1: return result;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1: return result;</w:t>
            </w:r>
          </w:p>
        </w:tc>
      </w:tr>
    </w:tbl>
    <w:p w:rsidR="00000000" w:rsidDel="00000000" w:rsidP="00000000" w:rsidRDefault="00000000" w:rsidRPr="00000000" w14:paraId="00000026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this example below, the copy constructor is called when the parameter is pass</w:t>
      </w:r>
      <w:ins w:author="Kai Zheng" w:id="11" w:date="2020-02-15T19:42:41Z">
        <w:del w:author="Ayan Bhowmick" w:id="12" w:date="2020-02-24T22:24:44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ed in, and when the result is returned. (highlighted)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50"/>
        <w:tblGridChange w:id="0">
          <w:tblGrid>
            <w:gridCol w:w="495"/>
            <w:gridCol w:w="8850"/>
          </w:tblGrid>
        </w:tblGridChange>
      </w:tblGrid>
      <w:tr>
        <w:trPr>
          <w:trHeight w:val="420" w:hRule="atLeast"/>
        </w:trPr>
        <w:tc>
          <w:tcPr>
            <w:gridSpan w:val="2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joinCubes-byValue.cpp</w:t>
            </w:r>
          </w:p>
        </w:tc>
      </w:tr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Cube joinCubes(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1c00"/>
                <w:rtl w:val="0"/>
              </w:rPr>
              <w:t xml:space="preserve">Cube c1, Cube c2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double totalVolume = c1.getVolume() + c2.getVolume();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Cube result(newLength);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1c00"/>
                <w:rtl w:val="0"/>
              </w:rPr>
              <w:t xml:space="preserve">return 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Constructor Initializer list (highlighted below)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Required if you have reference variables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It tells the compiler to (shallow) copy instance variables to the variables in “other”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this case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cube_ = other.cube_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ptr_ = other.ptr_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ref_ becomes an alias of other.ref_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Then nothing is needed in the body, since all variables are copied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Tower.h</w:t>
            </w:r>
          </w:p>
        </w:tc>
      </w:tr>
      <w:tr>
        <w:trPr>
          <w:trHeight w:val="46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#pragma once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#include "cs225/Cube.h"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using cs225::Cube;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Tower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public: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Tower(Cube c, Cube *ptr, const Cube &amp;ref);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                    // Custom constructor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Tower(const Tower &amp; other);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                    // Copy constructor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private: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Cube cube_;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Cube *ptr_;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const Cube &amp;ref;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5D">
      <w:pPr>
        <w:ind w:left="216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rPr>
          <w:trHeight w:val="420" w:hRule="atLeast"/>
        </w:trPr>
        <w:tc>
          <w:tcPr>
            <w:gridSpan w:val="2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Tower.cpp</w:t>
            </w:r>
          </w:p>
        </w:tc>
      </w:tr>
      <w:tr>
        <w:trPr>
          <w:trHeight w:val="460" w:hRule="atLeast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Tower::Tower(const Tower &amp; other)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1c00"/>
                <w:rtl w:val="0"/>
              </w:rPr>
              <w:t xml:space="preserve">: cube_(other.cube_), ptr_(other.ptr_), ref_(other.ref_)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//every variable copied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//nothing needed in the body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8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Deep Copy Constructor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do a deep copy of every instance variable (specifically the pointer to the Cube, we want a new Cube)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Reference variable can only be copied in the Initializer List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rPr>
          <w:trHeight w:val="460" w:hRule="atLeast"/>
        </w:trPr>
        <w:tc>
          <w:tcPr>
            <w:gridSpan w:val="2"/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Tower.cpp</w:t>
            </w:r>
          </w:p>
        </w:tc>
      </w:tr>
      <w:tr>
        <w:trPr>
          <w:trHeight w:val="460" w:hRule="atLeast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Tower::Tower(const Tower &amp; other) : ref_(other.ref_){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// Deep copy cube_: 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cube_ = other.cube_;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// Deep copy ptr_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ptr_ = new Cube(*other.ptr_);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// Deep copy ref_ (?)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// Doesn’t make sense to “deep copy” an alias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// Done in the Initializer List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3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numPr>
          <w:ilvl w:val="0"/>
          <w:numId w:val="3"/>
        </w:numPr>
        <w:spacing w:after="0" w:afterAutospacing="0"/>
        <w:ind w:left="720" w:hanging="360"/>
        <w:rPr>
          <w:rFonts w:ascii="Lora" w:cs="Lora" w:eastAsia="Lora" w:hAnsi="Lora"/>
          <w:b w:val="1"/>
          <w:color w:val="666666"/>
          <w:sz w:val="24"/>
          <w:szCs w:val="24"/>
        </w:rPr>
      </w:pPr>
      <w:bookmarkStart w:colFirst="0" w:colLast="0" w:name="_mhi2h1nkg28n" w:id="3"/>
      <w:bookmarkEnd w:id="3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Destructor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Purpose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:  it cleans up all resources held by the class or objects through cleaning up heap memory and closing all the files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/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we ever used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new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keyword, we have to free the memory (calling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delete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 so that we don’t leak memory.</w:t>
      </w:r>
    </w:p>
    <w:p w:rsidR="00000000" w:rsidDel="00000000" w:rsidP="00000000" w:rsidRDefault="00000000" w:rsidRPr="00000000" w14:paraId="00000087">
      <w:pPr>
        <w:pStyle w:val="Heading4"/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Lora" w:cs="Lora" w:eastAsia="Lora" w:hAnsi="Lora"/>
          <w:b w:val="1"/>
          <w:color w:val="666666"/>
          <w:sz w:val="24"/>
          <w:szCs w:val="24"/>
        </w:rPr>
      </w:pPr>
      <w:bookmarkStart w:colFirst="0" w:colLast="0" w:name="_hia8ukp04p3y" w:id="4"/>
      <w:bookmarkEnd w:id="4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Automatic Destructor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It exists only if no custom destructor is defined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Functionality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-  It only calls the destructor of the members without doing anything else ie.cleaning heap memory or closing any files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Invoked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-  it is always automatically called when reclaimed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Stack memory: reclaimed when function returns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 memory: reclaimed when calling delete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Destructor is the final thing to call in the lifecycle of a class. </w:t>
      </w:r>
    </w:p>
    <w:p w:rsidR="00000000" w:rsidDel="00000000" w:rsidP="00000000" w:rsidRDefault="00000000" w:rsidRPr="00000000" w14:paraId="0000008E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  <w:sectPrChange w:author="Sanjay Parhi" w:id="0" w:date="2019-12-10T21:55:30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>
        <w:ins w:author="Sanjay Parhi" w:id="13" w:date="2019-12-10T21:55:30Z"/>
      </w:rPr>
    </w:pPr>
    <w:ins w:author="Sanjay Parhi" w:id="13" w:date="2019-12-10T21:55:30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5"/>
    <w:bookmarkEnd w:id="5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91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color w:val="666666"/>
        <w:sz w:val="60"/>
        <w:szCs w:val="60"/>
      </w:rPr>
    </w:pPr>
    <w:bookmarkStart w:colFirst="0" w:colLast="0" w:name="_6tauivf3976u" w:id="6"/>
    <w:bookmarkEnd w:id="6"/>
    <w:r w:rsidDel="00000000" w:rsidR="00000000" w:rsidRPr="00000000">
      <w:rPr>
        <w:rFonts w:ascii="Economica" w:cs="Economica" w:eastAsia="Economica" w:hAnsi="Economica"/>
        <w:color w:val="666666"/>
        <w:sz w:val="60"/>
        <w:szCs w:val="60"/>
        <w:rtl w:val="0"/>
      </w:rPr>
      <w:t xml:space="preserve">1/28  Lifecycle</w:t>
    </w:r>
  </w:p>
  <w:p w:rsidR="00000000" w:rsidDel="00000000" w:rsidP="00000000" w:rsidRDefault="00000000" w:rsidRPr="00000000" w14:paraId="00000092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sz w:val="28"/>
        <w:szCs w:val="28"/>
      </w:rPr>
    </w:pPr>
    <w:bookmarkStart w:colFirst="0" w:colLast="0" w:name="_n6rkdrrh5cm" w:id="7"/>
    <w:bookmarkEnd w:id="7"/>
    <w:r w:rsidDel="00000000" w:rsidR="00000000" w:rsidRPr="00000000">
      <w:rPr>
        <w:rFonts w:ascii="Economica" w:cs="Economica" w:eastAsia="Economica" w:hAnsi="Economica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93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