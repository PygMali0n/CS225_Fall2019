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rFonts w:ascii="Lora" w:cs="Lora" w:eastAsia="Lora" w:hAnsi="Lora"/>
        </w:rPr>
      </w:pPr>
      <w:bookmarkStart w:colFirst="0" w:colLast="0" w:name="_9ko72dmtx4pg" w:id="0"/>
      <w:bookmarkEnd w:id="0"/>
      <w:ins w:author="Shuai Wei" w:id="0" w:date="2019-12-11T02:40:48Z">
        <w:r w:rsidDel="00000000" w:rsidR="00000000" w:rsidRPr="00000000">
          <w:rPr>
            <w:rtl w:val="0"/>
          </w:rPr>
          <w:t xml:space="preserve">&lt;</w:t>
        </w:r>
      </w:ins>
      <w:ins w:author="Pavan Baloo" w:id="1" w:date="2019-11-19T00:08:59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Graph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Objective: Visit every vertex and every edge exactly once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Purpose: Search for interesting substructures in the graph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We’ve done it on trees, but it was easier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Graphs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Ordered</w:t>
            </w:r>
            <w:r w:rsidDel="00000000" w:rsidR="00000000" w:rsidRPr="00000000">
              <w:rPr>
                <w:rFonts w:ascii="Nova Mono" w:cs="Nova Mono" w:eastAsia="Nova Mono" w:hAnsi="Nova Mono"/>
                <w:color w:val="666666"/>
                <w:rtl w:val="0"/>
              </w:rPr>
              <w:t xml:space="preserve"> → we always go from parents to children.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Obvious</w:t>
            </w: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start</w:t>
            </w:r>
            <w:r w:rsidDel="00000000" w:rsidR="00000000" w:rsidRPr="00000000">
              <w:rPr>
                <w:rFonts w:ascii="Nova Mono" w:cs="Nova Mono" w:eastAsia="Nova Mono" w:hAnsi="Nova Mono"/>
                <w:color w:val="666666"/>
                <w:rtl w:val="0"/>
              </w:rPr>
              <w:t xml:space="preserve"> → we start at the root node.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Notion of completeness</w:t>
            </w:r>
            <w:r w:rsidDel="00000000" w:rsidR="00000000" w:rsidRPr="00000000">
              <w:rPr>
                <w:rFonts w:ascii="Nova Mono" w:cs="Nova Mono" w:eastAsia="Nova Mono" w:hAnsi="Nova Mono"/>
                <w:color w:val="666666"/>
                <w:rtl w:val="0"/>
              </w:rPr>
              <w:t xml:space="preserve"> → we are done when we reach leaf nodes.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Unordered</w:t>
            </w:r>
            <w:r w:rsidDel="00000000" w:rsidR="00000000" w:rsidRPr="00000000">
              <w:rPr>
                <w:rFonts w:ascii="Nova Mono" w:cs="Nova Mono" w:eastAsia="Nova Mono" w:hAnsi="Nova Mono"/>
                <w:color w:val="666666"/>
                <w:rtl w:val="0"/>
              </w:rPr>
              <w:t xml:space="preserve"> → no notion of children nodes, just neighbours.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No</w:t>
            </w:r>
            <w:r w:rsidDel="00000000" w:rsidR="00000000" w:rsidRPr="00000000">
              <w:rPr>
                <w:rFonts w:ascii="Nova Mono" w:cs="Nova Mono" w:eastAsia="Nova Mono" w:hAnsi="Nova Mono"/>
                <w:color w:val="666666"/>
                <w:rtl w:val="0"/>
              </w:rPr>
              <w:t xml:space="preserve"> obvious start → we can start anywhere.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No</w:t>
            </w:r>
            <w:r w:rsidDel="00000000" w:rsidR="00000000" w:rsidRPr="00000000">
              <w:rPr>
                <w:rFonts w:ascii="Nova Mono" w:cs="Nova Mono" w:eastAsia="Nova Mono" w:hAnsi="Nova Mono"/>
                <w:color w:val="666666"/>
                <w:rtl w:val="0"/>
              </w:rPr>
              <w:t xml:space="preserve"> notion of completeness → we need to know when we have visited all nodes.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numPr>
          <w:ilvl w:val="0"/>
          <w:numId w:val="11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6id3sjn23zxi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BFS Algorithm: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Add the starting point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While the queue is not empty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Dequeue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For all of the unlabeled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edges adjacent to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88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an adjacent edge “discovers” a new vertex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ind w:left="360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Label the edge a “discovery edge”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ind w:left="360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Enqueue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update the information of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(distance = dist(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 + 1, predecessor =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an adjacent edge is between two visited vertices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ind w:left="360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Label the edge a “cross edge”</w:t>
      </w:r>
    </w:p>
    <w:p w:rsidR="00000000" w:rsidDel="00000000" w:rsidP="00000000" w:rsidRDefault="00000000" w:rsidRPr="00000000" w14:paraId="00000019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Example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see previous lecture notes / video</w:t>
      </w:r>
    </w:p>
    <w:p w:rsidR="00000000" w:rsidDel="00000000" w:rsidP="00000000" w:rsidRDefault="00000000" w:rsidRPr="00000000" w14:paraId="0000001B">
      <w:pPr>
        <w:jc w:val="left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240" w:lineRule="auto"/>
        <w:ind w:left="720" w:hanging="360"/>
        <w:rPr>
          <w:ins w:author="Wenhao Zhang" w:id="2" w:date="2019-12-17T19:27:56Z"/>
          <w:rFonts w:ascii="Lora" w:cs="Lora" w:eastAsia="Lora" w:hAnsi="Lora"/>
          <w:b w:val="1"/>
          <w:color w:val="666666"/>
        </w:rPr>
      </w:pPr>
      <w:ins w:author="Wenhao Zhang" w:id="2" w:date="2019-12-17T19:27:56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1</w:t>
        </w:r>
      </w:ins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line="240" w:lineRule="auto"/>
        <w:ind w:left="720" w:hanging="360"/>
        <w:rPr>
          <w:ins w:author="Wenhao Zhang" w:id="2" w:date="2019-12-17T19:27:56Z"/>
          <w:rFonts w:ascii="Lora" w:cs="Lora" w:eastAsia="Lora" w:hAnsi="Lora"/>
          <w:b w:val="1"/>
          <w:color w:val="666666"/>
        </w:rPr>
      </w:pPr>
      <w:ins w:author="Wenhao Zhang" w:id="2" w:date="2019-12-17T19:27:56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2</w:t>
        </w:r>
      </w:ins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240" w:lineRule="auto"/>
        <w:ind w:left="720" w:hanging="360"/>
        <w:rPr>
          <w:ins w:author="Wenhao Zhang" w:id="2" w:date="2019-12-17T19:27:56Z"/>
          <w:rFonts w:ascii="Lora" w:cs="Lora" w:eastAsia="Lora" w:hAnsi="Lora"/>
          <w:b w:val="1"/>
          <w:color w:val="666666"/>
        </w:rPr>
      </w:pPr>
      <w:ins w:author="Wenhao Zhang" w:id="2" w:date="2019-12-17T19:27:56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3</w:t>
        </w:r>
      </w:ins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The code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535"/>
        <w:tblGridChange w:id="0">
          <w:tblGrid>
            <w:gridCol w:w="465"/>
            <w:gridCol w:w="8535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del w:author="Wenhao Zhang" w:id="2" w:date="2019-12-17T19:27:56Z"/>
                <w:rFonts w:ascii="Lora" w:cs="Lora" w:eastAsia="Lora" w:hAnsi="Lora"/>
                <w:color w:val="666666"/>
              </w:rPr>
            </w:pPr>
            <w:del w:author="Wenhao Zhang" w:id="2" w:date="2019-12-17T19:27:56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delText xml:space="preserve">1</w:delText>
              </w:r>
            </w:del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del w:author="Wenhao Zhang" w:id="2" w:date="2019-12-17T19:27:56Z"/>
                <w:rFonts w:ascii="Lora" w:cs="Lora" w:eastAsia="Lora" w:hAnsi="Lora"/>
                <w:color w:val="666666"/>
              </w:rPr>
            </w:pPr>
            <w:del w:author="Wenhao Zhang" w:id="2" w:date="2019-12-17T19:27:56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delText xml:space="preserve">2</w:delText>
              </w:r>
            </w:del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del w:author="Wenhao Zhang" w:id="2" w:date="2019-12-17T19:27:56Z"/>
                <w:rFonts w:ascii="Lora" w:cs="Lora" w:eastAsia="Lora" w:hAnsi="Lora"/>
                <w:color w:val="666666"/>
              </w:rPr>
            </w:pPr>
            <w:del w:author="Wenhao Zhang" w:id="2" w:date="2019-12-17T19:27:56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delText xml:space="preserve">3</w:delText>
              </w:r>
            </w:del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BFS(G):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Input: Graph, G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Output: A labeling of the edges on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        G as discovery and cross edges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foreach (Vertex v : G.vertices()):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setLabel(v, UNEXPLORED)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foreach (Edge e : G.edges()):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setLabel(e, UNEXPLORED)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foreach (Vertex v : G.vertices()):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if getLabel(v) == UNEXPLORED: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     BFS(G, v)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     //components++; 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color w:val="666666"/>
        </w:rPr>
      </w:pPr>
      <w:ins w:author="Siddhant Rao" w:id="3" w:date="2019-12-16T14:36:02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C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490"/>
        <w:tblGridChange w:id="0">
          <w:tblGrid>
            <w:gridCol w:w="510"/>
            <w:gridCol w:w="849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BFS(G, v):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Queue q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setLabel(v, VISITED)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q.enqueue(v)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while !q.empty():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v = q.dequeue()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foreach (Vertex w : G.adjacent(v)):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     if getLabel(w) == UNEXPLORED: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          setLabel(v, w, DISCOVERY)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          setLabel(w, VISITED)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          q.enqueue(w)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ns w:author="Abid Hossain" w:id="5" w:date="2019-12-15T23:13:49Z"/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     </w:t>
            </w:r>
            <w:del w:author="Abid Hossain" w:id="4" w:date="2019-12-15T23:13:53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delText xml:space="preserve">e</w:delText>
              </w:r>
            </w:del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lse</w:t>
            </w:r>
            <w:ins w:author="Abid Hossain" w:id="5" w:date="2019-12-15T23:13:49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ins w:author="Abid Hossain" w:id="5" w:date="2019-12-15T23:13:49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t xml:space="preserve">                        </w:t>
              </w:r>
            </w:ins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if getLabel(v, w) == UNEXPLORED: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         </w:t>
            </w:r>
            <w:ins w:author="Abid Hossain" w:id="6" w:date="2019-12-15T23:14:02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t xml:space="preserve">                 </w:t>
              </w:r>
            </w:ins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setLabel(</w:t>
            </w:r>
            <w:ins w:author="Siddhant Rao" w:id="7" w:date="2019-12-16T14:29:04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t xml:space="preserve"> </w:t>
              </w:r>
            </w:ins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v, w, CROSS)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                    // </w:t>
            </w:r>
            <w:ins w:author="Abid Hossain" w:id="8" w:date="2019-12-15T23:14:05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t xml:space="preserve">           </w:t>
              </w:r>
            </w:ins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cycleExists = true;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Use cases and functionality: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Does this code work on a disjoint graph (2 or more separate pieces)?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Yes, since line 10 goes through every vertex, regardless of connectedness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How do we use the traversal to count the number of components?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Every BFS run indicates a connected component, so we can add a counter after a call of BFS (line 13).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Can our implementation detect a cycle?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Yes, a cross edge indicates a cycle (line 28).</w:t>
      </w:r>
    </w:p>
    <w:p w:rsidR="00000000" w:rsidDel="00000000" w:rsidP="00000000" w:rsidRDefault="00000000" w:rsidRPr="00000000" w14:paraId="00000064">
      <w:pPr>
        <w:ind w:left="216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oua4v6733glq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Running time: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Expect: visit every edge and vertex, so O(n+m)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Looking at specific parts of the code: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Se</w:t>
      </w:r>
      <w:ins w:author="Xiao Tan" w:id="9" w:date="2019-11-23T04:28:02Z">
        <w:del w:author="Abid Hossain" w:id="10" w:date="2019-11-29T23:56:13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  </w:delText>
          </w:r>
        </w:del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cond part of the code: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Line 19: </w:t>
      </w:r>
      <m:oMath>
        <m:r>
          <w:rPr>
            <w:rFonts w:ascii="Lora" w:cs="Lora" w:eastAsia="Lora" w:hAnsi="Lora"/>
            <w:color w:val="666666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Line 21: </w:t>
      </w:r>
      <m:oMath>
        <m:r>
          <w:rPr>
            <w:rFonts w:ascii="Lora" w:cs="Lora" w:eastAsia="Lora" w:hAnsi="Lora"/>
            <w:color w:val="666666"/>
          </w:rPr>
          <m:t xml:space="preserve">O(deg(v))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Lines 22-27: </w:t>
      </w:r>
      <m:oMath>
        <m:r>
          <w:rPr>
            <w:rFonts w:ascii="Lora" w:cs="Lora" w:eastAsia="Lora" w:hAnsi="Lora"/>
            <w:color w:val="666666"/>
          </w:rPr>
          <m:t xml:space="preserve">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This whole chunk is </w:t>
      </w:r>
      <m:oMath>
        <m:r>
          <w:rPr>
            <w:rFonts w:ascii="Lora" w:cs="Lora" w:eastAsia="Lora" w:hAnsi="Lora"/>
            <w:color w:val="666666"/>
          </w:rPr>
          <m:t xml:space="preserve">O(n</m:t>
        </m:r>
        <m:r>
          <w:rPr>
            <w:rFonts w:ascii="Lora" w:cs="Lora" w:eastAsia="Lora" w:hAnsi="Lora"/>
            <w:color w:val="666666"/>
          </w:rPr>
          <m:t>×</m:t>
        </m:r>
        <m:r>
          <w:rPr>
            <w:rFonts w:ascii="Lora" w:cs="Lora" w:eastAsia="Lora" w:hAnsi="Lora"/>
            <w:color w:val="666666"/>
          </w:rPr>
          <m:t xml:space="preserve">deg(v))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</w:rPr>
      </w:pPr>
      <m:oMath>
        <m:r>
          <w:rPr>
            <w:rFonts w:ascii="Lora" w:cs="Lora" w:eastAsia="Lora" w:hAnsi="Lora"/>
            <w:color w:val="666666"/>
          </w:rPr>
          <m:t xml:space="preserve">deg(v)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is not very informative, but we know that we will have </w:t>
      </w:r>
      <m:oMath>
        <m:r>
          <w:rPr>
            <w:rFonts w:ascii="Lora" w:cs="Lora" w:eastAsia="Lora" w:hAnsi="Lora"/>
            <w:color w:val="666666"/>
          </w:rPr>
          <m:t xml:space="preserve">n</m:t>
        </m:r>
        <m:r>
          <w:rPr>
            <w:rFonts w:ascii="Lora" w:cs="Lora" w:eastAsia="Lora" w:hAnsi="Lora"/>
            <w:color w:val="666666"/>
          </w:rPr>
          <m:t>×</m:t>
        </m:r>
        <m:r>
          <w:rPr>
            <w:rFonts w:ascii="Lora" w:cs="Lora" w:eastAsia="Lora" w:hAnsi="Lora"/>
            <w:color w:val="666666"/>
          </w:rPr>
          <m:t xml:space="preserve">deg(v) = </m:t>
        </m:r>
        <m:nary>
          <m:naryPr>
            <m:chr m:val="∑"/>
            <m:ctrlPr>
              <w:rPr>
                <w:rFonts w:ascii="Lora" w:cs="Lora" w:eastAsia="Lora" w:hAnsi="Lora"/>
                <w:color w:val="666666"/>
              </w:rPr>
            </m:ctrlPr>
          </m:naryPr>
          <m:sub/>
          <m:sup>
            <m:r>
              <w:rPr>
                <w:rFonts w:ascii="Lora" w:cs="Lora" w:eastAsia="Lora" w:hAnsi="Lora"/>
                <w:color w:val="666666"/>
              </w:rPr>
              <m:t xml:space="preserve">n</m:t>
            </m:r>
          </m:sup>
        </m:nary>
        <m:r>
          <w:rPr>
            <w:rFonts w:ascii="Lora" w:cs="Lora" w:eastAsia="Lora" w:hAnsi="Lora"/>
            <w:color w:val="666666"/>
          </w:rPr>
          <m:t xml:space="preserve">deg(v) =2m </m:t>
        </m:r>
        <m:r>
          <w:rPr>
            <w:rFonts w:ascii="Lora" w:cs="Lora" w:eastAsia="Lora" w:hAnsi="Lora"/>
            <w:color w:val="666666"/>
          </w:rPr>
          <m:t>⇒</m:t>
        </m:r>
        <m:r>
          <w:rPr>
            <w:rFonts w:ascii="Lora" w:cs="Lora" w:eastAsia="Lora" w:hAnsi="Lora"/>
            <w:color w:val="666666"/>
          </w:rPr>
          <m:t xml:space="preserve">O(2m)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First part of the code: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Lines 6-7: </w:t>
      </w:r>
      <m:oMath>
        <m:r>
          <w:rPr>
            <w:rFonts w:ascii="Lora" w:cs="Lora" w:eastAsia="Lora" w:hAnsi="Lora"/>
            <w:color w:val="666666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Lines 8-9: </w:t>
      </w:r>
      <m:oMath>
        <m:r>
          <w:rPr>
            <w:rFonts w:ascii="Lora" w:cs="Lora" w:eastAsia="Lora" w:hAnsi="Lora"/>
            <w:color w:val="666666"/>
          </w:rPr>
          <m:t xml:space="preserve">O(m)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Lines 10-12: </w:t>
      </w:r>
      <m:oMath>
        <m:r>
          <w:rPr>
            <w:rFonts w:ascii="Lora" w:cs="Lora" w:eastAsia="Lora" w:hAnsi="Lora"/>
            <w:color w:val="666666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Total running time is </w:t>
      </w:r>
      <m:oMath>
        <m:r>
          <w:rPr>
            <w:rFonts w:ascii="Lora" w:cs="Lora" w:eastAsia="Lora" w:hAnsi="Lora"/>
            <w:color w:val="666666"/>
          </w:rPr>
          <m:t xml:space="preserve">O(n+m)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This is optimal running time because we know we have to visit every edge and vertex, therefore we cannot do better than </w:t>
      </w:r>
      <m:oMath>
        <m:r>
          <w:rPr>
            <w:rFonts w:ascii="Lora" w:cs="Lora" w:eastAsia="Lora" w:hAnsi="Lora"/>
            <w:color w:val="666666"/>
          </w:rPr>
          <m:t xml:space="preserve">O(n+m)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BFS doesn’t give a unique solution, but the properties are guaranteed.</w:t>
      </w:r>
    </w:p>
    <w:p w:rsidR="00000000" w:rsidDel="00000000" w:rsidP="00000000" w:rsidRDefault="00000000" w:rsidRPr="00000000" w14:paraId="00000075">
      <w:pPr>
        <w:pStyle w:val="Heading4"/>
        <w:rPr>
          <w:rFonts w:ascii="Lora" w:cs="Lora" w:eastAsia="Lora" w:hAnsi="Lora"/>
          <w:b w:val="1"/>
        </w:rPr>
      </w:pPr>
      <w:bookmarkStart w:colFirst="0" w:colLast="0" w:name="_itbclvghy9fp" w:id="3"/>
      <w:bookmarkEnd w:id="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BFS Observations</w:t>
      </w:r>
    </w:p>
    <w:p w:rsidR="00000000" w:rsidDel="00000000" w:rsidP="00000000" w:rsidRDefault="00000000" w:rsidRPr="00000000" w14:paraId="00000076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4743450" cy="2828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61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What is the shortest path from A to H?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path along discovery edges: A-&gt;D-&gt;H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What is the shortest path from E to H?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Actual: E-&gt;G-&gt;H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Is not obvious in the BFS result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BFS only finds the shortest paths from the start</w:t>
      </w:r>
    </w:p>
    <w:p w:rsidR="00000000" w:rsidDel="00000000" w:rsidP="00000000" w:rsidRDefault="00000000" w:rsidRPr="00000000" w14:paraId="0000007D">
      <w:pPr>
        <w:numPr>
          <w:ilvl w:val="2"/>
          <w:numId w:val="7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single source shortest path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How does a cross edge related to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dist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?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Cross edge will never change the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dist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more than 1.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BFS keeps thin</w:t>
      </w:r>
      <w:ins w:author="Xinyue Li" w:id="11" w:date="2019-04-30T01:51:39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g</w:t>
        </w:r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 local: every edge increase/decrease distance by 1.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What structure is made from discovery edges?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tree (forest, if the graph is not connected) rooted at the start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Further, it’s a spanning tree (forest): it connects all vertices in the graph</w:t>
      </w:r>
    </w:p>
    <w:p w:rsidR="00000000" w:rsidDel="00000000" w:rsidP="00000000" w:rsidRDefault="00000000" w:rsidRPr="00000000" w14:paraId="00000084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>
          <w:rFonts w:ascii="Lora" w:cs="Lora" w:eastAsia="Lora" w:hAnsi="Lora"/>
        </w:rPr>
      </w:pPr>
      <w:bookmarkStart w:colFirst="0" w:colLast="0" w:name="_r5e7qdctced" w:id="4"/>
      <w:bookmarkEnd w:id="4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Idea: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similar idea with BFS, but we can use either </w:t>
      </w:r>
    </w:p>
    <w:p w:rsidR="00000000" w:rsidDel="00000000" w:rsidP="00000000" w:rsidRDefault="00000000" w:rsidRPr="00000000" w14:paraId="00000088">
      <w:pPr>
        <w:numPr>
          <w:ilvl w:val="2"/>
          <w:numId w:val="6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stack</w:t>
      </w:r>
    </w:p>
    <w:p w:rsidR="00000000" w:rsidDel="00000000" w:rsidP="00000000" w:rsidRDefault="00000000" w:rsidRPr="00000000" w14:paraId="00000089">
      <w:pPr>
        <w:numPr>
          <w:ilvl w:val="2"/>
          <w:numId w:val="6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recursion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Recursive algorithm: we visit a vertex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Check all adjacent vertices of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it’s not been discovered, label the edge “discovery edge”. Visit the new vertex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label the edge that leads us to a already discovered vertex “back edge”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360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since it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usually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brings us to a closer vertex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360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distance difference is unbounded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Observations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discovery edges make a spanning tree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160" w:hanging="360"/>
        <w:rPr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does not find the shortest path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benefit is: it discovers new vertices very quickly</w:t>
      </w:r>
    </w:p>
    <w:p w:rsidR="00000000" w:rsidDel="00000000" w:rsidP="00000000" w:rsidRDefault="00000000" w:rsidRPr="00000000" w14:paraId="00000094">
      <w:pPr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code: use system stack as our workstack (recursion)</w:t>
      </w:r>
    </w:p>
    <w:p w:rsidR="00000000" w:rsidDel="00000000" w:rsidP="00000000" w:rsidRDefault="00000000" w:rsidRPr="00000000" w14:paraId="00000096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Nova Mono">
    <w:embedRegular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5"/>
    <w:bookmarkEnd w:id="5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99">
    <w:pPr>
      <w:pStyle w:val="Title"/>
      <w:keepNext w:val="0"/>
      <w:keepLines w:val="0"/>
      <w:spacing w:after="0" w:line="240" w:lineRule="auto"/>
      <w:rPr/>
    </w:pPr>
    <w:bookmarkStart w:colFirst="0" w:colLast="0" w:name="_6tauivf3976u" w:id="6"/>
    <w:bookmarkEnd w:id="6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4/15  Traversal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b w:val="1"/>
        <w:sz w:val="28"/>
        <w:szCs w:val="28"/>
      </w:rPr>
    </w:pPr>
    <w:bookmarkStart w:colFirst="0" w:colLast="0" w:name="_37lxvx553323" w:id="7"/>
    <w:bookmarkEnd w:id="7"/>
    <w:r w:rsidDel="00000000" w:rsidR="00000000" w:rsidRPr="00000000">
      <w:rPr>
        <w:rFonts w:ascii="Economica" w:cs="Economica" w:eastAsia="Economica" w:hAnsi="Economica"/>
        <w:b w:val="1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9B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NovaMono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